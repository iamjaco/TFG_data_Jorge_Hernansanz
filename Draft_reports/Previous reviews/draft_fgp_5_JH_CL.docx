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DD0C3E" w14:textId="77777777" w:rsidR="001E7F88" w:rsidRDefault="001E7F88" w:rsidP="00545015">
      <w:pPr>
        <w:spacing w:after="0"/>
        <w:jc w:val="both"/>
        <w:rPr>
          <w:rFonts w:ascii="Arial" w:hAnsi="Arial" w:cs="Arial"/>
          <w:b/>
          <w:bCs/>
          <w:color w:val="000000"/>
          <w:sz w:val="40"/>
          <w:szCs w:val="40"/>
        </w:rPr>
      </w:pPr>
      <w:r>
        <w:rPr>
          <w:rFonts w:ascii="Arial" w:hAnsi="Arial" w:cs="Arial"/>
          <w:b/>
          <w:bCs/>
          <w:color w:val="000000"/>
          <w:sz w:val="40"/>
          <w:szCs w:val="40"/>
        </w:rPr>
        <w:t>Elucidating drug-drug interactions underlying drug polypharmacy profiles</w:t>
      </w:r>
    </w:p>
    <w:p w14:paraId="032B90DA" w14:textId="77777777" w:rsidR="001E7F88" w:rsidRPr="00A015A9" w:rsidRDefault="001E7F88" w:rsidP="00545015">
      <w:pPr>
        <w:pStyle w:val="NormalWeb"/>
        <w:spacing w:before="365" w:beforeAutospacing="0" w:after="0" w:afterAutospacing="0"/>
        <w:ind w:left="-312" w:right="1310" w:firstLine="312"/>
        <w:jc w:val="both"/>
        <w:rPr>
          <w:rPrChange w:id="0" w:author="Jorge Hernansanz_Temp" w:date="2020-06-16T09:49:00Z">
            <w:rPr>
              <w:lang w:val="es-ES"/>
            </w:rPr>
          </w:rPrChange>
        </w:rPr>
      </w:pPr>
      <w:r w:rsidRPr="00A015A9">
        <w:rPr>
          <w:rFonts w:ascii="Arial" w:hAnsi="Arial" w:cs="Arial"/>
          <w:b/>
          <w:bCs/>
          <w:color w:val="000000"/>
          <w:rPrChange w:id="1" w:author="Jorge Hernansanz_Temp" w:date="2020-06-16T09:49:00Z">
            <w:rPr>
              <w:rFonts w:ascii="Arial" w:hAnsi="Arial" w:cs="Arial"/>
              <w:b/>
              <w:bCs/>
              <w:color w:val="000000"/>
              <w:lang w:val="es-ES"/>
            </w:rPr>
          </w:rPrChange>
        </w:rPr>
        <w:t>Jorge Hernansanz</w:t>
      </w:r>
      <w:r w:rsidRPr="00A015A9">
        <w:rPr>
          <w:rFonts w:ascii="Arial" w:hAnsi="Arial" w:cs="Arial"/>
          <w:color w:val="000000"/>
          <w:sz w:val="18"/>
          <w:szCs w:val="18"/>
          <w:vertAlign w:val="superscript"/>
          <w:rPrChange w:id="2" w:author="Jorge Hernansanz_Temp" w:date="2020-06-16T09:49:00Z">
            <w:rPr>
              <w:rFonts w:ascii="Arial" w:hAnsi="Arial" w:cs="Arial"/>
              <w:color w:val="000000"/>
              <w:sz w:val="18"/>
              <w:szCs w:val="18"/>
              <w:vertAlign w:val="superscript"/>
              <w:lang w:val="es-ES"/>
            </w:rPr>
          </w:rPrChange>
        </w:rPr>
        <w:t>1</w:t>
      </w:r>
      <w:r w:rsidRPr="00A015A9">
        <w:rPr>
          <w:rFonts w:ascii="Arial" w:hAnsi="Arial" w:cs="Arial"/>
          <w:b/>
          <w:bCs/>
          <w:color w:val="000000"/>
          <w:rPrChange w:id="3" w:author="Jorge Hernansanz_Temp" w:date="2020-06-16T09:49:00Z">
            <w:rPr>
              <w:rFonts w:ascii="Arial" w:hAnsi="Arial" w:cs="Arial"/>
              <w:b/>
              <w:bCs/>
              <w:color w:val="000000"/>
              <w:lang w:val="es-ES"/>
            </w:rPr>
          </w:rPrChange>
        </w:rPr>
        <w:t>,</w:t>
      </w:r>
      <w:r w:rsidR="001E742B" w:rsidRPr="00A015A9">
        <w:rPr>
          <w:rFonts w:ascii="Arial" w:hAnsi="Arial" w:cs="Arial"/>
          <w:b/>
          <w:bCs/>
          <w:color w:val="000000"/>
          <w:rPrChange w:id="4" w:author="Jorge Hernansanz_Temp" w:date="2020-06-16T09:49:00Z">
            <w:rPr>
              <w:rFonts w:ascii="Arial" w:hAnsi="Arial" w:cs="Arial"/>
              <w:b/>
              <w:bCs/>
              <w:color w:val="000000"/>
              <w:lang w:val="es-ES"/>
            </w:rPr>
          </w:rPrChange>
        </w:rPr>
        <w:t xml:space="preserve"> Cristina Leal</w:t>
      </w:r>
      <w:r w:rsidR="001E742B" w:rsidRPr="00A015A9">
        <w:rPr>
          <w:rFonts w:ascii="Arial" w:hAnsi="Arial" w:cs="Arial"/>
          <w:color w:val="000000"/>
          <w:sz w:val="18"/>
          <w:szCs w:val="18"/>
          <w:vertAlign w:val="superscript"/>
          <w:rPrChange w:id="5" w:author="Jorge Hernansanz_Temp" w:date="2020-06-16T09:49:00Z">
            <w:rPr>
              <w:rFonts w:ascii="Arial" w:hAnsi="Arial" w:cs="Arial"/>
              <w:color w:val="000000"/>
              <w:sz w:val="18"/>
              <w:szCs w:val="18"/>
              <w:vertAlign w:val="superscript"/>
              <w:lang w:val="es-ES"/>
            </w:rPr>
          </w:rPrChange>
        </w:rPr>
        <w:t>1</w:t>
      </w:r>
      <w:r w:rsidR="001E742B" w:rsidRPr="00A015A9">
        <w:rPr>
          <w:rFonts w:ascii="Arial" w:hAnsi="Arial" w:cs="Arial"/>
          <w:b/>
          <w:bCs/>
          <w:color w:val="000000"/>
          <w:rPrChange w:id="6" w:author="Jorge Hernansanz_Temp" w:date="2020-06-16T09:49:00Z">
            <w:rPr>
              <w:rFonts w:ascii="Arial" w:hAnsi="Arial" w:cs="Arial"/>
              <w:b/>
              <w:bCs/>
              <w:color w:val="000000"/>
              <w:lang w:val="es-ES"/>
            </w:rPr>
          </w:rPrChange>
        </w:rPr>
        <w:t xml:space="preserve">, </w:t>
      </w:r>
      <w:r w:rsidRPr="00A015A9">
        <w:rPr>
          <w:rFonts w:ascii="Arial" w:hAnsi="Arial" w:cs="Arial"/>
          <w:b/>
          <w:bCs/>
          <w:color w:val="000000"/>
          <w:rPrChange w:id="7" w:author="Jorge Hernansanz_Temp" w:date="2020-06-16T09:49:00Z">
            <w:rPr>
              <w:rFonts w:ascii="Arial" w:hAnsi="Arial" w:cs="Arial"/>
              <w:b/>
              <w:bCs/>
              <w:color w:val="000000"/>
              <w:lang w:val="es-ES"/>
            </w:rPr>
          </w:rPrChange>
        </w:rPr>
        <w:t>Gianluca Mazzoni</w:t>
      </w:r>
      <w:r w:rsidRPr="00A015A9">
        <w:rPr>
          <w:rFonts w:ascii="Arial" w:hAnsi="Arial" w:cs="Arial"/>
          <w:color w:val="000000"/>
          <w:sz w:val="18"/>
          <w:szCs w:val="18"/>
          <w:vertAlign w:val="superscript"/>
          <w:rPrChange w:id="8" w:author="Jorge Hernansanz_Temp" w:date="2020-06-16T09:49:00Z">
            <w:rPr>
              <w:rFonts w:ascii="Arial" w:hAnsi="Arial" w:cs="Arial"/>
              <w:color w:val="000000"/>
              <w:sz w:val="18"/>
              <w:szCs w:val="18"/>
              <w:vertAlign w:val="superscript"/>
              <w:lang w:val="es-ES"/>
            </w:rPr>
          </w:rPrChange>
        </w:rPr>
        <w:t>1</w:t>
      </w:r>
      <w:r w:rsidRPr="00A015A9">
        <w:rPr>
          <w:rFonts w:ascii="Arial" w:hAnsi="Arial" w:cs="Arial"/>
          <w:b/>
          <w:bCs/>
          <w:color w:val="000000"/>
          <w:rPrChange w:id="9" w:author="Jorge Hernansanz_Temp" w:date="2020-06-16T09:49:00Z">
            <w:rPr>
              <w:rFonts w:ascii="Arial" w:hAnsi="Arial" w:cs="Arial"/>
              <w:b/>
              <w:bCs/>
              <w:color w:val="000000"/>
              <w:lang w:val="es-ES"/>
            </w:rPr>
          </w:rPrChange>
        </w:rPr>
        <w:t xml:space="preserve">, </w:t>
      </w:r>
      <w:r w:rsidR="001E742B" w:rsidRPr="00A015A9">
        <w:rPr>
          <w:rFonts w:ascii="Arial" w:hAnsi="Arial" w:cs="Arial"/>
          <w:b/>
          <w:bCs/>
          <w:color w:val="000000"/>
          <w:rPrChange w:id="10" w:author="Jorge Hernansanz_Temp" w:date="2020-06-16T09:49:00Z">
            <w:rPr>
              <w:rFonts w:ascii="Arial" w:hAnsi="Arial" w:cs="Arial"/>
              <w:b/>
              <w:bCs/>
              <w:color w:val="000000"/>
              <w:lang w:val="es-ES"/>
            </w:rPr>
          </w:rPrChange>
        </w:rPr>
        <w:t>S</w:t>
      </w:r>
      <w:r w:rsidR="001E742B" w:rsidRPr="00A015A9">
        <w:rPr>
          <w:rFonts w:ascii="Arial" w:hAnsi="Arial" w:cs="Arial"/>
          <w:b/>
          <w:bCs/>
          <w:color w:val="000000"/>
          <w:rPrChange w:id="11" w:author="Jorge Hernansanz_Temp" w:date="2020-06-16T09:49:00Z">
            <w:rPr>
              <w:rFonts w:ascii="Arial" w:hAnsi="Arial" w:cs="Arial"/>
              <w:b/>
              <w:bCs/>
              <w:color w:val="000000"/>
              <w:lang w:val="da-DK"/>
            </w:rPr>
          </w:rPrChange>
        </w:rPr>
        <w:t>øren Brunak</w:t>
      </w:r>
      <w:r w:rsidRPr="00A015A9">
        <w:rPr>
          <w:rFonts w:ascii="Arial" w:hAnsi="Arial" w:cs="Arial"/>
          <w:color w:val="000000"/>
          <w:sz w:val="18"/>
          <w:szCs w:val="18"/>
          <w:vertAlign w:val="superscript"/>
          <w:rPrChange w:id="12" w:author="Jorge Hernansanz_Temp" w:date="2020-06-16T09:49:00Z">
            <w:rPr>
              <w:rFonts w:ascii="Arial" w:hAnsi="Arial" w:cs="Arial"/>
              <w:color w:val="000000"/>
              <w:sz w:val="18"/>
              <w:szCs w:val="18"/>
              <w:vertAlign w:val="superscript"/>
              <w:lang w:val="es-ES"/>
            </w:rPr>
          </w:rPrChange>
        </w:rPr>
        <w:t>1</w:t>
      </w:r>
    </w:p>
    <w:p w14:paraId="3960A502" w14:textId="77777777" w:rsidR="001E7F88" w:rsidRPr="00A015A9" w:rsidRDefault="001E7F88" w:rsidP="00545015">
      <w:pPr>
        <w:jc w:val="both"/>
        <w:rPr>
          <w:rFonts w:ascii="Arial" w:hAnsi="Arial" w:cs="Arial"/>
          <w:b/>
          <w:bCs/>
          <w:color w:val="000000"/>
          <w:sz w:val="20"/>
          <w:szCs w:val="20"/>
          <w:rPrChange w:id="13" w:author="Jorge Hernansanz_Temp" w:date="2020-06-16T09:49:00Z">
            <w:rPr>
              <w:rFonts w:ascii="Arial" w:hAnsi="Arial" w:cs="Arial"/>
              <w:b/>
              <w:bCs/>
              <w:color w:val="000000"/>
              <w:sz w:val="20"/>
              <w:szCs w:val="20"/>
              <w:lang w:val="es-ES"/>
            </w:rPr>
          </w:rPrChange>
        </w:rPr>
      </w:pPr>
    </w:p>
    <w:p w14:paraId="4BA6FED7" w14:textId="77777777" w:rsidR="001E7F88" w:rsidRPr="00D97359" w:rsidRDefault="001E7F88" w:rsidP="00545015">
      <w:pPr>
        <w:jc w:val="both"/>
        <w:rPr>
          <w:rFonts w:ascii="Arial" w:hAnsi="Arial" w:cs="Arial"/>
          <w:b/>
          <w:bCs/>
          <w:color w:val="000000"/>
          <w:sz w:val="20"/>
          <w:szCs w:val="20"/>
          <w:lang w:val="en-GB"/>
        </w:rPr>
      </w:pPr>
      <w:proofErr w:type="gramStart"/>
      <w:r w:rsidRPr="00D97359">
        <w:rPr>
          <w:rFonts w:ascii="Arial" w:hAnsi="Arial" w:cs="Arial"/>
          <w:bCs/>
          <w:color w:val="000000"/>
          <w:sz w:val="20"/>
          <w:szCs w:val="20"/>
          <w:vertAlign w:val="superscript"/>
          <w:lang w:val="en-GB"/>
        </w:rPr>
        <w:t>1</w:t>
      </w:r>
      <w:proofErr w:type="gramEnd"/>
      <w:r w:rsidRPr="00D97359">
        <w:rPr>
          <w:rFonts w:ascii="Arial" w:hAnsi="Arial" w:cs="Arial"/>
          <w:bCs/>
          <w:color w:val="000000"/>
          <w:sz w:val="20"/>
          <w:szCs w:val="20"/>
          <w:vertAlign w:val="superscript"/>
          <w:lang w:val="en-GB"/>
        </w:rPr>
        <w:t xml:space="preserve"> </w:t>
      </w:r>
      <w:r w:rsidRPr="00D97359">
        <w:rPr>
          <w:rFonts w:ascii="Arial" w:hAnsi="Arial" w:cs="Arial"/>
          <w:bCs/>
          <w:color w:val="000000"/>
          <w:sz w:val="20"/>
          <w:szCs w:val="20"/>
        </w:rPr>
        <w:t>Novo Nordisk Foundation Center for Protein Research, Faculty of Health and Medical Sciences, University of Copenhagen, Copenhagen DK-2200, Denmark.</w:t>
      </w:r>
    </w:p>
    <w:p w14:paraId="608B6907" w14:textId="77777777" w:rsidR="001E7F88" w:rsidRDefault="001E7F88" w:rsidP="00545015">
      <w:pPr>
        <w:jc w:val="both"/>
        <w:rPr>
          <w:vertAlign w:val="subscript"/>
        </w:rPr>
      </w:pPr>
      <w:r w:rsidRPr="00D97359">
        <w:rPr>
          <w:rFonts w:ascii="Times New Roman" w:eastAsia="Times New Roman" w:hAnsi="Times New Roman" w:cs="Times New Roman"/>
          <w:sz w:val="20"/>
          <w:szCs w:val="20"/>
        </w:rPr>
        <w:t>Corresponding author: jorge.hernansanz@cpr.ku.dk</w:t>
      </w:r>
    </w:p>
    <w:p w14:paraId="5F491319" w14:textId="77777777" w:rsidR="004E58EB" w:rsidRDefault="004E58EB" w:rsidP="00545015">
      <w:pPr>
        <w:jc w:val="both"/>
      </w:pPr>
    </w:p>
    <w:p w14:paraId="116E92F5" w14:textId="77777777" w:rsidR="001E7F88" w:rsidRDefault="001E7F88" w:rsidP="00545015">
      <w:pPr>
        <w:jc w:val="both"/>
        <w:rPr>
          <w:b/>
          <w:sz w:val="28"/>
        </w:rPr>
      </w:pPr>
      <w:r>
        <w:rPr>
          <w:b/>
          <w:sz w:val="28"/>
        </w:rPr>
        <w:t>ABSTRACT</w:t>
      </w:r>
    </w:p>
    <w:p w14:paraId="5A08718E" w14:textId="77777777" w:rsidR="001E7F88" w:rsidRDefault="001E7F88" w:rsidP="00545015">
      <w:pPr>
        <w:jc w:val="both"/>
      </w:pPr>
      <w:r>
        <w:rPr>
          <w:b/>
          <w:sz w:val="24"/>
        </w:rPr>
        <w:t xml:space="preserve">Background: </w:t>
      </w:r>
      <w:r w:rsidR="00C24AC3">
        <w:t>Drug-drug interactions (DDI) are a common characteristic of adverse drug reactions (ADR) and suppose an emerging threat to public health. DDI data</w:t>
      </w:r>
      <w:r>
        <w:t xml:space="preserve"> remains</w:t>
      </w:r>
      <w:r w:rsidR="00C24AC3">
        <w:t xml:space="preserve"> disperse and its integration into a unique source can benefit other research for an easier access to data.</w:t>
      </w:r>
    </w:p>
    <w:p w14:paraId="10F94967" w14:textId="6729CF4F" w:rsidR="00F9179E" w:rsidRPr="009635F6" w:rsidRDefault="00F9179E" w:rsidP="00545015">
      <w:pPr>
        <w:jc w:val="both"/>
      </w:pPr>
      <w:r>
        <w:rPr>
          <w:b/>
          <w:sz w:val="24"/>
        </w:rPr>
        <w:t xml:space="preserve">Methods: </w:t>
      </w:r>
      <w:r w:rsidR="00DB7C55">
        <w:t>We</w:t>
      </w:r>
      <w:r w:rsidR="001E742B">
        <w:t xml:space="preserve"> generated </w:t>
      </w:r>
      <w:r>
        <w:t>a</w:t>
      </w:r>
      <w:r w:rsidR="001E742B">
        <w:t xml:space="preserve"> complete</w:t>
      </w:r>
      <w:r>
        <w:t xml:space="preserve"> compendium of DDI</w:t>
      </w:r>
      <w:r w:rsidR="001E742B">
        <w:t xml:space="preserve"> data through the integration of </w:t>
      </w:r>
      <w:ins w:id="14" w:author="Jorge Hernansanz_Temp" w:date="2020-06-17T00:27:00Z">
        <w:r w:rsidR="000E540D">
          <w:rPr>
            <w:b/>
          </w:rPr>
          <w:t>15</w:t>
        </w:r>
      </w:ins>
      <w:commentRangeStart w:id="15"/>
      <w:commentRangeStart w:id="16"/>
      <w:r w:rsidR="001E742B">
        <w:t xml:space="preserve"> </w:t>
      </w:r>
      <w:commentRangeEnd w:id="15"/>
      <w:r w:rsidR="00234E4E">
        <w:rPr>
          <w:rStyle w:val="CommentReference"/>
        </w:rPr>
        <w:commentReference w:id="15"/>
      </w:r>
      <w:commentRangeEnd w:id="16"/>
      <w:r w:rsidR="000E540D">
        <w:rPr>
          <w:rStyle w:val="CommentReference"/>
        </w:rPr>
        <w:commentReference w:id="16"/>
      </w:r>
      <w:r>
        <w:t>publi</w:t>
      </w:r>
      <w:r w:rsidR="001E742B">
        <w:t xml:space="preserve">cly available drug </w:t>
      </w:r>
      <w:commentRangeStart w:id="17"/>
      <w:r w:rsidR="001E742B">
        <w:t>sources</w:t>
      </w:r>
      <w:commentRangeEnd w:id="17"/>
      <w:r w:rsidR="00234E4E">
        <w:rPr>
          <w:rStyle w:val="CommentReference"/>
        </w:rPr>
        <w:commentReference w:id="17"/>
      </w:r>
      <w:r>
        <w:t>.</w:t>
      </w:r>
      <w:r w:rsidR="001E742B">
        <w:t xml:space="preserve"> </w:t>
      </w:r>
      <w:r w:rsidR="00DB7C55">
        <w:t>Then, we characterize each source by looking to its drug and DDI distribution. Finally, we performed a network</w:t>
      </w:r>
      <w:del w:id="18" w:author="Cristina Leal Rodriguez" w:date="2020-06-15T14:52:00Z">
        <w:r w:rsidR="00DB7C55" w:rsidDel="00234E4E">
          <w:delText xml:space="preserve"> /</w:delText>
        </w:r>
      </w:del>
      <w:r w:rsidR="00DB7C55">
        <w:t xml:space="preserve"> cluster analysis in order to find significant DDI in clinical data</w:t>
      </w:r>
      <w:ins w:id="19" w:author="Cristina Leal Rodriguez" w:date="2020-06-15T14:52:00Z">
        <w:r w:rsidR="00234E4E">
          <w:t>.</w:t>
        </w:r>
      </w:ins>
    </w:p>
    <w:p w14:paraId="4681AEB6" w14:textId="3969B739" w:rsidR="009F3539" w:rsidRDefault="00F9179E" w:rsidP="00545015">
      <w:pPr>
        <w:jc w:val="both"/>
      </w:pPr>
      <w:r>
        <w:rPr>
          <w:b/>
          <w:sz w:val="24"/>
        </w:rPr>
        <w:t xml:space="preserve">Results: </w:t>
      </w:r>
      <w:r>
        <w:t xml:space="preserve">Across our databases, there are </w:t>
      </w:r>
      <w:ins w:id="20" w:author="Jorge Hernansanz_Temp" w:date="2020-06-18T09:53:00Z">
        <w:r w:rsidR="008D622D">
          <w:rPr>
            <w:b/>
          </w:rPr>
          <w:t>4.288</w:t>
        </w:r>
      </w:ins>
      <w:del w:id="21" w:author="Jorge Hernansanz_Temp" w:date="2020-06-18T09:53:00Z">
        <w:r w:rsidDel="008D622D">
          <w:rPr>
            <w:b/>
          </w:rPr>
          <w:delText>X</w:delText>
        </w:r>
      </w:del>
      <w:r>
        <w:rPr>
          <w:b/>
        </w:rPr>
        <w:t xml:space="preserve"> </w:t>
      </w:r>
      <w:r w:rsidR="009F3539">
        <w:t>unique</w:t>
      </w:r>
      <w:r>
        <w:t xml:space="preserve"> drug/chemical names and </w:t>
      </w:r>
      <w:ins w:id="22" w:author="Jorge Hernansanz_Temp" w:date="2020-06-18T09:53:00Z">
        <w:r w:rsidR="008D622D">
          <w:rPr>
            <w:b/>
          </w:rPr>
          <w:t>2.560.648</w:t>
        </w:r>
      </w:ins>
      <w:del w:id="23" w:author="Jorge Hernansanz_Temp" w:date="2020-06-18T09:53:00Z">
        <w:r w:rsidDel="008D622D">
          <w:rPr>
            <w:b/>
          </w:rPr>
          <w:delText>X</w:delText>
        </w:r>
      </w:del>
      <w:r>
        <w:rPr>
          <w:b/>
        </w:rPr>
        <w:t xml:space="preserve"> </w:t>
      </w:r>
      <w:r w:rsidR="009F3539">
        <w:t xml:space="preserve">unique DDIs. </w:t>
      </w:r>
      <w:r w:rsidR="00DB7C55">
        <w:t xml:space="preserve">We </w:t>
      </w:r>
      <w:r w:rsidR="00234E4E">
        <w:t xml:space="preserve">extracted </w:t>
      </w:r>
      <w:proofErr w:type="gramStart"/>
      <w:r w:rsidR="00DB7C55">
        <w:t>5</w:t>
      </w:r>
      <w:proofErr w:type="gramEnd"/>
      <w:r w:rsidR="00DB7C55">
        <w:t xml:space="preserve"> different DDI features; clinical significance, management options, evidence level, mechanism of action and side effect</w:t>
      </w:r>
      <w:ins w:id="24" w:author="Cristina Leal Rodriguez" w:date="2020-06-15T14:53:00Z">
        <w:r w:rsidR="00234E4E">
          <w:t>s</w:t>
        </w:r>
      </w:ins>
      <w:r w:rsidR="00DB7C55">
        <w:t xml:space="preserve">, that can be factorized and be used in posterior exploratory analysis. </w:t>
      </w:r>
      <w:r w:rsidR="00234E4E">
        <w:t xml:space="preserve">We </w:t>
      </w:r>
      <w:r w:rsidR="00DB7C55">
        <w:t xml:space="preserve">observed </w:t>
      </w:r>
      <w:commentRangeStart w:id="25"/>
      <w:commentRangeStart w:id="26"/>
      <w:r w:rsidR="00DB7C55">
        <w:t xml:space="preserve">in </w:t>
      </w:r>
      <w:ins w:id="27" w:author="Jorge Hernansanz_Temp" w:date="2020-06-17T00:29:00Z">
        <w:r w:rsidR="000E540D">
          <w:t xml:space="preserve">specific </w:t>
        </w:r>
        <w:proofErr w:type="gramStart"/>
        <w:r w:rsidR="000E540D">
          <w:t xml:space="preserve">disease </w:t>
        </w:r>
      </w:ins>
      <w:r w:rsidR="00DB7C55">
        <w:t xml:space="preserve"> databa</w:t>
      </w:r>
      <w:commentRangeEnd w:id="25"/>
      <w:proofErr w:type="gramEnd"/>
      <w:r w:rsidR="00234E4E">
        <w:rPr>
          <w:rStyle w:val="CommentReference"/>
        </w:rPr>
        <w:commentReference w:id="25"/>
      </w:r>
      <w:commentRangeEnd w:id="26"/>
      <w:r w:rsidR="000E540D">
        <w:rPr>
          <w:rStyle w:val="CommentReference"/>
        </w:rPr>
        <w:commentReference w:id="26"/>
      </w:r>
      <w:r w:rsidR="00DB7C55">
        <w:t xml:space="preserve">ses a bias for some of the ATC class. </w:t>
      </w:r>
      <w:r w:rsidR="00234E4E">
        <w:t>We</w:t>
      </w:r>
      <w:r w:rsidR="00DB7C55">
        <w:t xml:space="preserve"> found two significant clusters from the network analysis performed on the drug combination clinical data.</w:t>
      </w:r>
    </w:p>
    <w:p w14:paraId="78186217" w14:textId="026EB5CD" w:rsidR="00F9179E" w:rsidRPr="00DB7C55" w:rsidRDefault="009F3539" w:rsidP="00545015">
      <w:pPr>
        <w:jc w:val="both"/>
      </w:pPr>
      <w:r>
        <w:rPr>
          <w:b/>
          <w:sz w:val="24"/>
        </w:rPr>
        <w:t xml:space="preserve">Conclusions: </w:t>
      </w:r>
      <w:r w:rsidR="00DB7C55" w:rsidRPr="00DB7C55">
        <w:t>There is little overlap between the different databases,</w:t>
      </w:r>
      <w:r w:rsidR="00234E4E">
        <w:t xml:space="preserve"> indicating thus the sparsity information across DDI interaction databases. Often being disease-specific and containing limited DDI information of certain drug classes</w:t>
      </w:r>
      <w:r w:rsidR="00DB7C55">
        <w:t xml:space="preserve">. </w:t>
      </w:r>
      <w:r w:rsidR="00234E4E">
        <w:t>A n</w:t>
      </w:r>
      <w:r w:rsidR="00DB7C55">
        <w:t>etwork analysis</w:t>
      </w:r>
      <w:r w:rsidR="00234E4E">
        <w:t xml:space="preserve"> approach </w:t>
      </w:r>
      <w:proofErr w:type="gramStart"/>
      <w:r w:rsidR="00234E4E">
        <w:t>was used</w:t>
      </w:r>
      <w:proofErr w:type="gramEnd"/>
      <w:r w:rsidR="00DB7C55">
        <w:t xml:space="preserve"> </w:t>
      </w:r>
      <w:r w:rsidR="00234E4E">
        <w:t>for elucidating</w:t>
      </w:r>
      <w:r w:rsidR="00DB7C55">
        <w:t xml:space="preserve"> clinical</w:t>
      </w:r>
      <w:r w:rsidR="00234E4E">
        <w:t>ly</w:t>
      </w:r>
      <w:r w:rsidR="00DB7C55">
        <w:t xml:space="preserve"> significan</w:t>
      </w:r>
      <w:r w:rsidR="00234E4E">
        <w:t>t</w:t>
      </w:r>
      <w:r w:rsidR="00DB7C55">
        <w:t xml:space="preserve"> DDI</w:t>
      </w:r>
      <w:r w:rsidR="00AC2E5E">
        <w:t xml:space="preserve"> (major, moderate and minor)</w:t>
      </w:r>
      <w:r w:rsidR="00DB7C55">
        <w:t xml:space="preserve"> </w:t>
      </w:r>
      <w:r w:rsidR="00AC2E5E">
        <w:t xml:space="preserve">in hospital </w:t>
      </w:r>
      <w:r w:rsidR="00DB7C55">
        <w:t>clinical</w:t>
      </w:r>
      <w:r w:rsidR="00AC2E5E">
        <w:t xml:space="preserve"> data from Denmark</w:t>
      </w:r>
      <w:r w:rsidR="00DB7C55">
        <w:t>.</w:t>
      </w:r>
    </w:p>
    <w:p w14:paraId="5A7814B9" w14:textId="77777777" w:rsidR="009F3539" w:rsidRDefault="009F3539" w:rsidP="00545015">
      <w:pPr>
        <w:jc w:val="both"/>
      </w:pPr>
      <w:r>
        <w:rPr>
          <w:b/>
          <w:sz w:val="24"/>
        </w:rPr>
        <w:t xml:space="preserve">Keywords: </w:t>
      </w:r>
      <w:r>
        <w:t xml:space="preserve">Drug-drug interactions, WHO-ATC </w:t>
      </w:r>
      <w:r w:rsidR="00F9113A">
        <w:t>identifiers</w:t>
      </w:r>
      <w:r w:rsidR="00C24AC3">
        <w:t>, Network analysis, DDI characterization</w:t>
      </w:r>
    </w:p>
    <w:p w14:paraId="4BBFED86" w14:textId="77777777" w:rsidR="009F3539" w:rsidRDefault="009F3539" w:rsidP="00545015">
      <w:pPr>
        <w:jc w:val="both"/>
      </w:pPr>
    </w:p>
    <w:p w14:paraId="1D08123C" w14:textId="77777777" w:rsidR="009F3539" w:rsidRDefault="009F3539" w:rsidP="00545015">
      <w:pPr>
        <w:jc w:val="both"/>
      </w:pPr>
    </w:p>
    <w:p w14:paraId="59B0587E" w14:textId="77777777" w:rsidR="009F3539" w:rsidRDefault="009F3539" w:rsidP="00545015">
      <w:pPr>
        <w:jc w:val="both"/>
      </w:pPr>
    </w:p>
    <w:p w14:paraId="5D3FCBAA" w14:textId="77777777" w:rsidR="009F3539" w:rsidRDefault="009F3539" w:rsidP="00545015">
      <w:pPr>
        <w:jc w:val="both"/>
      </w:pPr>
    </w:p>
    <w:p w14:paraId="73751631" w14:textId="77777777" w:rsidR="009F3539" w:rsidRDefault="009F3539" w:rsidP="00545015">
      <w:pPr>
        <w:jc w:val="both"/>
      </w:pPr>
    </w:p>
    <w:p w14:paraId="6DE1430B" w14:textId="77777777" w:rsidR="009F3539" w:rsidRDefault="009F3539" w:rsidP="00545015">
      <w:pPr>
        <w:jc w:val="both"/>
      </w:pPr>
    </w:p>
    <w:p w14:paraId="75D5F6E7" w14:textId="77777777" w:rsidR="00177BA3" w:rsidRDefault="00177BA3" w:rsidP="00545015">
      <w:pPr>
        <w:jc w:val="both"/>
        <w:rPr>
          <w:b/>
          <w:sz w:val="28"/>
        </w:rPr>
      </w:pPr>
    </w:p>
    <w:p w14:paraId="2C6DEA24" w14:textId="77777777" w:rsidR="009F3539" w:rsidRDefault="00F87AF7" w:rsidP="00545015">
      <w:pPr>
        <w:jc w:val="both"/>
        <w:rPr>
          <w:b/>
          <w:sz w:val="28"/>
        </w:rPr>
      </w:pPr>
      <w:r>
        <w:rPr>
          <w:b/>
          <w:sz w:val="28"/>
        </w:rPr>
        <w:lastRenderedPageBreak/>
        <w:t>BACKGROUND</w:t>
      </w:r>
    </w:p>
    <w:p w14:paraId="0FBC220D" w14:textId="77777777" w:rsidR="00F87AF7" w:rsidRPr="00952092" w:rsidRDefault="009F2AE1" w:rsidP="00545015">
      <w:pPr>
        <w:pStyle w:val="ListParagraph"/>
        <w:numPr>
          <w:ilvl w:val="0"/>
          <w:numId w:val="2"/>
        </w:numPr>
        <w:jc w:val="both"/>
        <w:rPr>
          <w:i/>
        </w:rPr>
      </w:pPr>
      <w:r w:rsidRPr="00952092">
        <w:rPr>
          <w:i/>
        </w:rPr>
        <w:t>What are DDI and its role in pharmacovigilance</w:t>
      </w:r>
    </w:p>
    <w:p w14:paraId="3F72FE53" w14:textId="77777777" w:rsidR="009F2AE1" w:rsidRPr="00952092" w:rsidRDefault="009F2AE1" w:rsidP="00545015">
      <w:pPr>
        <w:pStyle w:val="ListParagraph"/>
        <w:numPr>
          <w:ilvl w:val="0"/>
          <w:numId w:val="2"/>
        </w:numPr>
        <w:jc w:val="both"/>
        <w:rPr>
          <w:i/>
        </w:rPr>
      </w:pPr>
      <w:r w:rsidRPr="00952092">
        <w:rPr>
          <w:i/>
        </w:rPr>
        <w:t xml:space="preserve">Methods for obtaining DDIs, developing the importance of </w:t>
      </w:r>
      <w:proofErr w:type="gramStart"/>
      <w:r w:rsidRPr="00952092">
        <w:rPr>
          <w:i/>
        </w:rPr>
        <w:t>text-mining</w:t>
      </w:r>
      <w:proofErr w:type="gramEnd"/>
      <w:r w:rsidRPr="00952092">
        <w:rPr>
          <w:i/>
        </w:rPr>
        <w:t xml:space="preserve"> or NLP techniques in clinical text abstracts.</w:t>
      </w:r>
    </w:p>
    <w:p w14:paraId="3993996F" w14:textId="77777777" w:rsidR="009F2AE1" w:rsidRPr="00952092" w:rsidRDefault="009F2AE1" w:rsidP="00545015">
      <w:pPr>
        <w:pStyle w:val="ListParagraph"/>
        <w:numPr>
          <w:ilvl w:val="0"/>
          <w:numId w:val="2"/>
        </w:numPr>
        <w:jc w:val="both"/>
        <w:rPr>
          <w:i/>
        </w:rPr>
      </w:pPr>
      <w:r w:rsidRPr="00952092">
        <w:rPr>
          <w:i/>
        </w:rPr>
        <w:t>The problem with drug identifiers; the challenge of normalizing DDIs to a single identifier.</w:t>
      </w:r>
    </w:p>
    <w:p w14:paraId="6E7204A6" w14:textId="77777777" w:rsidR="00DF3420" w:rsidRDefault="009F2AE1" w:rsidP="00545015">
      <w:pPr>
        <w:pStyle w:val="ListParagraph"/>
        <w:numPr>
          <w:ilvl w:val="0"/>
          <w:numId w:val="2"/>
        </w:numPr>
        <w:jc w:val="both"/>
        <w:rPr>
          <w:i/>
        </w:rPr>
      </w:pPr>
      <w:r w:rsidRPr="00952092">
        <w:rPr>
          <w:i/>
        </w:rPr>
        <w:t xml:space="preserve">DDI information; explaining the different features that it </w:t>
      </w:r>
      <w:proofErr w:type="gramStart"/>
      <w:r w:rsidRPr="00952092">
        <w:rPr>
          <w:i/>
        </w:rPr>
        <w:t>can be found</w:t>
      </w:r>
      <w:proofErr w:type="gramEnd"/>
      <w:r w:rsidRPr="00952092">
        <w:rPr>
          <w:i/>
        </w:rPr>
        <w:t xml:space="preserve"> at the public databases. </w:t>
      </w:r>
    </w:p>
    <w:p w14:paraId="27293F87" w14:textId="77777777" w:rsidR="009F2AE1" w:rsidRDefault="009F2AE1" w:rsidP="00545015">
      <w:pPr>
        <w:pStyle w:val="ListParagraph"/>
        <w:numPr>
          <w:ilvl w:val="0"/>
          <w:numId w:val="2"/>
        </w:numPr>
        <w:jc w:val="both"/>
        <w:rPr>
          <w:i/>
        </w:rPr>
      </w:pPr>
      <w:r w:rsidRPr="00952092">
        <w:rPr>
          <w:i/>
        </w:rPr>
        <w:t>Give highlights of general findings (Of my data)</w:t>
      </w:r>
      <w:r w:rsidR="00DF3420">
        <w:rPr>
          <w:i/>
        </w:rPr>
        <w:t xml:space="preserve"> related to the expected overlap of DDI or common features</w:t>
      </w:r>
      <w:r w:rsidRPr="00952092">
        <w:rPr>
          <w:i/>
        </w:rPr>
        <w:t xml:space="preserve"> so as it can serve as an introduction for the section of Results.</w:t>
      </w:r>
    </w:p>
    <w:p w14:paraId="7476F52F" w14:textId="77777777" w:rsidR="009D6B62" w:rsidRPr="009D6B62" w:rsidRDefault="009D6B62" w:rsidP="00545015">
      <w:pPr>
        <w:pStyle w:val="ListParagraph"/>
        <w:jc w:val="both"/>
        <w:rPr>
          <w:sz w:val="24"/>
        </w:rPr>
      </w:pPr>
    </w:p>
    <w:p w14:paraId="12A8EF6F" w14:textId="77777777" w:rsidR="009F2AE1" w:rsidRDefault="009D6B62" w:rsidP="00545015">
      <w:pPr>
        <w:ind w:left="360"/>
        <w:jc w:val="both"/>
      </w:pPr>
      <w:r>
        <w:t>A DDI occurs when one drug modifies the pharmacological activity of other drug.</w:t>
      </w:r>
      <w:r w:rsidR="00E47316">
        <w:t xml:space="preserve"> It is a</w:t>
      </w:r>
      <w:r>
        <w:t xml:space="preserve"> </w:t>
      </w:r>
      <w:r w:rsidR="0068750B">
        <w:t xml:space="preserve">common </w:t>
      </w:r>
      <w:r w:rsidR="002B212D">
        <w:t>characteristic of adverse drug reactions (ADR)</w:t>
      </w:r>
      <w:r w:rsidR="00785056">
        <w:t xml:space="preserve"> [1</w:t>
      </w:r>
      <w:r w:rsidR="00FF3885">
        <w:t>]</w:t>
      </w:r>
      <w:r w:rsidR="00E47316">
        <w:t>, which is the focus of pharmacovigilance</w:t>
      </w:r>
      <w:r w:rsidR="00785056">
        <w:t xml:space="preserve"> [2</w:t>
      </w:r>
      <w:r w:rsidR="00E47316">
        <w:t xml:space="preserve">]. </w:t>
      </w:r>
      <w:r w:rsidR="003B628D">
        <w:t>DDIs can be divided into</w:t>
      </w:r>
      <w:r w:rsidR="00200170">
        <w:t xml:space="preserve"> two major groups, p</w:t>
      </w:r>
      <w:r w:rsidR="003B628D">
        <w:t>harmacokinetic interactions</w:t>
      </w:r>
      <w:r w:rsidR="005F4650">
        <w:t>,</w:t>
      </w:r>
      <w:r w:rsidR="00FF3885">
        <w:t xml:space="preserve"> which </w:t>
      </w:r>
      <w:r w:rsidR="005F4650">
        <w:t>involves changes in the absorption, distribution, metabolism and excretion of the drugs</w:t>
      </w:r>
      <w:r w:rsidR="00785056">
        <w:t xml:space="preserve"> [3</w:t>
      </w:r>
      <w:r w:rsidR="00200170">
        <w:t>]</w:t>
      </w:r>
      <w:r w:rsidR="005F4650">
        <w:t>, and pharmacodynamics interactions; in which directly one drug changes the pharmacological effect</w:t>
      </w:r>
      <w:r w:rsidR="00200170">
        <w:t xml:space="preserve"> of another one</w:t>
      </w:r>
      <w:r w:rsidR="005F4650">
        <w:t xml:space="preserve"> </w:t>
      </w:r>
      <w:r w:rsidR="00785056">
        <w:t>being additive or antagonist [4</w:t>
      </w:r>
      <w:r w:rsidR="00200170">
        <w:t>].</w:t>
      </w:r>
    </w:p>
    <w:p w14:paraId="75F62367" w14:textId="77777777" w:rsidR="00E14125" w:rsidRDefault="007820CA" w:rsidP="00545015">
      <w:pPr>
        <w:ind w:left="360"/>
        <w:jc w:val="both"/>
      </w:pPr>
      <w:r>
        <w:t xml:space="preserve">DDI data </w:t>
      </w:r>
      <w:proofErr w:type="gramStart"/>
      <w:r>
        <w:t>can be found</w:t>
      </w:r>
      <w:proofErr w:type="gramEnd"/>
      <w:r>
        <w:t xml:space="preserve"> in both public website sources (Drugbank, </w:t>
      </w:r>
      <w:r w:rsidR="00F802E0">
        <w:t>Crediblemeds</w:t>
      </w:r>
      <w:r>
        <w:t xml:space="preserve">…) and private commercial sources (Lexicomp, </w:t>
      </w:r>
      <w:r w:rsidR="00DE621F">
        <w:t xml:space="preserve">Stockley’s drug interactions…). Current DDI </w:t>
      </w:r>
      <w:proofErr w:type="gramStart"/>
      <w:r w:rsidR="00DE621F">
        <w:t>can be used</w:t>
      </w:r>
      <w:proofErr w:type="gramEnd"/>
      <w:r w:rsidR="00DE621F">
        <w:t xml:space="preserve"> to train statistical models that predicts new DDIs.</w:t>
      </w:r>
      <w:r w:rsidR="009635F6">
        <w:t xml:space="preserve"> </w:t>
      </w:r>
      <w:r w:rsidR="00E14125">
        <w:t xml:space="preserve">Some DDI extraction challenges were hold in the past with the goal of covering different approaches when extracting DDI data from biomedical texts </w:t>
      </w:r>
      <w:r w:rsidR="00785056">
        <w:t>[5] [6</w:t>
      </w:r>
      <w:r w:rsidR="00E14125">
        <w:t>].</w:t>
      </w:r>
      <w:r w:rsidR="00491627">
        <w:t xml:space="preserve"> </w:t>
      </w:r>
      <w:proofErr w:type="gramStart"/>
      <w:r w:rsidR="00DE621F">
        <w:t>Also</w:t>
      </w:r>
      <w:proofErr w:type="gramEnd"/>
      <w:r w:rsidR="00DE621F">
        <w:t xml:space="preserve">, </w:t>
      </w:r>
      <w:r w:rsidR="009635F6">
        <w:t>other project evaluated the performance of unsupervised and supervised machine learning methods for predicting potential DDIs [</w:t>
      </w:r>
      <w:r w:rsidR="004072F0">
        <w:t>7</w:t>
      </w:r>
      <w:r w:rsidR="009635F6">
        <w:t>].</w:t>
      </w:r>
    </w:p>
    <w:p w14:paraId="7EB91B74" w14:textId="420449E4" w:rsidR="000140BB" w:rsidRDefault="00DE621F" w:rsidP="00545015">
      <w:pPr>
        <w:ind w:left="360"/>
        <w:jc w:val="both"/>
      </w:pPr>
      <w:r>
        <w:t xml:space="preserve">Another challenge </w:t>
      </w:r>
      <w:r w:rsidR="00AC2E5E">
        <w:t xml:space="preserve">met </w:t>
      </w:r>
      <w:r>
        <w:t xml:space="preserve">is </w:t>
      </w:r>
      <w:r w:rsidR="00AC2E5E">
        <w:t>the</w:t>
      </w:r>
      <w:r>
        <w:t xml:space="preserve"> integration and common consensus</w:t>
      </w:r>
      <w:r w:rsidR="00AC2E5E">
        <w:t xml:space="preserve"> of DDI data</w:t>
      </w:r>
      <w:r>
        <w:t xml:space="preserve">. </w:t>
      </w:r>
      <w:r w:rsidR="00AC2E5E">
        <w:t>P</w:t>
      </w:r>
      <w:r w:rsidR="008447DA">
        <w:t>revious stud</w:t>
      </w:r>
      <w:r w:rsidR="00AC2E5E">
        <w:t>ies have</w:t>
      </w:r>
      <w:r w:rsidR="008447DA">
        <w:t xml:space="preserve"> already tried to integrate </w:t>
      </w:r>
      <w:r w:rsidR="00AC2E5E">
        <w:t xml:space="preserve">multiple DDI </w:t>
      </w:r>
      <w:r w:rsidR="008447DA">
        <w:t xml:space="preserve">databases </w:t>
      </w:r>
      <w:r w:rsidR="004072F0">
        <w:t>[8</w:t>
      </w:r>
      <w:r w:rsidR="008447DA">
        <w:t>]</w:t>
      </w:r>
      <w:r>
        <w:t xml:space="preserve"> [</w:t>
      </w:r>
      <w:r w:rsidR="004072F0">
        <w:t>9</w:t>
      </w:r>
      <w:r>
        <w:t>].</w:t>
      </w:r>
      <w:r w:rsidR="008447DA">
        <w:t xml:space="preserve"> </w:t>
      </w:r>
      <w:r w:rsidR="003C5CEC">
        <w:t>In a society where co-administration of drugs is becoming more and more frequent, a</w:t>
      </w:r>
      <w:r w:rsidR="007340DD">
        <w:t xml:space="preserve"> synthesis of this knowledge would help </w:t>
      </w:r>
      <w:r w:rsidR="003C5CEC">
        <w:t>clinicians guide patients to effective and less noxious</w:t>
      </w:r>
      <w:r w:rsidR="00785056">
        <w:t xml:space="preserve"> medication th</w:t>
      </w:r>
      <w:r w:rsidR="004072F0">
        <w:t>erapies [10</w:t>
      </w:r>
      <w:r w:rsidR="003C5CEC">
        <w:t xml:space="preserve">]. </w:t>
      </w:r>
    </w:p>
    <w:p w14:paraId="1E5F26DB" w14:textId="225AEA9A" w:rsidR="00926169" w:rsidRDefault="003C5CEC" w:rsidP="00234E4E">
      <w:pPr>
        <w:ind w:left="360"/>
        <w:jc w:val="both"/>
      </w:pPr>
      <w:r>
        <w:t xml:space="preserve">In this paper, </w:t>
      </w:r>
      <w:r w:rsidR="00AC2E5E">
        <w:t>we</w:t>
      </w:r>
      <w:r>
        <w:t xml:space="preserve"> </w:t>
      </w:r>
      <w:r w:rsidR="00766B98">
        <w:t>extract</w:t>
      </w:r>
      <w:r w:rsidR="00AC2E5E">
        <w:t>ed</w:t>
      </w:r>
      <w:r w:rsidR="00766B98">
        <w:t xml:space="preserve"> all DDI data from </w:t>
      </w:r>
      <w:ins w:id="28" w:author="Jorge Hernansanz_Temp" w:date="2020-06-17T10:41:00Z">
        <w:r w:rsidR="00545015">
          <w:t>15</w:t>
        </w:r>
      </w:ins>
      <w:ins w:id="29" w:author="Cristina Leal Rodriguez" w:date="2020-06-15T15:06:00Z">
        <w:r w:rsidR="00AC2E5E">
          <w:t xml:space="preserve"> </w:t>
        </w:r>
      </w:ins>
      <w:r w:rsidR="00766B98">
        <w:t>publicly available databases, and gather all of them by mapping each drug to a common identifier</w:t>
      </w:r>
      <w:proofErr w:type="gramStart"/>
      <w:r w:rsidR="00766B98">
        <w:t>;</w:t>
      </w:r>
      <w:proofErr w:type="gramEnd"/>
      <w:r w:rsidR="00766B98">
        <w:t xml:space="preserve"> the ATC code. </w:t>
      </w:r>
      <w:r w:rsidR="00AC2E5E">
        <w:t xml:space="preserve">We provide </w:t>
      </w:r>
      <w:r w:rsidR="00766B98">
        <w:t>a com</w:t>
      </w:r>
      <w:r w:rsidR="00AC2E5E">
        <w:t>plete DDI</w:t>
      </w:r>
      <w:r w:rsidR="00766B98">
        <w:t xml:space="preserve"> dataset</w:t>
      </w:r>
      <w:r w:rsidR="00AC2E5E">
        <w:t xml:space="preserve"> with a total of </w:t>
      </w:r>
      <w:ins w:id="30" w:author="Jorge Hernansanz_Temp" w:date="2020-06-18T09:59:00Z">
        <w:r w:rsidR="00C1063E">
          <w:t>3</w:t>
        </w:r>
      </w:ins>
      <w:ins w:id="31" w:author="Jorge Hernansanz_Temp" w:date="2020-06-18T10:00:00Z">
        <w:r w:rsidR="00C1063E">
          <w:t>.</w:t>
        </w:r>
      </w:ins>
      <w:ins w:id="32" w:author="Jorge Hernansanz_Temp" w:date="2020-06-18T09:59:00Z">
        <w:r w:rsidR="00C1063E">
          <w:t>049</w:t>
        </w:r>
      </w:ins>
      <w:ins w:id="33" w:author="Jorge Hernansanz_Temp" w:date="2020-06-18T10:00:00Z">
        <w:r w:rsidR="00C1063E">
          <w:t>.</w:t>
        </w:r>
      </w:ins>
      <w:ins w:id="34" w:author="Jorge Hernansanz_Temp" w:date="2020-06-18T09:59:00Z">
        <w:r w:rsidR="00C1063E">
          <w:t>224</w:t>
        </w:r>
      </w:ins>
      <w:del w:id="35" w:author="Jorge Hernansanz_Temp" w:date="2020-06-18T09:59:00Z">
        <w:r w:rsidR="00AC2E5E" w:rsidDel="00C1063E">
          <w:delText>XXXX</w:delText>
        </w:r>
      </w:del>
      <w:r w:rsidR="00AC2E5E">
        <w:t xml:space="preserve"> DDI</w:t>
      </w:r>
      <w:ins w:id="36" w:author="Jorge Hernansanz_Temp" w:date="2020-06-18T10:00:00Z">
        <w:r w:rsidR="00C1063E">
          <w:t>s</w:t>
        </w:r>
      </w:ins>
      <w:r w:rsidR="00AC2E5E">
        <w:t>.</w:t>
      </w:r>
      <w:r w:rsidR="00766B98">
        <w:t xml:space="preserve"> </w:t>
      </w:r>
      <w:r w:rsidR="00AC2E5E">
        <w:t>W</w:t>
      </w:r>
      <w:r w:rsidR="00766B98">
        <w:t>e</w:t>
      </w:r>
      <w:r w:rsidR="00AC2E5E">
        <w:t xml:space="preserve"> also</w:t>
      </w:r>
      <w:r w:rsidR="00766B98">
        <w:t xml:space="preserve"> characterize</w:t>
      </w:r>
      <w:r w:rsidR="00AC2E5E">
        <w:t>d</w:t>
      </w:r>
      <w:r w:rsidR="00766B98">
        <w:t xml:space="preserve"> drug</w:t>
      </w:r>
      <w:r w:rsidR="00AC2E5E">
        <w:t>s</w:t>
      </w:r>
      <w:r w:rsidR="00766B98">
        <w:t xml:space="preserve"> and factorize</w:t>
      </w:r>
      <w:r w:rsidR="00AC2E5E">
        <w:t>d</w:t>
      </w:r>
      <w:r w:rsidR="00766B98">
        <w:t xml:space="preserve"> </w:t>
      </w:r>
      <w:r w:rsidR="00AC2E5E">
        <w:t>relevant clinical</w:t>
      </w:r>
      <w:r w:rsidR="00766B98">
        <w:t xml:space="preserve"> information </w:t>
      </w:r>
      <w:r w:rsidR="00491627">
        <w:t xml:space="preserve">so that it </w:t>
      </w:r>
      <w:proofErr w:type="gramStart"/>
      <w:r w:rsidR="00491627">
        <w:t>can be used</w:t>
      </w:r>
      <w:proofErr w:type="gramEnd"/>
      <w:r w:rsidR="00491627">
        <w:t xml:space="preserve"> </w:t>
      </w:r>
      <w:r w:rsidR="00AC2E5E">
        <w:t>as a tool for</w:t>
      </w:r>
      <w:r w:rsidR="00491627">
        <w:t xml:space="preserve"> explora</w:t>
      </w:r>
      <w:r w:rsidR="00596976">
        <w:t>tory analysis</w:t>
      </w:r>
      <w:r w:rsidR="00AC2E5E">
        <w:t xml:space="preserve"> of DDIs</w:t>
      </w:r>
      <w:r w:rsidR="00596976">
        <w:t xml:space="preserve">. Finally, we </w:t>
      </w:r>
      <w:r w:rsidR="00926169">
        <w:t>used</w:t>
      </w:r>
      <w:r w:rsidR="00AC2E5E">
        <w:t xml:space="preserve"> our compendia </w:t>
      </w:r>
      <w:r w:rsidR="00926169">
        <w:t>to</w:t>
      </w:r>
      <w:r w:rsidR="00AC2E5E">
        <w:t xml:space="preserve"> characteriz</w:t>
      </w:r>
      <w:r w:rsidR="00926169">
        <w:t>e and elucidate common patterns of</w:t>
      </w:r>
      <w:r w:rsidR="00AC2E5E">
        <w:t xml:space="preserve"> DDI </w:t>
      </w:r>
      <w:r w:rsidR="00926169">
        <w:t>from</w:t>
      </w:r>
      <w:r w:rsidR="00AC2E5E">
        <w:t xml:space="preserve"> a clinical</w:t>
      </w:r>
      <w:r w:rsidR="00926169">
        <w:t xml:space="preserve"> setting</w:t>
      </w:r>
      <w:r w:rsidR="00596976">
        <w:t>.</w:t>
      </w:r>
      <w:r w:rsidR="00DE621F">
        <w:t xml:space="preserve"> </w:t>
      </w:r>
    </w:p>
    <w:p w14:paraId="436260D2" w14:textId="15F720D4" w:rsidR="003C5CEC" w:rsidRDefault="00926169">
      <w:pPr>
        <w:ind w:left="360"/>
        <w:jc w:val="both"/>
        <w:pPrChange w:id="37" w:author="Cristina Leal Rodriguez" w:date="2020-06-15T14:53:00Z">
          <w:pPr>
            <w:ind w:left="360"/>
          </w:pPr>
        </w:pPrChange>
      </w:pPr>
      <w:r>
        <w:t>This work provides</w:t>
      </w:r>
      <w:r w:rsidR="00DE621F">
        <w:t xml:space="preserve"> </w:t>
      </w:r>
      <w:r>
        <w:t>a useful and important resource for</w:t>
      </w:r>
      <w:r w:rsidR="00DE621F">
        <w:t xml:space="preserve"> the pharmacovigilance field</w:t>
      </w:r>
      <w:ins w:id="38" w:author="Cristina Leal Rodriguez" w:date="2020-06-15T15:15:00Z">
        <w:r>
          <w:t>,</w:t>
        </w:r>
      </w:ins>
      <w:r w:rsidR="00DE621F">
        <w:t xml:space="preserve"> </w:t>
      </w:r>
      <w:r>
        <w:t xml:space="preserve">where it is </w:t>
      </w:r>
      <w:r w:rsidR="00DE621F">
        <w:t>trivial to</w:t>
      </w:r>
      <w:r>
        <w:t xml:space="preserve"> harmonize and integrate DDI </w:t>
      </w:r>
      <w:r w:rsidR="00DE621F">
        <w:t>data in a unique compendium</w:t>
      </w:r>
      <w:r>
        <w:t>.</w:t>
      </w:r>
    </w:p>
    <w:p w14:paraId="30293A26" w14:textId="77777777" w:rsidR="00F87AF7" w:rsidRDefault="00F87AF7">
      <w:pPr>
        <w:jc w:val="both"/>
        <w:pPrChange w:id="39" w:author="Cristina Leal Rodriguez" w:date="2020-06-15T14:53:00Z">
          <w:pPr/>
        </w:pPrChange>
      </w:pPr>
    </w:p>
    <w:p w14:paraId="38A87FD3" w14:textId="77777777" w:rsidR="00596976" w:rsidRDefault="00596976">
      <w:pPr>
        <w:jc w:val="both"/>
        <w:rPr>
          <w:b/>
          <w:sz w:val="28"/>
        </w:rPr>
        <w:pPrChange w:id="40" w:author="Cristina Leal Rodriguez" w:date="2020-06-15T14:53:00Z">
          <w:pPr/>
        </w:pPrChange>
      </w:pPr>
    </w:p>
    <w:p w14:paraId="333C8816" w14:textId="77777777" w:rsidR="00596976" w:rsidRDefault="00596976">
      <w:pPr>
        <w:jc w:val="both"/>
        <w:rPr>
          <w:b/>
          <w:sz w:val="28"/>
        </w:rPr>
        <w:pPrChange w:id="41" w:author="Cristina Leal Rodriguez" w:date="2020-06-15T14:53:00Z">
          <w:pPr/>
        </w:pPrChange>
      </w:pPr>
    </w:p>
    <w:p w14:paraId="343D83F1" w14:textId="77777777" w:rsidR="00596976" w:rsidRDefault="00596976">
      <w:pPr>
        <w:jc w:val="both"/>
        <w:rPr>
          <w:b/>
          <w:sz w:val="28"/>
        </w:rPr>
        <w:pPrChange w:id="42" w:author="Cristina Leal Rodriguez" w:date="2020-06-15T14:53:00Z">
          <w:pPr/>
        </w:pPrChange>
      </w:pPr>
    </w:p>
    <w:p w14:paraId="36FB871F" w14:textId="77777777" w:rsidR="00596976" w:rsidRDefault="00596976">
      <w:pPr>
        <w:jc w:val="both"/>
        <w:rPr>
          <w:b/>
          <w:sz w:val="28"/>
        </w:rPr>
        <w:pPrChange w:id="43" w:author="Cristina Leal Rodriguez" w:date="2020-06-15T14:53:00Z">
          <w:pPr/>
        </w:pPrChange>
      </w:pPr>
    </w:p>
    <w:p w14:paraId="6A7B908B" w14:textId="77777777" w:rsidR="00F87AF7" w:rsidRDefault="00F87AF7">
      <w:pPr>
        <w:jc w:val="both"/>
        <w:rPr>
          <w:b/>
          <w:sz w:val="28"/>
        </w:rPr>
        <w:pPrChange w:id="44" w:author="Cristina Leal Rodriguez" w:date="2020-06-15T14:53:00Z">
          <w:pPr/>
        </w:pPrChange>
      </w:pPr>
      <w:r>
        <w:rPr>
          <w:b/>
          <w:sz w:val="28"/>
        </w:rPr>
        <w:lastRenderedPageBreak/>
        <w:t>MATERIALS AND METHODS</w:t>
      </w:r>
    </w:p>
    <w:p w14:paraId="21650DFF" w14:textId="77777777" w:rsidR="00D51674" w:rsidRPr="00D51674" w:rsidRDefault="00D51674">
      <w:pPr>
        <w:pStyle w:val="ListParagraph"/>
        <w:numPr>
          <w:ilvl w:val="0"/>
          <w:numId w:val="2"/>
        </w:numPr>
        <w:jc w:val="both"/>
        <w:rPr>
          <w:b/>
          <w:sz w:val="28"/>
        </w:rPr>
        <w:pPrChange w:id="45" w:author="Cristina Leal Rodriguez" w:date="2020-06-15T14:53:00Z">
          <w:pPr>
            <w:pStyle w:val="ListParagraph"/>
            <w:numPr>
              <w:numId w:val="2"/>
            </w:numPr>
            <w:ind w:hanging="360"/>
          </w:pPr>
        </w:pPrChange>
      </w:pPr>
      <w:r>
        <w:t>Brief description of the compendia we are creating and its purpose</w:t>
      </w:r>
    </w:p>
    <w:p w14:paraId="3CD6BFE3" w14:textId="77777777" w:rsidR="00D51674" w:rsidRPr="00D51674" w:rsidRDefault="00D51674">
      <w:pPr>
        <w:pStyle w:val="ListParagraph"/>
        <w:numPr>
          <w:ilvl w:val="0"/>
          <w:numId w:val="2"/>
        </w:numPr>
        <w:jc w:val="both"/>
        <w:rPr>
          <w:b/>
          <w:i/>
          <w:sz w:val="28"/>
        </w:rPr>
        <w:pPrChange w:id="46" w:author="Cristina Leal Rodriguez" w:date="2020-06-15T14:53:00Z">
          <w:pPr>
            <w:pStyle w:val="ListParagraph"/>
            <w:numPr>
              <w:numId w:val="2"/>
            </w:numPr>
            <w:ind w:hanging="360"/>
          </w:pPr>
        </w:pPrChange>
      </w:pPr>
      <w:r>
        <w:rPr>
          <w:i/>
        </w:rPr>
        <w:t xml:space="preserve">Mentioning as a reference for DDI extraction the </w:t>
      </w:r>
      <w:proofErr w:type="spellStart"/>
      <w:r>
        <w:rPr>
          <w:i/>
        </w:rPr>
        <w:t>Github</w:t>
      </w:r>
      <w:proofErr w:type="spellEnd"/>
      <w:r>
        <w:rPr>
          <w:i/>
        </w:rPr>
        <w:t xml:space="preserve"> project mentioned in [3]</w:t>
      </w:r>
    </w:p>
    <w:p w14:paraId="158C2F8C" w14:textId="77777777" w:rsidR="00952092" w:rsidRPr="00952092" w:rsidRDefault="00952092">
      <w:pPr>
        <w:pStyle w:val="ListParagraph"/>
        <w:numPr>
          <w:ilvl w:val="0"/>
          <w:numId w:val="2"/>
        </w:numPr>
        <w:jc w:val="both"/>
        <w:rPr>
          <w:b/>
          <w:i/>
          <w:sz w:val="28"/>
        </w:rPr>
        <w:pPrChange w:id="47" w:author="Cristina Leal Rodriguez" w:date="2020-06-15T14:53:00Z">
          <w:pPr>
            <w:pStyle w:val="ListParagraph"/>
            <w:numPr>
              <w:numId w:val="2"/>
            </w:numPr>
            <w:ind w:hanging="360"/>
          </w:pPr>
        </w:pPrChange>
      </w:pPr>
      <w:r>
        <w:rPr>
          <w:i/>
        </w:rPr>
        <w:t>Explaining the DDI resources</w:t>
      </w:r>
    </w:p>
    <w:p w14:paraId="3E08DDA9" w14:textId="77777777" w:rsidR="00952092" w:rsidRPr="00D51674" w:rsidRDefault="00D51674">
      <w:pPr>
        <w:pStyle w:val="ListParagraph"/>
        <w:numPr>
          <w:ilvl w:val="0"/>
          <w:numId w:val="2"/>
        </w:numPr>
        <w:jc w:val="both"/>
        <w:rPr>
          <w:b/>
          <w:i/>
          <w:sz w:val="28"/>
        </w:rPr>
        <w:pPrChange w:id="48" w:author="Cristina Leal Rodriguez" w:date="2020-06-15T14:53:00Z">
          <w:pPr>
            <w:pStyle w:val="ListParagraph"/>
            <w:numPr>
              <w:numId w:val="2"/>
            </w:numPr>
            <w:ind w:hanging="360"/>
          </w:pPr>
        </w:pPrChange>
      </w:pPr>
      <w:r>
        <w:rPr>
          <w:i/>
        </w:rPr>
        <w:t>Parsing DDIs to ATC identifiers</w:t>
      </w:r>
      <w:proofErr w:type="gramStart"/>
      <w:r>
        <w:rPr>
          <w:i/>
        </w:rPr>
        <w:t>;</w:t>
      </w:r>
      <w:proofErr w:type="gramEnd"/>
      <w:r>
        <w:rPr>
          <w:i/>
        </w:rPr>
        <w:t xml:space="preserve"> explaining the different methodologies used without giving numbers.</w:t>
      </w:r>
      <w:r w:rsidR="00935324">
        <w:rPr>
          <w:i/>
        </w:rPr>
        <w:t xml:space="preserve"> Mentioning the rest APIs, web scraping…</w:t>
      </w:r>
    </w:p>
    <w:p w14:paraId="752C6107" w14:textId="77777777" w:rsidR="00D51674" w:rsidRPr="00EC32C3" w:rsidRDefault="00D51674">
      <w:pPr>
        <w:pStyle w:val="ListParagraph"/>
        <w:numPr>
          <w:ilvl w:val="0"/>
          <w:numId w:val="2"/>
        </w:numPr>
        <w:jc w:val="both"/>
        <w:rPr>
          <w:b/>
          <w:i/>
          <w:sz w:val="28"/>
        </w:rPr>
        <w:pPrChange w:id="49" w:author="Cristina Leal Rodriguez" w:date="2020-06-15T14:53:00Z">
          <w:pPr>
            <w:pStyle w:val="ListParagraph"/>
            <w:numPr>
              <w:numId w:val="2"/>
            </w:numPr>
            <w:ind w:hanging="360"/>
          </w:pPr>
        </w:pPrChange>
      </w:pPr>
      <w:r>
        <w:rPr>
          <w:i/>
        </w:rPr>
        <w:t xml:space="preserve">Factorizing the different features; explaining the different methodologies without giving numbers. </w:t>
      </w:r>
    </w:p>
    <w:p w14:paraId="42933211" w14:textId="77777777" w:rsidR="00EC32C3" w:rsidRDefault="00B1244C">
      <w:pPr>
        <w:jc w:val="both"/>
        <w:rPr>
          <w:b/>
          <w:sz w:val="24"/>
        </w:rPr>
        <w:pPrChange w:id="50" w:author="Cristina Leal Rodriguez" w:date="2020-06-15T14:53:00Z">
          <w:pPr/>
        </w:pPrChange>
      </w:pPr>
      <w:r>
        <w:rPr>
          <w:b/>
          <w:sz w:val="24"/>
        </w:rPr>
        <w:t>ANATOMICAL THRAPEUTICAL CLASSIFICATION</w:t>
      </w:r>
    </w:p>
    <w:p w14:paraId="23F49F01" w14:textId="6C89DD28" w:rsidR="00EC32C3" w:rsidRDefault="00EC32C3">
      <w:pPr>
        <w:autoSpaceDE w:val="0"/>
        <w:autoSpaceDN w:val="0"/>
        <w:adjustRightInd w:val="0"/>
        <w:spacing w:after="0" w:line="240" w:lineRule="auto"/>
        <w:jc w:val="both"/>
        <w:rPr>
          <w:rFonts w:eastAsia="Times New Roman" w:cstheme="minorHAnsi"/>
          <w:szCs w:val="24"/>
        </w:rPr>
        <w:pPrChange w:id="51" w:author="Cristina Leal Rodriguez" w:date="2020-06-15T14:53:00Z">
          <w:pPr>
            <w:autoSpaceDE w:val="0"/>
            <w:autoSpaceDN w:val="0"/>
            <w:adjustRightInd w:val="0"/>
            <w:spacing w:after="0" w:line="240" w:lineRule="auto"/>
          </w:pPr>
        </w:pPrChange>
      </w:pPr>
      <w:r w:rsidRPr="00EC32C3">
        <w:rPr>
          <w:rFonts w:eastAsia="Times New Roman" w:cstheme="minorHAnsi"/>
          <w:szCs w:val="24"/>
        </w:rPr>
        <w:t>Anatomical Therapeutic Chemical (ATC) Classification System is a drug-relat</w:t>
      </w:r>
      <w:r>
        <w:rPr>
          <w:rFonts w:eastAsia="Times New Roman" w:cstheme="minorHAnsi"/>
          <w:szCs w:val="24"/>
        </w:rPr>
        <w:t xml:space="preserve">ed </w:t>
      </w:r>
      <w:ins w:id="52" w:author="Jorge Hernansanz_Temp" w:date="2020-06-17T11:08:00Z">
        <w:r w:rsidR="000A70C2">
          <w:rPr>
            <w:rFonts w:eastAsia="Times New Roman" w:cstheme="minorHAnsi"/>
            <w:szCs w:val="24"/>
          </w:rPr>
          <w:t xml:space="preserve">ontology </w:t>
        </w:r>
      </w:ins>
      <w:del w:id="53" w:author="Jorge Hernansanz_Temp" w:date="2020-06-17T11:08:00Z">
        <w:r w:rsidDel="000A70C2">
          <w:rPr>
            <w:rFonts w:eastAsia="Times New Roman" w:cstheme="minorHAnsi"/>
            <w:szCs w:val="24"/>
          </w:rPr>
          <w:delText>i</w:delText>
        </w:r>
      </w:del>
      <w:del w:id="54" w:author="Jorge Hernansanz_Temp" w:date="2020-06-17T11:07:00Z">
        <w:r w:rsidDel="000A70C2">
          <w:rPr>
            <w:rFonts w:eastAsia="Times New Roman" w:cstheme="minorHAnsi"/>
            <w:szCs w:val="24"/>
          </w:rPr>
          <w:delText>ndex</w:delText>
        </w:r>
      </w:del>
      <w:r>
        <w:rPr>
          <w:rFonts w:eastAsia="Times New Roman" w:cstheme="minorHAnsi"/>
          <w:szCs w:val="24"/>
        </w:rPr>
        <w:t xml:space="preserve"> that classifies within </w:t>
      </w:r>
      <w:r w:rsidRPr="00EC32C3">
        <w:rPr>
          <w:rFonts w:eastAsia="Times New Roman" w:cstheme="minorHAnsi"/>
          <w:szCs w:val="24"/>
        </w:rPr>
        <w:t xml:space="preserve">different levels </w:t>
      </w:r>
      <w:r w:rsidR="00DE621F">
        <w:rPr>
          <w:rFonts w:eastAsia="Times New Roman" w:cstheme="minorHAnsi"/>
          <w:szCs w:val="24"/>
        </w:rPr>
        <w:t>the chemical group of each drug.</w:t>
      </w:r>
      <w:r w:rsidRPr="00EC32C3">
        <w:rPr>
          <w:rFonts w:eastAsia="Times New Roman" w:cstheme="minorHAnsi"/>
          <w:szCs w:val="24"/>
        </w:rPr>
        <w:t xml:space="preserve"> </w:t>
      </w:r>
      <w:r w:rsidR="00926169">
        <w:rPr>
          <w:rFonts w:eastAsia="Times New Roman" w:cstheme="minorHAnsi"/>
          <w:szCs w:val="24"/>
        </w:rPr>
        <w:t>Each drug</w:t>
      </w:r>
      <w:r w:rsidR="00DE621F">
        <w:rPr>
          <w:rFonts w:eastAsia="Times New Roman" w:cstheme="minorHAnsi"/>
          <w:szCs w:val="24"/>
        </w:rPr>
        <w:t xml:space="preserve"> </w:t>
      </w:r>
      <w:r w:rsidRPr="00EC32C3">
        <w:rPr>
          <w:rFonts w:eastAsia="Times New Roman" w:cstheme="minorHAnsi"/>
          <w:szCs w:val="24"/>
        </w:rPr>
        <w:t>may have seve</w:t>
      </w:r>
      <w:r w:rsidR="00A1032D">
        <w:rPr>
          <w:rFonts w:eastAsia="Times New Roman" w:cstheme="minorHAnsi"/>
          <w:szCs w:val="24"/>
        </w:rPr>
        <w:t xml:space="preserve">ral ATC codes but </w:t>
      </w:r>
      <w:r w:rsidR="004465B8">
        <w:rPr>
          <w:rFonts w:eastAsia="Times New Roman" w:cstheme="minorHAnsi"/>
          <w:szCs w:val="24"/>
        </w:rPr>
        <w:t xml:space="preserve">there is only one drug for each ATC code. </w:t>
      </w:r>
      <w:r w:rsidRPr="00EC32C3">
        <w:rPr>
          <w:rFonts w:eastAsia="Times New Roman" w:cstheme="minorHAnsi"/>
          <w:szCs w:val="24"/>
        </w:rPr>
        <w:t xml:space="preserve">It consists of </w:t>
      </w:r>
      <w:r>
        <w:rPr>
          <w:rFonts w:eastAsia="Times New Roman" w:cstheme="minorHAnsi"/>
          <w:szCs w:val="24"/>
        </w:rPr>
        <w:t xml:space="preserve">14 different anatomical groups, </w:t>
      </w:r>
      <w:r w:rsidRPr="00EC32C3">
        <w:rPr>
          <w:rFonts w:eastAsia="Times New Roman" w:cstheme="minorHAnsi"/>
          <w:szCs w:val="24"/>
        </w:rPr>
        <w:t>each of them reaching 5 different levels of differentiation.</w:t>
      </w:r>
    </w:p>
    <w:p w14:paraId="7A84A142" w14:textId="77777777" w:rsidR="00B1244C" w:rsidRPr="00EC32C3" w:rsidRDefault="00B1244C">
      <w:pPr>
        <w:autoSpaceDE w:val="0"/>
        <w:autoSpaceDN w:val="0"/>
        <w:adjustRightInd w:val="0"/>
        <w:spacing w:after="0" w:line="240" w:lineRule="auto"/>
        <w:jc w:val="both"/>
        <w:rPr>
          <w:rFonts w:eastAsia="Times New Roman" w:cstheme="minorHAnsi"/>
          <w:szCs w:val="24"/>
        </w:rPr>
        <w:pPrChange w:id="55" w:author="Cristina Leal Rodriguez" w:date="2020-06-15T14:53:00Z">
          <w:pPr>
            <w:autoSpaceDE w:val="0"/>
            <w:autoSpaceDN w:val="0"/>
            <w:adjustRightInd w:val="0"/>
            <w:spacing w:after="0" w:line="240" w:lineRule="auto"/>
          </w:pPr>
        </w:pPrChange>
      </w:pPr>
    </w:p>
    <w:p w14:paraId="4D2B4E26" w14:textId="4A3E9B20" w:rsidR="00EC32C3" w:rsidDel="000A70C2" w:rsidRDefault="004465B8">
      <w:pPr>
        <w:autoSpaceDE w:val="0"/>
        <w:autoSpaceDN w:val="0"/>
        <w:adjustRightInd w:val="0"/>
        <w:spacing w:after="0" w:line="240" w:lineRule="auto"/>
        <w:jc w:val="both"/>
        <w:rPr>
          <w:del w:id="56" w:author="Jorge Hernansanz_Temp" w:date="2020-06-17T11:02:00Z"/>
          <w:rFonts w:eastAsia="Times New Roman" w:cstheme="minorHAnsi"/>
          <w:szCs w:val="24"/>
        </w:rPr>
        <w:pPrChange w:id="57" w:author="Cristina Leal Rodriguez" w:date="2020-06-15T14:53:00Z">
          <w:pPr>
            <w:autoSpaceDE w:val="0"/>
            <w:autoSpaceDN w:val="0"/>
            <w:adjustRightInd w:val="0"/>
            <w:spacing w:after="0" w:line="240" w:lineRule="auto"/>
          </w:pPr>
        </w:pPrChange>
      </w:pPr>
      <w:del w:id="58" w:author="Jorge Hernansanz_Temp" w:date="2020-06-17T11:02:00Z">
        <w:r w:rsidDel="000A70C2">
          <w:rPr>
            <w:rFonts w:eastAsia="Times New Roman" w:cstheme="minorHAnsi"/>
            <w:szCs w:val="24"/>
          </w:rPr>
          <w:delText xml:space="preserve">Some databases use ATC codes alongside with their own identifier, such as Drugbank or KEGG. </w:delText>
        </w:r>
        <w:commentRangeStart w:id="59"/>
        <w:r w:rsidDel="000A70C2">
          <w:rPr>
            <w:rFonts w:eastAsia="Times New Roman" w:cstheme="minorHAnsi"/>
            <w:szCs w:val="24"/>
          </w:rPr>
          <w:delText>Nevertheless, the ATC classification is developed and maintained by the World Health Organization Collaborating Center (WHOCC) for drug statistics methodology.</w:delText>
        </w:r>
        <w:commentRangeEnd w:id="59"/>
        <w:r w:rsidR="00926169" w:rsidDel="000A70C2">
          <w:rPr>
            <w:rStyle w:val="CommentReference"/>
          </w:rPr>
          <w:commentReference w:id="59"/>
        </w:r>
      </w:del>
    </w:p>
    <w:p w14:paraId="5ED1EFD1" w14:textId="36EA12EC" w:rsidR="000A70C2" w:rsidRDefault="000A70C2">
      <w:pPr>
        <w:autoSpaceDE w:val="0"/>
        <w:autoSpaceDN w:val="0"/>
        <w:adjustRightInd w:val="0"/>
        <w:spacing w:after="0" w:line="240" w:lineRule="auto"/>
        <w:jc w:val="both"/>
        <w:rPr>
          <w:ins w:id="60" w:author="Jorge Hernansanz_Temp" w:date="2020-06-17T11:03:00Z"/>
          <w:rFonts w:eastAsia="Times New Roman" w:cstheme="minorHAnsi"/>
          <w:szCs w:val="24"/>
        </w:rPr>
        <w:pPrChange w:id="61" w:author="Cristina Leal Rodriguez" w:date="2020-06-15T14:53:00Z">
          <w:pPr>
            <w:autoSpaceDE w:val="0"/>
            <w:autoSpaceDN w:val="0"/>
            <w:adjustRightInd w:val="0"/>
            <w:spacing w:after="0" w:line="240" w:lineRule="auto"/>
          </w:pPr>
        </w:pPrChange>
      </w:pPr>
    </w:p>
    <w:p w14:paraId="4CE4B416" w14:textId="510A9AAD" w:rsidR="000A70C2" w:rsidRPr="00EC32C3" w:rsidRDefault="000A70C2">
      <w:pPr>
        <w:autoSpaceDE w:val="0"/>
        <w:autoSpaceDN w:val="0"/>
        <w:adjustRightInd w:val="0"/>
        <w:spacing w:after="0" w:line="240" w:lineRule="auto"/>
        <w:jc w:val="both"/>
        <w:rPr>
          <w:ins w:id="62" w:author="Jorge Hernansanz_Temp" w:date="2020-06-17T11:03:00Z"/>
          <w:rFonts w:eastAsia="Times New Roman" w:cstheme="minorHAnsi"/>
          <w:szCs w:val="24"/>
        </w:rPr>
        <w:pPrChange w:id="63" w:author="Cristina Leal Rodriguez" w:date="2020-06-15T14:53:00Z">
          <w:pPr>
            <w:autoSpaceDE w:val="0"/>
            <w:autoSpaceDN w:val="0"/>
            <w:adjustRightInd w:val="0"/>
            <w:spacing w:after="0" w:line="240" w:lineRule="auto"/>
          </w:pPr>
        </w:pPrChange>
      </w:pPr>
      <w:commentRangeStart w:id="64"/>
      <w:ins w:id="65" w:author="Jorge Hernansanz_Temp" w:date="2020-06-17T11:03:00Z">
        <w:r>
          <w:rPr>
            <w:rFonts w:eastAsia="Times New Roman" w:cstheme="minorHAnsi"/>
            <w:szCs w:val="24"/>
          </w:rPr>
          <w:t>The ATC classification system is developed and maintained by the World Health Organization Col</w:t>
        </w:r>
      </w:ins>
      <w:ins w:id="66" w:author="Jorge Hernansanz_Temp" w:date="2020-06-17T11:04:00Z">
        <w:r>
          <w:rPr>
            <w:rFonts w:eastAsia="Times New Roman" w:cstheme="minorHAnsi"/>
            <w:szCs w:val="24"/>
          </w:rPr>
          <w:t>l</w:t>
        </w:r>
      </w:ins>
      <w:ins w:id="67" w:author="Jorge Hernansanz_Temp" w:date="2020-06-17T11:03:00Z">
        <w:r>
          <w:rPr>
            <w:rFonts w:eastAsia="Times New Roman" w:cstheme="minorHAnsi"/>
            <w:szCs w:val="24"/>
          </w:rPr>
          <w:t xml:space="preserve">aborating </w:t>
        </w:r>
      </w:ins>
      <w:ins w:id="68" w:author="Jorge Hernansanz_Temp" w:date="2020-06-17T11:04:00Z">
        <w:r>
          <w:rPr>
            <w:rFonts w:eastAsia="Times New Roman" w:cstheme="minorHAnsi"/>
            <w:szCs w:val="24"/>
          </w:rPr>
          <w:t>Center (WHOCC)</w:t>
        </w:r>
      </w:ins>
      <w:ins w:id="69" w:author="Jorge Hernansanz_Temp" w:date="2020-06-18T11:37:00Z">
        <w:r w:rsidR="00F07FD0">
          <w:rPr>
            <w:rFonts w:eastAsia="Times New Roman" w:cstheme="minorHAnsi"/>
            <w:szCs w:val="24"/>
          </w:rPr>
          <w:t xml:space="preserve"> []</w:t>
        </w:r>
      </w:ins>
      <w:ins w:id="70" w:author="Jorge Hernansanz_Temp" w:date="2020-06-17T11:05:00Z">
        <w:r>
          <w:rPr>
            <w:rFonts w:eastAsia="Times New Roman" w:cstheme="minorHAnsi"/>
            <w:szCs w:val="24"/>
          </w:rPr>
          <w:t xml:space="preserve"> for drug statistics methodology.</w:t>
        </w:r>
      </w:ins>
      <w:ins w:id="71" w:author="Jorge Hernansanz_Temp" w:date="2020-06-17T11:46:00Z">
        <w:r w:rsidR="00CA7253">
          <w:rPr>
            <w:rFonts w:eastAsia="Times New Roman" w:cstheme="minorHAnsi"/>
            <w:szCs w:val="24"/>
          </w:rPr>
          <w:t xml:space="preserve"> </w:t>
        </w:r>
      </w:ins>
      <w:ins w:id="72" w:author="Jorge Hernansanz_Temp" w:date="2020-06-17T11:05:00Z">
        <w:r>
          <w:rPr>
            <w:rFonts w:eastAsia="Times New Roman" w:cstheme="minorHAnsi"/>
            <w:szCs w:val="24"/>
          </w:rPr>
          <w:t xml:space="preserve"> </w:t>
        </w:r>
      </w:ins>
      <w:commentRangeEnd w:id="64"/>
      <w:ins w:id="73" w:author="Jorge Hernansanz_Temp" w:date="2020-06-17T11:48:00Z">
        <w:r w:rsidR="00CA7253">
          <w:rPr>
            <w:rStyle w:val="CommentReference"/>
          </w:rPr>
          <w:commentReference w:id="64"/>
        </w:r>
      </w:ins>
    </w:p>
    <w:p w14:paraId="1161D44F" w14:textId="77777777" w:rsidR="00EC32C3" w:rsidRDefault="00EC32C3">
      <w:pPr>
        <w:jc w:val="both"/>
        <w:rPr>
          <w:b/>
          <w:sz w:val="24"/>
        </w:rPr>
        <w:pPrChange w:id="74" w:author="Cristina Leal Rodriguez" w:date="2020-06-15T14:53:00Z">
          <w:pPr/>
        </w:pPrChange>
      </w:pPr>
    </w:p>
    <w:p w14:paraId="711A9FA1" w14:textId="77777777" w:rsidR="00B1244C" w:rsidRDefault="00B1244C">
      <w:pPr>
        <w:jc w:val="both"/>
        <w:rPr>
          <w:b/>
          <w:sz w:val="24"/>
        </w:rPr>
        <w:pPrChange w:id="75" w:author="Cristina Leal Rodriguez" w:date="2020-06-15T14:53:00Z">
          <w:pPr/>
        </w:pPrChange>
      </w:pPr>
      <w:r>
        <w:rPr>
          <w:b/>
          <w:sz w:val="24"/>
        </w:rPr>
        <w:t>OVERVIEW OF DDI SOURCES</w:t>
      </w:r>
    </w:p>
    <w:p w14:paraId="256AE7E3" w14:textId="3A257A12" w:rsidR="00B1244C" w:rsidRDefault="00A938F6">
      <w:pPr>
        <w:jc w:val="both"/>
        <w:rPr>
          <w:b/>
          <w:sz w:val="24"/>
        </w:rPr>
        <w:pPrChange w:id="76" w:author="Cristina Leal Rodriguez" w:date="2020-06-15T14:53:00Z">
          <w:pPr/>
        </w:pPrChange>
      </w:pPr>
      <w:r w:rsidRPr="00427B4A">
        <w:rPr>
          <w:rFonts w:eastAsia="Times New Roman" w:cstheme="minorHAnsi"/>
          <w:szCs w:val="24"/>
        </w:rPr>
        <w:t>We created a drug- drug interaction dataset using content from</w:t>
      </w:r>
      <w:r w:rsidR="00EC32C3">
        <w:rPr>
          <w:rFonts w:eastAsia="Times New Roman" w:cstheme="minorHAnsi"/>
          <w:szCs w:val="24"/>
        </w:rPr>
        <w:t xml:space="preserve"> 15</w:t>
      </w:r>
      <w:r w:rsidRPr="00427B4A">
        <w:rPr>
          <w:rFonts w:eastAsia="Times New Roman" w:cstheme="minorHAnsi"/>
          <w:szCs w:val="24"/>
        </w:rPr>
        <w:t xml:space="preserve"> openly available database resources</w:t>
      </w:r>
      <w:ins w:id="77" w:author="Jorge Hernansanz_Temp" w:date="2020-06-17T11:53:00Z">
        <w:r w:rsidR="00DA1EEA">
          <w:rPr>
            <w:rFonts w:eastAsia="Times New Roman" w:cstheme="minorHAnsi"/>
            <w:szCs w:val="24"/>
          </w:rPr>
          <w:t xml:space="preserve">; </w:t>
        </w:r>
        <w:commentRangeStart w:id="78"/>
        <w:r w:rsidR="00DA1EEA">
          <w:rPr>
            <w:rFonts w:eastAsia="Times New Roman" w:cstheme="minorHAnsi"/>
            <w:szCs w:val="24"/>
          </w:rPr>
          <w:t xml:space="preserve">Drugbank, KEGG, NDF-RT, </w:t>
        </w:r>
      </w:ins>
      <w:ins w:id="79" w:author="Jorge Hernansanz_Temp" w:date="2020-06-17T11:57:00Z">
        <w:r w:rsidR="00DA1EEA">
          <w:rPr>
            <w:rFonts w:eastAsia="Times New Roman" w:cstheme="minorHAnsi"/>
            <w:szCs w:val="24"/>
          </w:rPr>
          <w:t xml:space="preserve">Twosides, </w:t>
        </w:r>
      </w:ins>
      <w:ins w:id="80" w:author="Jorge Hernansanz_Temp" w:date="2020-06-17T11:58:00Z">
        <w:r w:rsidR="00DA1EEA">
          <w:rPr>
            <w:rFonts w:eastAsia="Times New Roman" w:cstheme="minorHAnsi"/>
            <w:szCs w:val="24"/>
          </w:rPr>
          <w:t xml:space="preserve">Interaktion </w:t>
        </w:r>
      </w:ins>
      <w:proofErr w:type="spellStart"/>
      <w:ins w:id="81" w:author="Jorge Hernansanz_Temp" w:date="2020-06-17T11:59:00Z">
        <w:r w:rsidR="00DA1EEA">
          <w:rPr>
            <w:rFonts w:eastAsia="Times New Roman" w:cstheme="minorHAnsi"/>
            <w:szCs w:val="24"/>
          </w:rPr>
          <w:t>Databasen</w:t>
        </w:r>
      </w:ins>
      <w:proofErr w:type="spellEnd"/>
      <w:ins w:id="82" w:author="Jorge Hernansanz_Temp" w:date="2020-06-17T11:58:00Z">
        <w:r w:rsidR="00DA1EEA">
          <w:rPr>
            <w:rFonts w:eastAsia="Times New Roman" w:cstheme="minorHAnsi"/>
            <w:szCs w:val="24"/>
          </w:rPr>
          <w:t>,</w:t>
        </w:r>
      </w:ins>
      <w:ins w:id="83" w:author="Jorge Hernansanz_Temp" w:date="2020-06-17T12:00:00Z">
        <w:r w:rsidR="00DA1EEA">
          <w:rPr>
            <w:rFonts w:eastAsia="Times New Roman" w:cstheme="minorHAnsi"/>
            <w:szCs w:val="24"/>
          </w:rPr>
          <w:t xml:space="preserve"> </w:t>
        </w:r>
      </w:ins>
      <w:ins w:id="84" w:author="Jorge Hernansanz_Temp" w:date="2020-06-17T11:56:00Z">
        <w:r w:rsidR="00DA1EEA">
          <w:rPr>
            <w:rFonts w:eastAsia="Times New Roman" w:cstheme="minorHAnsi"/>
            <w:szCs w:val="24"/>
          </w:rPr>
          <w:t>Crediblemeds, ONC-High, ONC-Non</w:t>
        </w:r>
      </w:ins>
      <w:ins w:id="85" w:author="Jorge Hernansanz_Temp" w:date="2020-06-17T12:00:00Z">
        <w:r w:rsidR="00DA1EEA">
          <w:rPr>
            <w:rFonts w:eastAsia="Times New Roman" w:cstheme="minorHAnsi"/>
            <w:szCs w:val="24"/>
          </w:rPr>
          <w:t xml:space="preserve"> </w:t>
        </w:r>
      </w:ins>
      <w:ins w:id="86" w:author="Jorge Hernansanz_Temp" w:date="2020-06-17T11:56:00Z">
        <w:r w:rsidR="00DA1EEA">
          <w:rPr>
            <w:rFonts w:eastAsia="Times New Roman" w:cstheme="minorHAnsi"/>
            <w:szCs w:val="24"/>
          </w:rPr>
          <w:t>interruptive</w:t>
        </w:r>
      </w:ins>
      <w:ins w:id="87" w:author="Jorge Hernansanz_Temp" w:date="2020-06-17T11:57:00Z">
        <w:r w:rsidR="00DA1EEA">
          <w:rPr>
            <w:rFonts w:eastAsia="Times New Roman" w:cstheme="minorHAnsi"/>
            <w:szCs w:val="24"/>
          </w:rPr>
          <w:t>, HIV, HEP, CANCER,</w:t>
        </w:r>
      </w:ins>
      <w:ins w:id="88" w:author="Jorge Hernansanz_Temp" w:date="2020-06-17T11:59:00Z">
        <w:r w:rsidR="00DA1EEA">
          <w:rPr>
            <w:rFonts w:eastAsia="Times New Roman" w:cstheme="minorHAnsi"/>
            <w:szCs w:val="24"/>
          </w:rPr>
          <w:t xml:space="preserve"> DDI_Corpus_2011, DDI_Corpus_2013, PK Corpus and NLM CV Corpus</w:t>
        </w:r>
      </w:ins>
      <w:ins w:id="89" w:author="Jorge Hernansanz_Temp" w:date="2020-06-17T11:57:00Z">
        <w:r w:rsidR="00DA1EEA">
          <w:rPr>
            <w:rFonts w:eastAsia="Times New Roman" w:cstheme="minorHAnsi"/>
            <w:szCs w:val="24"/>
          </w:rPr>
          <w:t xml:space="preserve"> </w:t>
        </w:r>
      </w:ins>
      <w:r w:rsidRPr="00427B4A">
        <w:rPr>
          <w:rFonts w:eastAsia="Times New Roman" w:cstheme="minorHAnsi"/>
          <w:szCs w:val="24"/>
        </w:rPr>
        <w:t>.</w:t>
      </w:r>
      <w:r w:rsidR="00427B4A" w:rsidRPr="00427B4A">
        <w:rPr>
          <w:rFonts w:eastAsia="Times New Roman" w:cstheme="minorHAnsi"/>
          <w:szCs w:val="24"/>
        </w:rPr>
        <w:t xml:space="preserve"> </w:t>
      </w:r>
      <w:commentRangeEnd w:id="78"/>
      <w:r w:rsidR="00DA1EEA">
        <w:rPr>
          <w:rStyle w:val="CommentReference"/>
        </w:rPr>
        <w:commentReference w:id="78"/>
      </w:r>
      <w:r w:rsidR="00427B4A" w:rsidRPr="00427B4A">
        <w:rPr>
          <w:rFonts w:eastAsia="Times New Roman" w:cstheme="minorHAnsi"/>
          <w:szCs w:val="24"/>
        </w:rPr>
        <w:t xml:space="preserve">Many of them are continuously updating, but others </w:t>
      </w:r>
      <w:proofErr w:type="gramStart"/>
      <w:r w:rsidR="00427B4A" w:rsidRPr="00427B4A">
        <w:rPr>
          <w:rFonts w:eastAsia="Times New Roman" w:cstheme="minorHAnsi"/>
          <w:szCs w:val="24"/>
        </w:rPr>
        <w:t>are just fixed</w:t>
      </w:r>
      <w:proofErr w:type="gramEnd"/>
      <w:r w:rsidR="00427B4A" w:rsidRPr="00427B4A">
        <w:rPr>
          <w:rFonts w:eastAsia="Times New Roman" w:cstheme="minorHAnsi"/>
          <w:szCs w:val="24"/>
        </w:rPr>
        <w:t xml:space="preserve"> projects just one time updated.</w:t>
      </w:r>
    </w:p>
    <w:p w14:paraId="114EC7CF" w14:textId="77777777" w:rsidR="0098067C" w:rsidRDefault="0098067C">
      <w:pPr>
        <w:jc w:val="both"/>
        <w:rPr>
          <w:rFonts w:eastAsia="Times New Roman" w:cstheme="minorHAnsi"/>
          <w:szCs w:val="24"/>
        </w:rPr>
        <w:pPrChange w:id="90" w:author="Cristina Leal Rodriguez" w:date="2020-06-15T14:53:00Z">
          <w:pPr/>
        </w:pPrChange>
      </w:pPr>
      <w:r>
        <w:rPr>
          <w:rFonts w:eastAsia="Times New Roman" w:cstheme="minorHAnsi"/>
          <w:szCs w:val="24"/>
        </w:rPr>
        <w:t xml:space="preserve">The method each database was extracted is mentioned below. </w:t>
      </w:r>
      <w:commentRangeStart w:id="91"/>
      <w:r>
        <w:rPr>
          <w:rFonts w:eastAsia="Times New Roman" w:cstheme="minorHAnsi"/>
          <w:szCs w:val="24"/>
        </w:rPr>
        <w:t>Several kind of sources were met such as regular XML format files, REST APIs, or information on website that was downloaded directly from there.</w:t>
      </w:r>
      <w:commentRangeEnd w:id="91"/>
      <w:r>
        <w:rPr>
          <w:rStyle w:val="CommentReference"/>
        </w:rPr>
        <w:commentReference w:id="91"/>
      </w:r>
    </w:p>
    <w:p w14:paraId="16540999" w14:textId="1263C503" w:rsidR="004465B8" w:rsidDel="00926169" w:rsidRDefault="004465B8" w:rsidP="00234E4E">
      <w:pPr>
        <w:jc w:val="both"/>
        <w:rPr>
          <w:del w:id="92" w:author="Cristina Leal Rodriguez" w:date="2020-06-15T15:20:00Z"/>
          <w:rFonts w:cstheme="minorHAnsi"/>
        </w:rPr>
      </w:pPr>
      <w:r>
        <w:rPr>
          <w:rFonts w:cstheme="minorHAnsi"/>
        </w:rPr>
        <w:t xml:space="preserve">Each database contains specific information </w:t>
      </w:r>
      <w:r w:rsidR="00926169">
        <w:rPr>
          <w:rFonts w:cstheme="minorHAnsi"/>
        </w:rPr>
        <w:t>and</w:t>
      </w:r>
      <w:r>
        <w:rPr>
          <w:rFonts w:cstheme="minorHAnsi"/>
        </w:rPr>
        <w:t xml:space="preserve"> features related to DDI pairs</w:t>
      </w:r>
      <w:r w:rsidR="00E20246">
        <w:rPr>
          <w:rFonts w:cstheme="minorHAnsi"/>
        </w:rPr>
        <w:t xml:space="preserve"> (Table 2)</w:t>
      </w:r>
      <w:r>
        <w:rPr>
          <w:rFonts w:cstheme="minorHAnsi"/>
        </w:rPr>
        <w:t xml:space="preserve">. From </w:t>
      </w:r>
      <w:r w:rsidR="00926169">
        <w:rPr>
          <w:rFonts w:cstheme="minorHAnsi"/>
        </w:rPr>
        <w:t xml:space="preserve">a total of </w:t>
      </w:r>
      <w:r>
        <w:rPr>
          <w:rFonts w:cstheme="minorHAnsi"/>
        </w:rPr>
        <w:t xml:space="preserve">15 </w:t>
      </w:r>
      <w:r w:rsidR="00926169">
        <w:rPr>
          <w:rFonts w:cstheme="minorHAnsi"/>
        </w:rPr>
        <w:t xml:space="preserve">public </w:t>
      </w:r>
      <w:r>
        <w:rPr>
          <w:rFonts w:cstheme="minorHAnsi"/>
        </w:rPr>
        <w:t xml:space="preserve">databases, we </w:t>
      </w:r>
      <w:r w:rsidR="00926169">
        <w:rPr>
          <w:rFonts w:cstheme="minorHAnsi"/>
        </w:rPr>
        <w:t>extracted</w:t>
      </w:r>
      <w:r>
        <w:rPr>
          <w:rFonts w:cstheme="minorHAnsi"/>
        </w:rPr>
        <w:t xml:space="preserve"> five </w:t>
      </w:r>
      <w:r w:rsidR="00926169">
        <w:rPr>
          <w:rFonts w:cstheme="minorHAnsi"/>
        </w:rPr>
        <w:t xml:space="preserve">specific </w:t>
      </w:r>
      <w:r>
        <w:rPr>
          <w:rFonts w:cstheme="minorHAnsi"/>
        </w:rPr>
        <w:t>DDI features</w:t>
      </w:r>
      <w:r w:rsidR="00926169">
        <w:rPr>
          <w:rFonts w:cstheme="minorHAnsi"/>
        </w:rPr>
        <w:t xml:space="preserve">: clinical significance, evidence level, management, mechanism of action and side </w:t>
      </w:r>
      <w:proofErr w:type="gramStart"/>
      <w:r w:rsidR="00926169">
        <w:rPr>
          <w:rFonts w:cstheme="minorHAnsi"/>
        </w:rPr>
        <w:t xml:space="preserve">effects </w:t>
      </w:r>
      <w:r>
        <w:rPr>
          <w:rFonts w:cstheme="minorHAnsi"/>
        </w:rPr>
        <w:t>.</w:t>
      </w:r>
      <w:proofErr w:type="gramEnd"/>
      <w:r>
        <w:rPr>
          <w:rFonts w:cstheme="minorHAnsi"/>
        </w:rPr>
        <w:t xml:space="preserve"> </w:t>
      </w:r>
      <w:r>
        <w:rPr>
          <w:rFonts w:cstheme="minorHAnsi"/>
          <w:i/>
        </w:rPr>
        <w:t xml:space="preserve">Clinical significance </w:t>
      </w:r>
      <w:r>
        <w:rPr>
          <w:rFonts w:cstheme="minorHAnsi"/>
        </w:rPr>
        <w:t xml:space="preserve">feature associates to the DDI the level of change in the physiological effect of the drugs affected. </w:t>
      </w:r>
      <w:r>
        <w:rPr>
          <w:rFonts w:cstheme="minorHAnsi"/>
          <w:i/>
        </w:rPr>
        <w:t xml:space="preserve">Evidence level </w:t>
      </w:r>
      <w:r>
        <w:rPr>
          <w:rFonts w:cstheme="minorHAnsi"/>
        </w:rPr>
        <w:t xml:space="preserve">gives an estimation of how well documented is that DDI. </w:t>
      </w:r>
      <w:r>
        <w:rPr>
          <w:rFonts w:cstheme="minorHAnsi"/>
          <w:i/>
        </w:rPr>
        <w:t xml:space="preserve">Management options </w:t>
      </w:r>
      <w:r>
        <w:rPr>
          <w:rFonts w:cstheme="minorHAnsi"/>
        </w:rPr>
        <w:t xml:space="preserve">refers to how to proceed with the administration of the drug combination. </w:t>
      </w:r>
      <w:r>
        <w:rPr>
          <w:rFonts w:cstheme="minorHAnsi"/>
          <w:i/>
        </w:rPr>
        <w:t xml:space="preserve">Mechanism of action </w:t>
      </w:r>
      <w:r>
        <w:rPr>
          <w:rFonts w:cstheme="minorHAnsi"/>
        </w:rPr>
        <w:t xml:space="preserve">reflects the target/s involved due to the DDI.  </w:t>
      </w:r>
      <w:r>
        <w:rPr>
          <w:rFonts w:cstheme="minorHAnsi"/>
          <w:i/>
        </w:rPr>
        <w:t xml:space="preserve">Side effect </w:t>
      </w:r>
      <w:r>
        <w:rPr>
          <w:rFonts w:cstheme="minorHAnsi"/>
        </w:rPr>
        <w:t>states the adverse reaction produced by the DDI.</w:t>
      </w:r>
      <w:ins w:id="93" w:author="Cristina Leal Rodriguez" w:date="2020-06-15T15:20:00Z">
        <w:r w:rsidR="00926169">
          <w:rPr>
            <w:rFonts w:cstheme="minorHAnsi"/>
          </w:rPr>
          <w:t xml:space="preserve"> </w:t>
        </w:r>
      </w:ins>
    </w:p>
    <w:p w14:paraId="3100EB4E" w14:textId="1889CF05" w:rsidR="004465B8" w:rsidDel="00926169" w:rsidRDefault="004465B8" w:rsidP="00234E4E">
      <w:pPr>
        <w:jc w:val="both"/>
        <w:rPr>
          <w:del w:id="94" w:author="Cristina Leal Rodriguez" w:date="2020-06-15T15:21:00Z"/>
          <w:rFonts w:cstheme="minorHAnsi"/>
        </w:rPr>
      </w:pPr>
      <w:r>
        <w:rPr>
          <w:rFonts w:cstheme="minorHAnsi"/>
        </w:rPr>
        <w:t xml:space="preserve">Clinical significance, evidence level, and management features </w:t>
      </w:r>
      <w:proofErr w:type="gramStart"/>
      <w:r>
        <w:rPr>
          <w:rFonts w:cstheme="minorHAnsi"/>
        </w:rPr>
        <w:t>were transformed</w:t>
      </w:r>
      <w:proofErr w:type="gramEnd"/>
      <w:r>
        <w:rPr>
          <w:rFonts w:cstheme="minorHAnsi"/>
        </w:rPr>
        <w:t xml:space="preserve"> to digits in order to characterize in a numerical scale the magnitude of that information for each DDI</w:t>
      </w:r>
      <w:ins w:id="95" w:author="Cristina Leal Rodriguez" w:date="2020-06-15T15:20:00Z">
        <w:r w:rsidR="00926169">
          <w:rPr>
            <w:rFonts w:cstheme="minorHAnsi"/>
          </w:rPr>
          <w:t>.</w:t>
        </w:r>
      </w:ins>
      <w:ins w:id="96" w:author="Cristina Leal Rodriguez" w:date="2020-06-15T15:21:00Z">
        <w:r w:rsidR="00926169">
          <w:rPr>
            <w:rFonts w:cstheme="minorHAnsi"/>
          </w:rPr>
          <w:t xml:space="preserve"> </w:t>
        </w:r>
      </w:ins>
      <w:del w:id="97" w:author="Cristina Leal Rodriguez" w:date="2020-06-15T15:20:00Z">
        <w:r w:rsidDel="00926169">
          <w:rPr>
            <w:rFonts w:cstheme="minorHAnsi"/>
          </w:rPr>
          <w:delText xml:space="preserve"> </w:delText>
        </w:r>
      </w:del>
    </w:p>
    <w:p w14:paraId="0B4FD612" w14:textId="6182B1A3" w:rsidR="00B1244C" w:rsidRDefault="004465B8">
      <w:pPr>
        <w:jc w:val="both"/>
        <w:rPr>
          <w:rFonts w:cstheme="minorHAnsi"/>
        </w:rPr>
        <w:pPrChange w:id="98" w:author="Cristina Leal Rodriguez" w:date="2020-06-15T14:53:00Z">
          <w:pPr/>
        </w:pPrChange>
      </w:pPr>
      <w:r>
        <w:rPr>
          <w:rFonts w:cstheme="minorHAnsi"/>
        </w:rPr>
        <w:t xml:space="preserve">Mechanism of action and Side effect features </w:t>
      </w:r>
      <w:proofErr w:type="gramStart"/>
      <w:r>
        <w:rPr>
          <w:rFonts w:cstheme="minorHAnsi"/>
        </w:rPr>
        <w:t>were also</w:t>
      </w:r>
      <w:proofErr w:type="gramEnd"/>
      <w:r>
        <w:rPr>
          <w:rFonts w:cstheme="minorHAnsi"/>
        </w:rPr>
        <w:t xml:space="preserve"> treated to be used in exploratory analyses. Mechanism of action output </w:t>
      </w:r>
      <w:proofErr w:type="gramStart"/>
      <w:r>
        <w:rPr>
          <w:rFonts w:cstheme="minorHAnsi"/>
        </w:rPr>
        <w:t>was formatted</w:t>
      </w:r>
      <w:proofErr w:type="gramEnd"/>
      <w:r>
        <w:rPr>
          <w:rFonts w:cstheme="minorHAnsi"/>
        </w:rPr>
        <w:t xml:space="preserve"> to a general vocabulary of actions easy to deal with. Side effect </w:t>
      </w:r>
      <w:r w:rsidR="00926169">
        <w:rPr>
          <w:rFonts w:cstheme="minorHAnsi"/>
        </w:rPr>
        <w:t xml:space="preserve">information </w:t>
      </w:r>
      <w:r>
        <w:rPr>
          <w:rFonts w:cstheme="minorHAnsi"/>
        </w:rPr>
        <w:t xml:space="preserve">was </w:t>
      </w:r>
      <w:r w:rsidR="00926169">
        <w:rPr>
          <w:rFonts w:cstheme="minorHAnsi"/>
        </w:rPr>
        <w:t xml:space="preserve">coded </w:t>
      </w:r>
      <w:r w:rsidR="00392A38">
        <w:rPr>
          <w:rFonts w:cstheme="minorHAnsi"/>
        </w:rPr>
        <w:t>with</w:t>
      </w:r>
      <w:ins w:id="99" w:author="Jorge Hernansanz_Temp" w:date="2020-06-17T12:12:00Z">
        <w:r w:rsidR="00506610">
          <w:rPr>
            <w:rFonts w:cstheme="minorHAnsi"/>
          </w:rPr>
          <w:t xml:space="preserve"> the Medical D</w:t>
        </w:r>
      </w:ins>
      <w:ins w:id="100" w:author="Jorge Hernansanz_Temp" w:date="2020-06-17T12:13:00Z">
        <w:r w:rsidR="00506610">
          <w:rPr>
            <w:rFonts w:cstheme="minorHAnsi"/>
          </w:rPr>
          <w:t>ictionary for Regulatory Activities (</w:t>
        </w:r>
        <w:proofErr w:type="spellStart"/>
        <w:r w:rsidR="00506610">
          <w:rPr>
            <w:rFonts w:cstheme="minorHAnsi"/>
          </w:rPr>
          <w:t>MedDRA</w:t>
        </w:r>
        <w:proofErr w:type="spellEnd"/>
        <w:r w:rsidR="00506610">
          <w:rPr>
            <w:rFonts w:cstheme="minorHAnsi"/>
          </w:rPr>
          <w:t>)</w:t>
        </w:r>
      </w:ins>
      <w:ins w:id="101" w:author="Jorge Hernansanz_Temp" w:date="2020-06-17T12:25:00Z">
        <w:r w:rsidR="00E21820">
          <w:rPr>
            <w:rFonts w:cstheme="minorHAnsi"/>
          </w:rPr>
          <w:t xml:space="preserve"> []</w:t>
        </w:r>
      </w:ins>
      <w:ins w:id="102" w:author="Jorge Hernansanz_Temp" w:date="2020-06-17T12:13:00Z">
        <w:r w:rsidR="00506610">
          <w:rPr>
            <w:rFonts w:cstheme="minorHAnsi"/>
          </w:rPr>
          <w:t xml:space="preserve"> identifier. </w:t>
        </w:r>
      </w:ins>
      <w:commentRangeStart w:id="103"/>
      <w:proofErr w:type="spellStart"/>
      <w:ins w:id="104" w:author="Jorge Hernansanz_Temp" w:date="2020-06-17T12:14:00Z">
        <w:r w:rsidR="00D63128">
          <w:rPr>
            <w:rFonts w:cstheme="minorHAnsi"/>
          </w:rPr>
          <w:lastRenderedPageBreak/>
          <w:t>MedDRA</w:t>
        </w:r>
        <w:proofErr w:type="spellEnd"/>
        <w:r w:rsidR="00D63128">
          <w:rPr>
            <w:rFonts w:cstheme="minorHAnsi"/>
          </w:rPr>
          <w:t xml:space="preserve"> identifier is the international medical terminology developed under the auspices </w:t>
        </w:r>
      </w:ins>
      <w:ins w:id="105" w:author="Jorge Hernansanz_Temp" w:date="2020-06-17T12:15:00Z">
        <w:r w:rsidR="00D63128">
          <w:rPr>
            <w:rFonts w:cstheme="minorHAnsi"/>
          </w:rPr>
          <w:t xml:space="preserve">of the International Council for Harmonization of Technical Requirements for Pharmaceuticals </w:t>
        </w:r>
      </w:ins>
      <w:ins w:id="106" w:author="Jorge Hernansanz_Temp" w:date="2020-06-17T12:16:00Z">
        <w:r w:rsidR="00D63128">
          <w:rPr>
            <w:rFonts w:cstheme="minorHAnsi"/>
          </w:rPr>
          <w:t>for Human use (ICH).</w:t>
        </w:r>
      </w:ins>
      <w:ins w:id="107" w:author="Jorge Hernansanz_Temp" w:date="2020-06-17T12:15:00Z">
        <w:r w:rsidR="00D63128">
          <w:rPr>
            <w:rFonts w:cstheme="minorHAnsi"/>
          </w:rPr>
          <w:t xml:space="preserve"> </w:t>
        </w:r>
      </w:ins>
      <w:del w:id="108" w:author="Jorge Hernansanz_Temp" w:date="2020-06-17T12:12:00Z">
        <w:r w:rsidR="004072F0" w:rsidDel="00506610">
          <w:rPr>
            <w:rFonts w:cstheme="minorHAnsi"/>
          </w:rPr>
          <w:delText xml:space="preserve"> </w:delText>
        </w:r>
      </w:del>
      <w:commentRangeEnd w:id="103"/>
      <w:r w:rsidR="00D63128">
        <w:rPr>
          <w:rStyle w:val="CommentReference"/>
        </w:rPr>
        <w:commentReference w:id="103"/>
      </w:r>
      <w:del w:id="109" w:author="Jorge Hernansanz_Temp" w:date="2020-06-17T12:12:00Z">
        <w:r w:rsidR="004072F0" w:rsidDel="00506610">
          <w:rPr>
            <w:rFonts w:cstheme="minorHAnsi"/>
          </w:rPr>
          <w:delText>Med</w:delText>
        </w:r>
      </w:del>
      <w:ins w:id="110" w:author="Cristina Leal Rodriguez" w:date="2020-06-15T15:21:00Z">
        <w:del w:id="111" w:author="Jorge Hernansanz_Temp" w:date="2020-06-17T12:12:00Z">
          <w:r w:rsidR="00392A38" w:rsidDel="00506610">
            <w:rPr>
              <w:rFonts w:cstheme="minorHAnsi"/>
            </w:rPr>
            <w:delText>D</w:delText>
          </w:r>
        </w:del>
      </w:ins>
      <w:del w:id="112" w:author="Cristina Leal Rodriguez" w:date="2020-06-15T15:21:00Z">
        <w:r w:rsidR="004072F0" w:rsidDel="00392A38">
          <w:rPr>
            <w:rFonts w:cstheme="minorHAnsi"/>
          </w:rPr>
          <w:delText>d</w:delText>
        </w:r>
      </w:del>
      <w:del w:id="113" w:author="Jorge Hernansanz_Temp" w:date="2020-06-17T12:12:00Z">
        <w:r w:rsidDel="00506610">
          <w:rPr>
            <w:rFonts w:cstheme="minorHAnsi"/>
          </w:rPr>
          <w:delText>ra</w:delText>
        </w:r>
      </w:del>
      <w:r>
        <w:rPr>
          <w:rFonts w:cstheme="minorHAnsi"/>
        </w:rPr>
        <w:t xml:space="preserve"> </w:t>
      </w:r>
      <w:proofErr w:type="gramStart"/>
      <w:r>
        <w:rPr>
          <w:rFonts w:cstheme="minorHAnsi"/>
        </w:rPr>
        <w:t>identifiers</w:t>
      </w:r>
      <w:proofErr w:type="gramEnd"/>
      <w:ins w:id="114" w:author="Cristina Leal Rodriguez" w:date="2020-06-15T15:21:00Z">
        <w:del w:id="115" w:author="Jorge Hernansanz_Temp" w:date="2020-06-17T12:11:00Z">
          <w:r w:rsidR="00392A38" w:rsidDel="00506610">
            <w:rPr>
              <w:rFonts w:cstheme="minorHAnsi"/>
            </w:rPr>
            <w:delText xml:space="preserve"> [MISSING meddra REFERENCE HERE]</w:delText>
          </w:r>
        </w:del>
      </w:ins>
      <w:del w:id="116" w:author="Jorge Hernansanz_Temp" w:date="2020-06-17T12:11:00Z">
        <w:r w:rsidDel="00506610">
          <w:rPr>
            <w:rFonts w:cstheme="minorHAnsi"/>
          </w:rPr>
          <w:delText>.</w:delText>
        </w:r>
      </w:del>
      <w:ins w:id="117" w:author="Cristina Leal Rodriguez" w:date="2020-06-15T15:21:00Z">
        <w:del w:id="118" w:author="Jorge Hernansanz_Temp" w:date="2020-06-17T12:11:00Z">
          <w:r w:rsidR="00392A38" w:rsidDel="00506610">
            <w:rPr>
              <w:rFonts w:cstheme="minorHAnsi"/>
            </w:rPr>
            <w:delText xml:space="preserve"> EXPLAIN WHAT MEDDRA I</w:delText>
          </w:r>
        </w:del>
      </w:ins>
      <w:ins w:id="119" w:author="Cristina Leal Rodriguez" w:date="2020-06-15T15:22:00Z">
        <w:del w:id="120" w:author="Jorge Hernansanz_Temp" w:date="2020-06-17T12:11:00Z">
          <w:r w:rsidR="00392A38" w:rsidDel="00506610">
            <w:rPr>
              <w:rFonts w:cstheme="minorHAnsi"/>
            </w:rPr>
            <w:delText>S IN ONE SENTENCE…</w:delText>
          </w:r>
        </w:del>
      </w:ins>
      <w:ins w:id="121" w:author="Jorge Hernansanz_Temp" w:date="2020-06-17T12:11:00Z">
        <w:r w:rsidR="00506610">
          <w:rPr>
            <w:rFonts w:cstheme="minorHAnsi"/>
          </w:rPr>
          <w:t xml:space="preserve"> </w:t>
        </w:r>
      </w:ins>
    </w:p>
    <w:p w14:paraId="10D43600" w14:textId="77777777" w:rsidR="004465B8" w:rsidRPr="00B1244C" w:rsidRDefault="004465B8">
      <w:pPr>
        <w:jc w:val="both"/>
        <w:rPr>
          <w:b/>
          <w:sz w:val="24"/>
        </w:rPr>
        <w:pPrChange w:id="122" w:author="Cristina Leal Rodriguez" w:date="2020-06-15T14:53:00Z">
          <w:pPr/>
        </w:pPrChange>
      </w:pPr>
    </w:p>
    <w:p w14:paraId="38286016" w14:textId="77777777" w:rsidR="00B1244C" w:rsidRDefault="00884811">
      <w:pPr>
        <w:jc w:val="both"/>
        <w:rPr>
          <w:b/>
        </w:rPr>
        <w:pPrChange w:id="123" w:author="Cristina Leal Rodriguez" w:date="2020-06-15T14:53:00Z">
          <w:pPr/>
        </w:pPrChange>
      </w:pPr>
      <w:r w:rsidRPr="00EC32C3">
        <w:rPr>
          <w:b/>
        </w:rPr>
        <w:t>DRUGBANK</w:t>
      </w:r>
    </w:p>
    <w:p w14:paraId="7FFB0DC5" w14:textId="77777777" w:rsidR="005F5C8C" w:rsidRPr="00B1244C" w:rsidRDefault="00884811">
      <w:pPr>
        <w:jc w:val="both"/>
        <w:rPr>
          <w:b/>
          <w:sz w:val="24"/>
        </w:rPr>
        <w:pPrChange w:id="124" w:author="Cristina Leal Rodriguez" w:date="2020-06-15T14:53:00Z">
          <w:pPr/>
        </w:pPrChange>
      </w:pPr>
      <w:r>
        <w:rPr>
          <w:rFonts w:cstheme="minorHAnsi"/>
        </w:rPr>
        <w:t>The DRUGBANK database</w:t>
      </w:r>
      <w:r w:rsidR="004072F0">
        <w:rPr>
          <w:rFonts w:cstheme="minorHAnsi"/>
        </w:rPr>
        <w:t xml:space="preserve"> [11</w:t>
      </w:r>
      <w:r w:rsidR="004D07DE">
        <w:rPr>
          <w:rFonts w:cstheme="minorHAnsi"/>
        </w:rPr>
        <w:t>]</w:t>
      </w:r>
      <w:r>
        <w:rPr>
          <w:rFonts w:cstheme="minorHAnsi"/>
        </w:rPr>
        <w:t xml:space="preserve"> is a unique bioinformatics and cheminformatics resource that combines detailed drug data with comprehensive drug target information</w:t>
      </w:r>
      <w:r w:rsidR="00497766">
        <w:rPr>
          <w:rFonts w:cstheme="minorHAnsi"/>
        </w:rPr>
        <w:t>. Information retrieval was performed with the R package “DBparsed”</w:t>
      </w:r>
      <w:r w:rsidR="005F7ED0">
        <w:rPr>
          <w:rFonts w:cstheme="minorHAnsi"/>
        </w:rPr>
        <w:t xml:space="preserve"> [12</w:t>
      </w:r>
      <w:r w:rsidR="009158F6">
        <w:rPr>
          <w:rFonts w:cstheme="minorHAnsi"/>
        </w:rPr>
        <w:t>]</w:t>
      </w:r>
      <w:r w:rsidR="00497766">
        <w:rPr>
          <w:rFonts w:cstheme="minorHAnsi"/>
        </w:rPr>
        <w:t xml:space="preserve">, obtaining a brief description for each DDI. The version used in this study (5.0) </w:t>
      </w:r>
      <w:proofErr w:type="gramStart"/>
      <w:r w:rsidR="00497766">
        <w:rPr>
          <w:rFonts w:cstheme="minorHAnsi"/>
        </w:rPr>
        <w:t>was downloaded</w:t>
      </w:r>
      <w:proofErr w:type="gramEnd"/>
      <w:r w:rsidR="00497766">
        <w:rPr>
          <w:rFonts w:cstheme="minorHAnsi"/>
        </w:rPr>
        <w:t xml:space="preserve"> from the Drugbank website on January 2020. </w:t>
      </w:r>
    </w:p>
    <w:p w14:paraId="5D4C4057" w14:textId="77777777" w:rsidR="005F5C8C" w:rsidRDefault="005F5C8C" w:rsidP="00234E4E">
      <w:pPr>
        <w:pStyle w:val="NormalWeb"/>
        <w:spacing w:before="53" w:beforeAutospacing="0" w:after="0" w:afterAutospacing="0"/>
        <w:ind w:right="-307"/>
        <w:jc w:val="both"/>
        <w:rPr>
          <w:rFonts w:asciiTheme="minorHAnsi" w:hAnsiTheme="minorHAnsi" w:cstheme="minorHAnsi"/>
          <w:color w:val="000000"/>
          <w:sz w:val="22"/>
          <w:szCs w:val="22"/>
        </w:rPr>
      </w:pPr>
    </w:p>
    <w:p w14:paraId="514D3A86" w14:textId="77777777" w:rsidR="00B1244C" w:rsidRDefault="005F5C8C">
      <w:pPr>
        <w:jc w:val="both"/>
        <w:rPr>
          <w:b/>
        </w:rPr>
        <w:pPrChange w:id="125" w:author="Cristina Leal Rodriguez" w:date="2020-06-15T14:53:00Z">
          <w:pPr/>
        </w:pPrChange>
      </w:pPr>
      <w:r w:rsidRPr="00EC32C3">
        <w:rPr>
          <w:b/>
        </w:rPr>
        <w:t>KEGG</w:t>
      </w:r>
      <w:r w:rsidR="00415C8B" w:rsidRPr="00EC32C3">
        <w:rPr>
          <w:b/>
        </w:rPr>
        <w:t xml:space="preserve"> DRUG</w:t>
      </w:r>
    </w:p>
    <w:p w14:paraId="1ACAF642" w14:textId="77777777" w:rsidR="005F5C8C" w:rsidRPr="00B1244C" w:rsidRDefault="00D6464C">
      <w:pPr>
        <w:jc w:val="both"/>
        <w:rPr>
          <w:b/>
        </w:rPr>
        <w:pPrChange w:id="126" w:author="Cristina Leal Rodriguez" w:date="2020-06-15T14:53:00Z">
          <w:pPr/>
        </w:pPrChange>
      </w:pPr>
      <w:r>
        <w:rPr>
          <w:rFonts w:cstheme="minorHAnsi"/>
        </w:rPr>
        <w:t xml:space="preserve">The </w:t>
      </w:r>
      <w:r w:rsidR="00415C8B">
        <w:rPr>
          <w:rFonts w:cstheme="minorHAnsi"/>
        </w:rPr>
        <w:t>KEGG DRUG database</w:t>
      </w:r>
      <w:r w:rsidR="005F7ED0">
        <w:rPr>
          <w:rFonts w:cstheme="minorHAnsi"/>
        </w:rPr>
        <w:t xml:space="preserve"> [13</w:t>
      </w:r>
      <w:r w:rsidR="004D07DE">
        <w:rPr>
          <w:rFonts w:cstheme="minorHAnsi"/>
        </w:rPr>
        <w:t>]</w:t>
      </w:r>
      <w:r w:rsidR="00415C8B">
        <w:rPr>
          <w:rFonts w:cstheme="minorHAnsi"/>
        </w:rPr>
        <w:t xml:space="preserve"> is a comprehensive drug information resource for approved </w:t>
      </w:r>
      <w:r w:rsidR="009158F6">
        <w:rPr>
          <w:rFonts w:cstheme="minorHAnsi"/>
        </w:rPr>
        <w:t xml:space="preserve">drugs in Japan, USA, and Europe. Information </w:t>
      </w:r>
      <w:proofErr w:type="gramStart"/>
      <w:r w:rsidR="009158F6">
        <w:rPr>
          <w:rFonts w:cstheme="minorHAnsi"/>
        </w:rPr>
        <w:t>is</w:t>
      </w:r>
      <w:r w:rsidR="00415C8B">
        <w:rPr>
          <w:rFonts w:cstheme="minorHAnsi"/>
        </w:rPr>
        <w:t xml:space="preserve"> unified</w:t>
      </w:r>
      <w:proofErr w:type="gramEnd"/>
      <w:r w:rsidR="00415C8B">
        <w:rPr>
          <w:rFonts w:cstheme="minorHAnsi"/>
        </w:rPr>
        <w:t xml:space="preserve"> based on the chemical structure and/or the chemical component of active ingredients. Information retrieval </w:t>
      </w:r>
      <w:proofErr w:type="gramStart"/>
      <w:r w:rsidR="00415C8B">
        <w:rPr>
          <w:rFonts w:cstheme="minorHAnsi"/>
        </w:rPr>
        <w:t>was performed</w:t>
      </w:r>
      <w:proofErr w:type="gramEnd"/>
      <w:r w:rsidR="00415C8B">
        <w:rPr>
          <w:rFonts w:cstheme="minorHAnsi"/>
        </w:rPr>
        <w:t xml:space="preserve"> with </w:t>
      </w:r>
      <w:r>
        <w:rPr>
          <w:rFonts w:cstheme="minorHAnsi"/>
        </w:rPr>
        <w:t xml:space="preserve">its </w:t>
      </w:r>
      <w:r w:rsidR="00415C8B">
        <w:rPr>
          <w:rFonts w:cstheme="minorHAnsi"/>
        </w:rPr>
        <w:t>REST API</w:t>
      </w:r>
      <w:r w:rsidR="005F7ED0">
        <w:rPr>
          <w:rFonts w:cstheme="minorHAnsi"/>
        </w:rPr>
        <w:t xml:space="preserve"> [14</w:t>
      </w:r>
      <w:r w:rsidR="009158F6">
        <w:rPr>
          <w:rFonts w:cstheme="minorHAnsi"/>
        </w:rPr>
        <w:t>]</w:t>
      </w:r>
      <w:r w:rsidR="00415C8B">
        <w:rPr>
          <w:rFonts w:cstheme="minorHAnsi"/>
        </w:rPr>
        <w:t xml:space="preserve">, </w:t>
      </w:r>
      <w:r w:rsidR="009158F6">
        <w:rPr>
          <w:rFonts w:cstheme="minorHAnsi"/>
        </w:rPr>
        <w:t>such as drugs’</w:t>
      </w:r>
      <w:r w:rsidR="00415C8B">
        <w:rPr>
          <w:rFonts w:cstheme="minorHAnsi"/>
        </w:rPr>
        <w:t xml:space="preserve"> mechanism of action and management</w:t>
      </w:r>
      <w:r w:rsidR="009158F6">
        <w:rPr>
          <w:rFonts w:cstheme="minorHAnsi"/>
        </w:rPr>
        <w:t xml:space="preserve"> DDI</w:t>
      </w:r>
      <w:r w:rsidR="00415C8B">
        <w:rPr>
          <w:rFonts w:cstheme="minorHAnsi"/>
        </w:rPr>
        <w:t xml:space="preserve"> (</w:t>
      </w:r>
      <w:r w:rsidR="009158F6">
        <w:rPr>
          <w:rFonts w:cstheme="minorHAnsi"/>
        </w:rPr>
        <w:t>“</w:t>
      </w:r>
      <w:r w:rsidR="00415C8B">
        <w:rPr>
          <w:rFonts w:cstheme="minorHAnsi"/>
        </w:rPr>
        <w:t>Contraindicated</w:t>
      </w:r>
      <w:r w:rsidR="009158F6">
        <w:rPr>
          <w:rFonts w:cstheme="minorHAnsi"/>
        </w:rPr>
        <w:t>”</w:t>
      </w:r>
      <w:r w:rsidR="00415C8B">
        <w:rPr>
          <w:rFonts w:cstheme="minorHAnsi"/>
        </w:rPr>
        <w:t>,</w:t>
      </w:r>
      <w:r w:rsidR="009158F6">
        <w:rPr>
          <w:rFonts w:cstheme="minorHAnsi"/>
        </w:rPr>
        <w:t xml:space="preserve"> “</w:t>
      </w:r>
      <w:r w:rsidR="00415C8B">
        <w:rPr>
          <w:rFonts w:cstheme="minorHAnsi"/>
        </w:rPr>
        <w:t>precaution</w:t>
      </w:r>
      <w:r w:rsidR="009158F6">
        <w:rPr>
          <w:rFonts w:cstheme="minorHAnsi"/>
        </w:rPr>
        <w:t>”</w:t>
      </w:r>
      <w:r w:rsidR="00415C8B">
        <w:rPr>
          <w:rFonts w:cstheme="minorHAnsi"/>
        </w:rPr>
        <w:t xml:space="preserve">). The version used in this study (93.0) </w:t>
      </w:r>
      <w:proofErr w:type="gramStart"/>
      <w:r>
        <w:rPr>
          <w:rFonts w:cstheme="minorHAnsi"/>
        </w:rPr>
        <w:t>was downloaded</w:t>
      </w:r>
      <w:proofErr w:type="gramEnd"/>
      <w:r w:rsidR="00E54C57">
        <w:rPr>
          <w:rFonts w:cstheme="minorHAnsi"/>
        </w:rPr>
        <w:t xml:space="preserve"> from the KEGG API i</w:t>
      </w:r>
      <w:r>
        <w:rPr>
          <w:rFonts w:cstheme="minorHAnsi"/>
        </w:rPr>
        <w:t xml:space="preserve">n February 2020. </w:t>
      </w:r>
    </w:p>
    <w:p w14:paraId="7755F1B4" w14:textId="77777777" w:rsidR="00EC32C3" w:rsidRDefault="00EC32C3" w:rsidP="00234E4E">
      <w:pPr>
        <w:pStyle w:val="NormalWeb"/>
        <w:spacing w:before="53" w:beforeAutospacing="0" w:after="0" w:afterAutospacing="0"/>
        <w:ind w:left="-307" w:right="-307" w:firstLine="1027"/>
        <w:jc w:val="both"/>
        <w:rPr>
          <w:rFonts w:asciiTheme="minorHAnsi" w:hAnsiTheme="minorHAnsi" w:cstheme="minorHAnsi"/>
          <w:sz w:val="22"/>
        </w:rPr>
      </w:pPr>
    </w:p>
    <w:p w14:paraId="37267B48" w14:textId="77777777" w:rsidR="00EC32C3" w:rsidRPr="00415C8B" w:rsidRDefault="00EC32C3" w:rsidP="00234E4E">
      <w:pPr>
        <w:pStyle w:val="NormalWeb"/>
        <w:spacing w:before="53" w:beforeAutospacing="0" w:after="0" w:afterAutospacing="0"/>
        <w:ind w:left="-307" w:right="-307" w:firstLine="1027"/>
        <w:jc w:val="both"/>
        <w:rPr>
          <w:rFonts w:asciiTheme="minorHAnsi" w:hAnsiTheme="minorHAnsi" w:cstheme="minorHAnsi"/>
          <w:color w:val="000000"/>
          <w:sz w:val="22"/>
          <w:szCs w:val="22"/>
        </w:rPr>
      </w:pPr>
    </w:p>
    <w:p w14:paraId="5A543A6B" w14:textId="77777777" w:rsidR="005F5C8C" w:rsidRDefault="005F5C8C" w:rsidP="00234E4E">
      <w:pPr>
        <w:pStyle w:val="NormalWeb"/>
        <w:spacing w:before="53" w:beforeAutospacing="0" w:after="0" w:afterAutospacing="0"/>
        <w:ind w:right="-307" w:firstLine="648"/>
        <w:jc w:val="both"/>
        <w:rPr>
          <w:rFonts w:asciiTheme="minorHAnsi" w:hAnsiTheme="minorHAnsi" w:cstheme="minorHAnsi"/>
          <w:color w:val="000000"/>
          <w:sz w:val="22"/>
          <w:szCs w:val="22"/>
        </w:rPr>
      </w:pPr>
    </w:p>
    <w:p w14:paraId="6C51FCBA" w14:textId="77777777" w:rsidR="00B1244C" w:rsidRDefault="00B1244C">
      <w:pPr>
        <w:jc w:val="both"/>
        <w:rPr>
          <w:b/>
        </w:rPr>
        <w:pPrChange w:id="127" w:author="Cristina Leal Rodriguez" w:date="2020-06-15T14:53:00Z">
          <w:pPr/>
        </w:pPrChange>
      </w:pPr>
      <w:r>
        <w:rPr>
          <w:b/>
        </w:rPr>
        <w:t>TWOSIDES</w:t>
      </w:r>
    </w:p>
    <w:p w14:paraId="20594DF4" w14:textId="77777777" w:rsidR="009158F6" w:rsidRPr="00B1244C" w:rsidRDefault="00D6464C">
      <w:pPr>
        <w:jc w:val="both"/>
        <w:rPr>
          <w:b/>
        </w:rPr>
        <w:pPrChange w:id="128" w:author="Cristina Leal Rodriguez" w:date="2020-06-15T14:53:00Z">
          <w:pPr/>
        </w:pPrChange>
      </w:pPr>
      <w:r>
        <w:rPr>
          <w:rFonts w:cstheme="minorHAnsi"/>
        </w:rPr>
        <w:t>The TWOSID</w:t>
      </w:r>
      <w:r w:rsidR="00582787">
        <w:rPr>
          <w:rFonts w:cstheme="minorHAnsi"/>
        </w:rPr>
        <w:t>ES project</w:t>
      </w:r>
      <w:r w:rsidR="00F76028">
        <w:rPr>
          <w:rFonts w:cstheme="minorHAnsi"/>
        </w:rPr>
        <w:t xml:space="preserve"> [</w:t>
      </w:r>
      <w:r w:rsidR="00A1032D">
        <w:rPr>
          <w:rFonts w:cstheme="minorHAnsi"/>
        </w:rPr>
        <w:t>1</w:t>
      </w:r>
      <w:r w:rsidR="005F7ED0">
        <w:rPr>
          <w:rFonts w:cstheme="minorHAnsi"/>
        </w:rPr>
        <w:t>5</w:t>
      </w:r>
      <w:r w:rsidR="00F76028">
        <w:rPr>
          <w:rFonts w:cstheme="minorHAnsi"/>
        </w:rPr>
        <w:t>]</w:t>
      </w:r>
      <w:r w:rsidR="00582787">
        <w:rPr>
          <w:rFonts w:cstheme="minorHAnsi"/>
        </w:rPr>
        <w:t xml:space="preserve"> consists of</w:t>
      </w:r>
      <w:r>
        <w:rPr>
          <w:rFonts w:cstheme="minorHAnsi"/>
        </w:rPr>
        <w:t xml:space="preserve"> a comprehensive database of DDI side effects elaborated by Tatonetti’s laboratory. </w:t>
      </w:r>
      <w:r w:rsidR="009158F6">
        <w:rPr>
          <w:rFonts w:cstheme="minorHAnsi"/>
        </w:rPr>
        <w:t xml:space="preserve">Twosides reports </w:t>
      </w:r>
      <w:proofErr w:type="gramStart"/>
      <w:r w:rsidR="009158F6">
        <w:rPr>
          <w:rFonts w:cstheme="minorHAnsi"/>
        </w:rPr>
        <w:t>a total of</w:t>
      </w:r>
      <w:r>
        <w:rPr>
          <w:rFonts w:cstheme="minorHAnsi"/>
        </w:rPr>
        <w:t xml:space="preserve"> 40</w:t>
      </w:r>
      <w:proofErr w:type="gramEnd"/>
      <w:r>
        <w:rPr>
          <w:rFonts w:cstheme="minorHAnsi"/>
        </w:rPr>
        <w:t xml:space="preserve"> million </w:t>
      </w:r>
      <w:r w:rsidR="008E2B07">
        <w:rPr>
          <w:rFonts w:cstheme="minorHAnsi"/>
        </w:rPr>
        <w:t xml:space="preserve">DDI-related </w:t>
      </w:r>
      <w:r>
        <w:rPr>
          <w:rFonts w:cstheme="minorHAnsi"/>
        </w:rPr>
        <w:t xml:space="preserve">side </w:t>
      </w:r>
      <w:r w:rsidR="008E2B07">
        <w:rPr>
          <w:rFonts w:cstheme="minorHAnsi"/>
        </w:rPr>
        <w:t xml:space="preserve">effects, </w:t>
      </w:r>
      <w:r w:rsidR="009158F6">
        <w:rPr>
          <w:rFonts w:cstheme="minorHAnsi"/>
        </w:rPr>
        <w:t xml:space="preserve">with their corresponding </w:t>
      </w:r>
      <w:r w:rsidR="008E2B07">
        <w:rPr>
          <w:rFonts w:cstheme="minorHAnsi"/>
        </w:rPr>
        <w:t>propensity scores for th</w:t>
      </w:r>
      <w:r w:rsidR="009158F6">
        <w:rPr>
          <w:rFonts w:cstheme="minorHAnsi"/>
        </w:rPr>
        <w:t>e evidence level</w:t>
      </w:r>
      <w:r w:rsidR="008E2B07">
        <w:rPr>
          <w:rFonts w:cstheme="minorHAnsi"/>
        </w:rPr>
        <w:t xml:space="preserve">. </w:t>
      </w:r>
      <w:r w:rsidR="009158F6">
        <w:rPr>
          <w:rFonts w:cstheme="minorHAnsi"/>
        </w:rPr>
        <w:t>We downloaded the dataset</w:t>
      </w:r>
      <w:r w:rsidR="008E2B07">
        <w:rPr>
          <w:rFonts w:cstheme="minorHAnsi"/>
        </w:rPr>
        <w:t xml:space="preserve"> from their lab repository </w:t>
      </w:r>
      <w:r w:rsidR="00E54C57">
        <w:rPr>
          <w:rFonts w:cstheme="minorHAnsi"/>
        </w:rPr>
        <w:t>i</w:t>
      </w:r>
      <w:r w:rsidR="009C6EB2">
        <w:rPr>
          <w:rFonts w:cstheme="minorHAnsi"/>
        </w:rPr>
        <w:t>n February 2020.</w:t>
      </w:r>
    </w:p>
    <w:p w14:paraId="1D105027" w14:textId="77777777" w:rsidR="00427B4A" w:rsidRPr="00427B4A" w:rsidRDefault="00427B4A" w:rsidP="00234E4E">
      <w:pPr>
        <w:pStyle w:val="NormalWeb"/>
        <w:spacing w:before="48" w:beforeAutospacing="0" w:after="0" w:afterAutospacing="0"/>
        <w:ind w:left="-307" w:right="-307" w:firstLine="648"/>
        <w:jc w:val="both"/>
        <w:rPr>
          <w:rFonts w:ascii="Arial" w:hAnsi="Arial" w:cs="Arial"/>
          <w:color w:val="000000"/>
          <w:sz w:val="22"/>
          <w:szCs w:val="22"/>
        </w:rPr>
      </w:pPr>
    </w:p>
    <w:p w14:paraId="15DF98B9" w14:textId="77777777" w:rsidR="00B1244C" w:rsidRDefault="005F5C8C">
      <w:pPr>
        <w:jc w:val="both"/>
        <w:rPr>
          <w:b/>
        </w:rPr>
        <w:pPrChange w:id="129" w:author="Cristina Leal Rodriguez" w:date="2020-06-15T14:53:00Z">
          <w:pPr/>
        </w:pPrChange>
      </w:pPr>
      <w:r w:rsidRPr="00EC32C3">
        <w:rPr>
          <w:b/>
        </w:rPr>
        <w:t>NDF</w:t>
      </w:r>
      <w:r w:rsidR="00E54C57" w:rsidRPr="00EC32C3">
        <w:rPr>
          <w:b/>
        </w:rPr>
        <w:t>-</w:t>
      </w:r>
      <w:r w:rsidRPr="00EC32C3">
        <w:rPr>
          <w:b/>
        </w:rPr>
        <w:t>RT</w:t>
      </w:r>
    </w:p>
    <w:p w14:paraId="3DF2BFA8" w14:textId="77777777" w:rsidR="00B17A9B" w:rsidRPr="00B1244C" w:rsidRDefault="00691391">
      <w:pPr>
        <w:jc w:val="both"/>
        <w:rPr>
          <w:b/>
        </w:rPr>
        <w:pPrChange w:id="130" w:author="Cristina Leal Rodriguez" w:date="2020-06-15T14:53:00Z">
          <w:pPr/>
        </w:pPrChange>
      </w:pPr>
      <w:r>
        <w:rPr>
          <w:rFonts w:cstheme="minorHAnsi"/>
        </w:rPr>
        <w:t>NDF-RT [</w:t>
      </w:r>
      <w:r w:rsidR="00A1032D">
        <w:rPr>
          <w:rFonts w:cstheme="minorHAnsi"/>
        </w:rPr>
        <w:t>1</w:t>
      </w:r>
      <w:r w:rsidR="005F7ED0">
        <w:rPr>
          <w:rFonts w:cstheme="minorHAnsi"/>
        </w:rPr>
        <w:t>6</w:t>
      </w:r>
      <w:r>
        <w:rPr>
          <w:rFonts w:cstheme="minorHAnsi"/>
        </w:rPr>
        <w:t>] is the National Drug File – Reference Terminology from t</w:t>
      </w:r>
      <w:r w:rsidR="00582787">
        <w:rPr>
          <w:rFonts w:cstheme="minorHAnsi"/>
        </w:rPr>
        <w:t>he U.S. Department of Veteran Affairs, Veterans Health Administration (VHA)</w:t>
      </w:r>
      <w:r>
        <w:rPr>
          <w:rFonts w:cstheme="minorHAnsi"/>
        </w:rPr>
        <w:t>.</w:t>
      </w:r>
      <w:r w:rsidR="00F57D80">
        <w:rPr>
          <w:rFonts w:cstheme="minorHAnsi"/>
        </w:rPr>
        <w:t xml:space="preserve"> </w:t>
      </w:r>
      <w:proofErr w:type="gramStart"/>
      <w:r w:rsidR="00F57D80">
        <w:rPr>
          <w:rFonts w:cstheme="minorHAnsi"/>
        </w:rPr>
        <w:t>It is an extension of the VHA National Drug File (NDF) that combines its hierarchical drug classification with a multi-category reference model.</w:t>
      </w:r>
      <w:proofErr w:type="gramEnd"/>
      <w:r w:rsidR="00F57D80">
        <w:rPr>
          <w:rFonts w:cstheme="minorHAnsi"/>
        </w:rPr>
        <w:t xml:space="preserve"> “VA Drug interactions” was the category extracted</w:t>
      </w:r>
      <w:r>
        <w:rPr>
          <w:rFonts w:cstheme="minorHAnsi"/>
        </w:rPr>
        <w:t>, which contains</w:t>
      </w:r>
      <w:r w:rsidR="00F57D80">
        <w:rPr>
          <w:rFonts w:cstheme="minorHAnsi"/>
        </w:rPr>
        <w:t xml:space="preserve"> clinical significance </w:t>
      </w:r>
      <w:r>
        <w:rPr>
          <w:rFonts w:cstheme="minorHAnsi"/>
        </w:rPr>
        <w:t xml:space="preserve">concept for </w:t>
      </w:r>
      <w:r w:rsidR="00F57D80">
        <w:rPr>
          <w:rFonts w:cstheme="minorHAnsi"/>
        </w:rPr>
        <w:t xml:space="preserve">each of the DDIs. The version </w:t>
      </w:r>
      <w:r w:rsidR="00E54C57">
        <w:rPr>
          <w:rFonts w:cstheme="minorHAnsi"/>
        </w:rPr>
        <w:t xml:space="preserve">used in this study dates from July 2014 as this was the last release VA was maintaining NDF-RT interactions, resulting in its removal from their posterior updates. Data </w:t>
      </w:r>
      <w:proofErr w:type="gramStart"/>
      <w:r w:rsidR="00E54C57">
        <w:rPr>
          <w:rFonts w:cstheme="minorHAnsi"/>
        </w:rPr>
        <w:t>was downloaded</w:t>
      </w:r>
      <w:proofErr w:type="gramEnd"/>
      <w:r w:rsidR="00E54C57">
        <w:rPr>
          <w:rFonts w:cstheme="minorHAnsi"/>
        </w:rPr>
        <w:t xml:space="preserve"> from the National Institutes of Health (NIH) repository in March 2020.</w:t>
      </w:r>
    </w:p>
    <w:p w14:paraId="24AF70B1" w14:textId="77777777" w:rsidR="00780586" w:rsidRDefault="00780586">
      <w:pPr>
        <w:jc w:val="both"/>
        <w:rPr>
          <w:rFonts w:cstheme="minorHAnsi"/>
          <w:b/>
          <w:sz w:val="24"/>
        </w:rPr>
        <w:pPrChange w:id="131" w:author="Cristina Leal Rodriguez" w:date="2020-06-15T14:53:00Z">
          <w:pPr/>
        </w:pPrChange>
      </w:pPr>
    </w:p>
    <w:p w14:paraId="7982F5E9" w14:textId="77777777" w:rsidR="00B1244C" w:rsidRDefault="00B1244C">
      <w:pPr>
        <w:jc w:val="both"/>
        <w:rPr>
          <w:rFonts w:cstheme="minorHAnsi"/>
          <w:b/>
        </w:rPr>
        <w:pPrChange w:id="132" w:author="Cristina Leal Rodriguez" w:date="2020-06-15T14:53:00Z">
          <w:pPr/>
        </w:pPrChange>
      </w:pPr>
      <w:r>
        <w:rPr>
          <w:rFonts w:cstheme="minorHAnsi"/>
          <w:b/>
        </w:rPr>
        <w:t>CREDIBLEMEDS</w:t>
      </w:r>
    </w:p>
    <w:p w14:paraId="3020F404" w14:textId="729684F2" w:rsidR="00E54C57" w:rsidRPr="00B1244C" w:rsidRDefault="000260E0">
      <w:pPr>
        <w:jc w:val="both"/>
        <w:rPr>
          <w:rFonts w:cstheme="minorHAnsi"/>
          <w:b/>
        </w:rPr>
        <w:pPrChange w:id="133" w:author="Cristina Leal Rodriguez" w:date="2020-06-15T14:53:00Z">
          <w:pPr/>
        </w:pPrChange>
      </w:pPr>
      <w:r w:rsidRPr="00B1244C">
        <w:rPr>
          <w:rFonts w:eastAsia="Times New Roman" w:cstheme="minorHAnsi"/>
          <w:szCs w:val="24"/>
        </w:rPr>
        <w:t>CREDIBLEMEDS</w:t>
      </w:r>
      <w:r w:rsidR="00293426" w:rsidRPr="00B1244C">
        <w:rPr>
          <w:rFonts w:eastAsia="Times New Roman" w:cstheme="minorHAnsi"/>
          <w:szCs w:val="24"/>
        </w:rPr>
        <w:t xml:space="preserve"> [</w:t>
      </w:r>
      <w:r w:rsidR="00A1032D">
        <w:rPr>
          <w:rFonts w:eastAsia="Times New Roman" w:cstheme="minorHAnsi"/>
          <w:szCs w:val="24"/>
        </w:rPr>
        <w:t>1</w:t>
      </w:r>
      <w:r w:rsidR="005F7ED0">
        <w:rPr>
          <w:rFonts w:eastAsia="Times New Roman" w:cstheme="minorHAnsi"/>
          <w:szCs w:val="24"/>
        </w:rPr>
        <w:t>7</w:t>
      </w:r>
      <w:r w:rsidR="00293426" w:rsidRPr="00B1244C">
        <w:rPr>
          <w:rFonts w:eastAsia="Times New Roman" w:cstheme="minorHAnsi"/>
          <w:szCs w:val="24"/>
        </w:rPr>
        <w:t>]</w:t>
      </w:r>
      <w:r w:rsidRPr="00B1244C">
        <w:rPr>
          <w:rFonts w:eastAsia="Times New Roman" w:cstheme="minorHAnsi"/>
          <w:szCs w:val="24"/>
        </w:rPr>
        <w:t xml:space="preserve"> is a </w:t>
      </w:r>
      <w:r w:rsidR="00780586" w:rsidRPr="00B1244C">
        <w:rPr>
          <w:rFonts w:eastAsia="Times New Roman" w:cstheme="minorHAnsi"/>
          <w:szCs w:val="24"/>
        </w:rPr>
        <w:t>clinically oriented</w:t>
      </w:r>
      <w:r w:rsidRPr="00B1244C">
        <w:rPr>
          <w:rFonts w:eastAsia="Times New Roman" w:cstheme="minorHAnsi"/>
          <w:szCs w:val="24"/>
        </w:rPr>
        <w:t xml:space="preserve"> information source that</w:t>
      </w:r>
      <w:r w:rsidR="00691391" w:rsidRPr="00B1244C">
        <w:rPr>
          <w:rFonts w:eastAsia="Times New Roman" w:cstheme="minorHAnsi"/>
          <w:szCs w:val="24"/>
        </w:rPr>
        <w:t xml:space="preserve"> </w:t>
      </w:r>
      <w:proofErr w:type="gramStart"/>
      <w:r w:rsidR="00691391" w:rsidRPr="00B1244C">
        <w:rPr>
          <w:rFonts w:eastAsia="Times New Roman" w:cstheme="minorHAnsi"/>
          <w:szCs w:val="24"/>
        </w:rPr>
        <w:t>is used</w:t>
      </w:r>
      <w:proofErr w:type="gramEnd"/>
      <w:r w:rsidR="00691391" w:rsidRPr="00B1244C">
        <w:rPr>
          <w:rFonts w:eastAsia="Times New Roman" w:cstheme="minorHAnsi"/>
          <w:szCs w:val="24"/>
        </w:rPr>
        <w:t xml:space="preserve"> to guide clinical decision-making and safe use </w:t>
      </w:r>
      <w:del w:id="134" w:author="Cristina Leal Rodriguez" w:date="2020-06-15T15:22:00Z">
        <w:r w:rsidRPr="00B1244C" w:rsidDel="00392A38">
          <w:rPr>
            <w:rFonts w:eastAsia="Times New Roman" w:cstheme="minorHAnsi"/>
            <w:szCs w:val="24"/>
          </w:rPr>
          <w:delText xml:space="preserve"> </w:delText>
        </w:r>
      </w:del>
      <w:commentRangeStart w:id="135"/>
      <w:del w:id="136" w:author="Jorge Hernansanz_Temp" w:date="2020-06-17T12:32:00Z">
        <w:r w:rsidRPr="00B1244C" w:rsidDel="00E21820">
          <w:rPr>
            <w:rFonts w:eastAsia="Times New Roman" w:cstheme="minorHAnsi"/>
            <w:szCs w:val="24"/>
          </w:rPr>
          <w:delText>records</w:delText>
        </w:r>
      </w:del>
      <w:ins w:id="137" w:author="Jorge Hernansanz_Temp" w:date="2020-06-17T12:32:00Z">
        <w:r w:rsidR="00E21820">
          <w:rPr>
            <w:rFonts w:eastAsia="Times New Roman" w:cstheme="minorHAnsi"/>
            <w:szCs w:val="24"/>
          </w:rPr>
          <w:t xml:space="preserve"> of</w:t>
        </w:r>
      </w:ins>
      <w:r w:rsidRPr="00B1244C">
        <w:rPr>
          <w:rFonts w:eastAsia="Times New Roman" w:cstheme="minorHAnsi"/>
          <w:szCs w:val="24"/>
        </w:rPr>
        <w:t xml:space="preserve"> </w:t>
      </w:r>
      <w:commentRangeEnd w:id="135"/>
      <w:r w:rsidR="00392A38">
        <w:rPr>
          <w:rStyle w:val="CommentReference"/>
        </w:rPr>
        <w:commentReference w:id="135"/>
      </w:r>
      <w:r w:rsidRPr="00B1244C">
        <w:rPr>
          <w:rFonts w:eastAsia="Times New Roman" w:cstheme="minorHAnsi"/>
          <w:szCs w:val="24"/>
        </w:rPr>
        <w:t>drugs with risk of QT prolongation and/or torsades de pointes (TdP)</w:t>
      </w:r>
      <w:r w:rsidR="00780586" w:rsidRPr="00B1244C">
        <w:rPr>
          <w:rFonts w:eastAsia="Times New Roman" w:cstheme="minorHAnsi"/>
          <w:szCs w:val="24"/>
        </w:rPr>
        <w:t xml:space="preserve">. </w:t>
      </w:r>
      <w:r w:rsidRPr="00B1244C">
        <w:rPr>
          <w:rFonts w:eastAsia="Times New Roman" w:cstheme="minorHAnsi"/>
          <w:szCs w:val="24"/>
        </w:rPr>
        <w:t xml:space="preserve"> </w:t>
      </w:r>
      <w:r w:rsidR="003112C7" w:rsidRPr="00B1244C">
        <w:rPr>
          <w:rFonts w:eastAsia="Times New Roman" w:cstheme="minorHAnsi"/>
          <w:szCs w:val="24"/>
        </w:rPr>
        <w:lastRenderedPageBreak/>
        <w:t>Crediblemeds comprises a small DDI dataset and contains information such as</w:t>
      </w:r>
      <w:r w:rsidR="00216E22" w:rsidRPr="00B1244C">
        <w:rPr>
          <w:rFonts w:eastAsia="Times New Roman" w:cstheme="minorHAnsi"/>
          <w:szCs w:val="24"/>
        </w:rPr>
        <w:t xml:space="preserve"> Precipitant and Object drug</w:t>
      </w:r>
      <w:r w:rsidR="003112C7" w:rsidRPr="00B1244C">
        <w:rPr>
          <w:rFonts w:eastAsia="Times New Roman" w:cstheme="minorHAnsi"/>
          <w:szCs w:val="24"/>
        </w:rPr>
        <w:t>s</w:t>
      </w:r>
      <w:r w:rsidR="00216E22" w:rsidRPr="00B1244C">
        <w:rPr>
          <w:rFonts w:eastAsia="Times New Roman" w:cstheme="minorHAnsi"/>
          <w:szCs w:val="24"/>
        </w:rPr>
        <w:t xml:space="preserve">, as well as </w:t>
      </w:r>
      <w:r w:rsidR="00C72EFE" w:rsidRPr="00B1244C">
        <w:rPr>
          <w:rFonts w:eastAsia="Times New Roman" w:cstheme="minorHAnsi"/>
          <w:szCs w:val="24"/>
        </w:rPr>
        <w:t>mechanism of action</w:t>
      </w:r>
      <w:r w:rsidR="00216E22" w:rsidRPr="00B1244C">
        <w:rPr>
          <w:rFonts w:eastAsia="Times New Roman" w:cstheme="minorHAnsi"/>
          <w:szCs w:val="24"/>
        </w:rPr>
        <w:t xml:space="preserve"> and management options</w:t>
      </w:r>
      <w:r w:rsidR="00353342" w:rsidRPr="00B1244C">
        <w:rPr>
          <w:rFonts w:eastAsia="Times New Roman" w:cstheme="minorHAnsi"/>
          <w:szCs w:val="24"/>
        </w:rPr>
        <w:t xml:space="preserve"> </w:t>
      </w:r>
      <w:r w:rsidR="00785973" w:rsidRPr="00B1244C">
        <w:rPr>
          <w:rFonts w:eastAsia="Times New Roman" w:cstheme="minorHAnsi"/>
          <w:szCs w:val="24"/>
        </w:rPr>
        <w:t>features</w:t>
      </w:r>
      <w:r w:rsidR="00216E22" w:rsidRPr="00B1244C">
        <w:rPr>
          <w:rFonts w:eastAsia="Times New Roman" w:cstheme="minorHAnsi"/>
          <w:szCs w:val="24"/>
        </w:rPr>
        <w:t xml:space="preserve"> for each of the DDIs.</w:t>
      </w:r>
      <w:r w:rsidR="00353342" w:rsidRPr="00B1244C">
        <w:rPr>
          <w:rFonts w:eastAsia="Times New Roman" w:cstheme="minorHAnsi"/>
          <w:szCs w:val="24"/>
        </w:rPr>
        <w:t xml:space="preserve"> The newest version of it dates from May 2010</w:t>
      </w:r>
      <w:r w:rsidR="008F7BAB" w:rsidRPr="00B1244C">
        <w:rPr>
          <w:rFonts w:eastAsia="Times New Roman" w:cstheme="minorHAnsi"/>
          <w:szCs w:val="24"/>
        </w:rPr>
        <w:t xml:space="preserve"> with no identifiers</w:t>
      </w:r>
      <w:r w:rsidR="00353342" w:rsidRPr="00B1244C">
        <w:rPr>
          <w:rFonts w:eastAsia="Times New Roman" w:cstheme="minorHAnsi"/>
          <w:szCs w:val="24"/>
        </w:rPr>
        <w:t>, and it was extracted from [] as they already had parsed the drugs to their Drugbank identifiers</w:t>
      </w:r>
      <w:r w:rsidR="008F7BAB" w:rsidRPr="00B1244C">
        <w:rPr>
          <w:rFonts w:eastAsia="Times New Roman" w:cstheme="minorHAnsi"/>
          <w:szCs w:val="24"/>
        </w:rPr>
        <w:t>.</w:t>
      </w:r>
      <w:r w:rsidR="00353342" w:rsidRPr="00B1244C">
        <w:rPr>
          <w:rFonts w:eastAsia="Times New Roman" w:cstheme="minorHAnsi"/>
          <w:szCs w:val="24"/>
        </w:rPr>
        <w:t xml:space="preserve"> </w:t>
      </w:r>
    </w:p>
    <w:p w14:paraId="7B3E0767" w14:textId="77777777" w:rsidR="008F7BAB" w:rsidRDefault="008F7BAB">
      <w:pPr>
        <w:jc w:val="both"/>
        <w:rPr>
          <w:rFonts w:cstheme="minorHAnsi"/>
        </w:rPr>
        <w:pPrChange w:id="138" w:author="Cristina Leal Rodriguez" w:date="2020-06-15T14:53:00Z">
          <w:pPr/>
        </w:pPrChange>
      </w:pPr>
    </w:p>
    <w:p w14:paraId="15AF0557" w14:textId="77777777" w:rsidR="00B1244C" w:rsidRDefault="00B1244C">
      <w:pPr>
        <w:jc w:val="both"/>
        <w:rPr>
          <w:rFonts w:cstheme="minorHAnsi"/>
          <w:b/>
        </w:rPr>
        <w:pPrChange w:id="139" w:author="Cristina Leal Rodriguez" w:date="2020-06-15T14:53:00Z">
          <w:pPr/>
        </w:pPrChange>
      </w:pPr>
      <w:r>
        <w:rPr>
          <w:rFonts w:cstheme="minorHAnsi"/>
          <w:b/>
        </w:rPr>
        <w:t>INTERAKTION DATABASEN</w:t>
      </w:r>
    </w:p>
    <w:p w14:paraId="766C8516" w14:textId="77777777" w:rsidR="00B1244C" w:rsidRDefault="003D1B97">
      <w:pPr>
        <w:jc w:val="both"/>
        <w:rPr>
          <w:rFonts w:cstheme="minorHAnsi"/>
          <w:b/>
        </w:rPr>
        <w:pPrChange w:id="140" w:author="Cristina Leal Rodriguez" w:date="2020-06-15T14:53:00Z">
          <w:pPr/>
        </w:pPrChange>
      </w:pPr>
      <w:r>
        <w:rPr>
          <w:rFonts w:cstheme="minorHAnsi"/>
        </w:rPr>
        <w:t>The Danish DDI database</w:t>
      </w:r>
      <w:r w:rsidR="00293426">
        <w:rPr>
          <w:rFonts w:cstheme="minorHAnsi"/>
        </w:rPr>
        <w:t xml:space="preserve"> [</w:t>
      </w:r>
      <w:r w:rsidR="00A1032D">
        <w:rPr>
          <w:rFonts w:cstheme="minorHAnsi"/>
        </w:rPr>
        <w:t>1</w:t>
      </w:r>
      <w:r w:rsidR="005F7ED0">
        <w:rPr>
          <w:rFonts w:cstheme="minorHAnsi"/>
        </w:rPr>
        <w:t>8</w:t>
      </w:r>
      <w:r w:rsidR="00293426">
        <w:rPr>
          <w:rFonts w:cstheme="minorHAnsi"/>
        </w:rPr>
        <w:t>]</w:t>
      </w:r>
      <w:r>
        <w:rPr>
          <w:rFonts w:cstheme="minorHAnsi"/>
        </w:rPr>
        <w:t xml:space="preserve"> </w:t>
      </w:r>
      <w:r w:rsidR="004F4E11">
        <w:rPr>
          <w:rFonts w:cstheme="minorHAnsi"/>
        </w:rPr>
        <w:t>is an electronic search tool that describes evidence-based interactions documented by cl</w:t>
      </w:r>
      <w:r w:rsidR="003112C7">
        <w:rPr>
          <w:rFonts w:cstheme="minorHAnsi"/>
        </w:rPr>
        <w:t xml:space="preserve">inical/case studies. It </w:t>
      </w:r>
      <w:r w:rsidR="004F4E11">
        <w:rPr>
          <w:rFonts w:cstheme="minorHAnsi"/>
        </w:rPr>
        <w:t>provide</w:t>
      </w:r>
      <w:r w:rsidR="003112C7">
        <w:rPr>
          <w:rFonts w:cstheme="minorHAnsi"/>
        </w:rPr>
        <w:t>s</w:t>
      </w:r>
      <w:r w:rsidR="004F4E11">
        <w:rPr>
          <w:rFonts w:cstheme="minorHAnsi"/>
        </w:rPr>
        <w:t xml:space="preserve"> a common frame of reference for the on the handling of drug interactions in the </w:t>
      </w:r>
      <w:r w:rsidR="00785973">
        <w:rPr>
          <w:rFonts w:cstheme="minorHAnsi"/>
        </w:rPr>
        <w:t>Danish</w:t>
      </w:r>
      <w:r w:rsidR="004F4E11">
        <w:rPr>
          <w:rFonts w:cstheme="minorHAnsi"/>
        </w:rPr>
        <w:t xml:space="preserve"> healthcare system</w:t>
      </w:r>
      <w:r w:rsidR="009C203D">
        <w:rPr>
          <w:rFonts w:cstheme="minorHAnsi"/>
        </w:rPr>
        <w:t xml:space="preserve">. Data </w:t>
      </w:r>
      <w:proofErr w:type="gramStart"/>
      <w:r w:rsidR="009C203D">
        <w:rPr>
          <w:rFonts w:cstheme="minorHAnsi"/>
        </w:rPr>
        <w:t>was retrieved</w:t>
      </w:r>
      <w:proofErr w:type="gramEnd"/>
      <w:r w:rsidR="009C203D">
        <w:rPr>
          <w:rFonts w:cstheme="minorHAnsi"/>
        </w:rPr>
        <w:t xml:space="preserve"> from a</w:t>
      </w:r>
      <w:r w:rsidR="00785973">
        <w:rPr>
          <w:rFonts w:cstheme="minorHAnsi"/>
        </w:rPr>
        <w:t xml:space="preserve"> p</w:t>
      </w:r>
      <w:r w:rsidR="009C203D">
        <w:rPr>
          <w:rFonts w:cstheme="minorHAnsi"/>
        </w:rPr>
        <w:t>ublic document provided by the Danish Medicines Agency. Information provided includes</w:t>
      </w:r>
      <w:r w:rsidR="00785973">
        <w:rPr>
          <w:rFonts w:cstheme="minorHAnsi"/>
        </w:rPr>
        <w:t xml:space="preserve"> clinical significance, evidence level, and management administration features</w:t>
      </w:r>
      <w:r w:rsidR="00C72EFE">
        <w:rPr>
          <w:rFonts w:cstheme="minorHAnsi"/>
        </w:rPr>
        <w:t xml:space="preserve"> for each DDI. The version used in this study (XML_dato_3 release 2.7) </w:t>
      </w:r>
      <w:proofErr w:type="gramStart"/>
      <w:r w:rsidR="00C72EFE">
        <w:rPr>
          <w:rFonts w:cstheme="minorHAnsi"/>
        </w:rPr>
        <w:t>was downloaded</w:t>
      </w:r>
      <w:proofErr w:type="gramEnd"/>
      <w:r w:rsidR="00C72EFE">
        <w:rPr>
          <w:rFonts w:cstheme="minorHAnsi"/>
        </w:rPr>
        <w:t xml:space="preserve"> in March 2020.</w:t>
      </w:r>
    </w:p>
    <w:p w14:paraId="3C3A9CD2" w14:textId="77777777" w:rsidR="004465B8" w:rsidRPr="004465B8" w:rsidRDefault="004465B8">
      <w:pPr>
        <w:jc w:val="both"/>
        <w:rPr>
          <w:rFonts w:cstheme="minorHAnsi"/>
          <w:b/>
        </w:rPr>
        <w:pPrChange w:id="141" w:author="Cristina Leal Rodriguez" w:date="2020-06-15T14:53:00Z">
          <w:pPr/>
        </w:pPrChange>
      </w:pPr>
    </w:p>
    <w:p w14:paraId="2F9EF9A2" w14:textId="77777777" w:rsidR="00B1244C" w:rsidRDefault="008B6692">
      <w:pPr>
        <w:jc w:val="both"/>
        <w:rPr>
          <w:rFonts w:cstheme="minorHAnsi"/>
          <w:b/>
        </w:rPr>
        <w:pPrChange w:id="142" w:author="Cristina Leal Rodriguez" w:date="2020-06-15T14:53:00Z">
          <w:pPr/>
        </w:pPrChange>
      </w:pPr>
      <w:r w:rsidRPr="00EC32C3">
        <w:rPr>
          <w:rFonts w:cstheme="minorHAnsi"/>
          <w:b/>
        </w:rPr>
        <w:t>ONC HIGH-PRIORITY / NON-INTERRU</w:t>
      </w:r>
      <w:r w:rsidR="00B1244C">
        <w:rPr>
          <w:rFonts w:cstheme="minorHAnsi"/>
          <w:b/>
        </w:rPr>
        <w:t>MPTIVE</w:t>
      </w:r>
    </w:p>
    <w:p w14:paraId="00DB916D" w14:textId="77777777" w:rsidR="00B1244C" w:rsidRDefault="008B6692">
      <w:pPr>
        <w:jc w:val="both"/>
        <w:rPr>
          <w:rFonts w:cstheme="minorHAnsi"/>
          <w:b/>
        </w:rPr>
        <w:pPrChange w:id="143" w:author="Cristina Leal Rodriguez" w:date="2020-06-15T14:53:00Z">
          <w:pPr/>
        </w:pPrChange>
      </w:pPr>
      <w:r>
        <w:rPr>
          <w:rFonts w:cstheme="minorHAnsi"/>
        </w:rPr>
        <w:t>ONC HIGH-PRIORITY (ONC-HP)</w:t>
      </w:r>
      <w:r w:rsidR="00293426">
        <w:rPr>
          <w:rFonts w:cstheme="minorHAnsi"/>
        </w:rPr>
        <w:t xml:space="preserve"> [</w:t>
      </w:r>
      <w:r w:rsidR="00A1032D">
        <w:rPr>
          <w:rFonts w:cstheme="minorHAnsi"/>
        </w:rPr>
        <w:t>1</w:t>
      </w:r>
      <w:r w:rsidR="005F7ED0">
        <w:rPr>
          <w:rFonts w:cstheme="minorHAnsi"/>
        </w:rPr>
        <w:t>9</w:t>
      </w:r>
      <w:r w:rsidR="00293426">
        <w:rPr>
          <w:rFonts w:cstheme="minorHAnsi"/>
        </w:rPr>
        <w:t>]</w:t>
      </w:r>
      <w:r>
        <w:rPr>
          <w:rFonts w:cstheme="minorHAnsi"/>
        </w:rPr>
        <w:t xml:space="preserve"> </w:t>
      </w:r>
      <w:r w:rsidR="006736BD">
        <w:rPr>
          <w:rFonts w:cstheme="minorHAnsi"/>
        </w:rPr>
        <w:t>consists of a set of high-severity DDIs for use in electronic health records (EHR</w:t>
      </w:r>
      <w:r w:rsidR="009C203D">
        <w:rPr>
          <w:rFonts w:cstheme="minorHAnsi"/>
        </w:rPr>
        <w:t>). This dataset</w:t>
      </w:r>
      <w:r w:rsidR="00C90CDF">
        <w:rPr>
          <w:rFonts w:cstheme="minorHAnsi"/>
        </w:rPr>
        <w:t xml:space="preserve"> </w:t>
      </w:r>
      <w:proofErr w:type="gramStart"/>
      <w:r w:rsidR="00C90CDF">
        <w:rPr>
          <w:rFonts w:cstheme="minorHAnsi"/>
        </w:rPr>
        <w:t>is</w:t>
      </w:r>
      <w:r w:rsidR="009C203D">
        <w:rPr>
          <w:rFonts w:cstheme="minorHAnsi"/>
        </w:rPr>
        <w:t xml:space="preserve"> characterized</w:t>
      </w:r>
      <w:proofErr w:type="gramEnd"/>
      <w:r w:rsidR="009C203D">
        <w:rPr>
          <w:rFonts w:cstheme="minorHAnsi"/>
        </w:rPr>
        <w:t xml:space="preserve"> by </w:t>
      </w:r>
      <w:r w:rsidR="006736BD">
        <w:rPr>
          <w:rFonts w:cstheme="minorHAnsi"/>
        </w:rPr>
        <w:t>contraindicated and h</w:t>
      </w:r>
      <w:r w:rsidR="00C90CDF">
        <w:rPr>
          <w:rFonts w:cstheme="minorHAnsi"/>
        </w:rPr>
        <w:t xml:space="preserve">ighly </w:t>
      </w:r>
      <w:del w:id="144" w:author="Cristina Leal Rodriguez" w:date="2020-06-15T15:22:00Z">
        <w:r w:rsidR="00C90CDF" w:rsidDel="00392A38">
          <w:rPr>
            <w:rFonts w:cstheme="minorHAnsi"/>
          </w:rPr>
          <w:delText>clinical</w:delText>
        </w:r>
      </w:del>
      <w:ins w:id="145" w:author="Cristina Leal Rodriguez" w:date="2020-06-15T15:22:00Z">
        <w:r w:rsidR="00392A38">
          <w:rPr>
            <w:rFonts w:cstheme="minorHAnsi"/>
          </w:rPr>
          <w:t xml:space="preserve">clinically </w:t>
        </w:r>
      </w:ins>
      <w:del w:id="146" w:author="Cristina Leal Rodriguez" w:date="2020-06-15T15:22:00Z">
        <w:r w:rsidR="00C90CDF" w:rsidDel="00392A38">
          <w:rPr>
            <w:rFonts w:cstheme="minorHAnsi"/>
          </w:rPr>
          <w:delText xml:space="preserve"> </w:delText>
        </w:r>
      </w:del>
      <w:r w:rsidR="00C90CDF">
        <w:rPr>
          <w:rFonts w:cstheme="minorHAnsi"/>
        </w:rPr>
        <w:t>significant DDIs</w:t>
      </w:r>
      <w:r w:rsidR="009C203D">
        <w:rPr>
          <w:rFonts w:cstheme="minorHAnsi"/>
        </w:rPr>
        <w:t>. Nevertheless, most of the</w:t>
      </w:r>
      <w:r w:rsidR="00C90CDF">
        <w:rPr>
          <w:rFonts w:cstheme="minorHAnsi"/>
        </w:rPr>
        <w:t xml:space="preserve"> DDIs</w:t>
      </w:r>
      <w:r w:rsidR="009C203D">
        <w:rPr>
          <w:rFonts w:cstheme="minorHAnsi"/>
        </w:rPr>
        <w:t xml:space="preserve"> included in this resource lack</w:t>
      </w:r>
      <w:r w:rsidR="00C90CDF">
        <w:rPr>
          <w:rFonts w:cstheme="minorHAnsi"/>
        </w:rPr>
        <w:t xml:space="preserve"> of primary literature supporting their evidence.</w:t>
      </w:r>
      <w:r w:rsidR="009C203D">
        <w:rPr>
          <w:rFonts w:cstheme="minorHAnsi"/>
        </w:rPr>
        <w:t xml:space="preserve"> We retrieve information regarding </w:t>
      </w:r>
      <w:r w:rsidR="006800E0">
        <w:rPr>
          <w:rFonts w:cstheme="minorHAnsi"/>
        </w:rPr>
        <w:t>clinical significance, evidence level, and management options f</w:t>
      </w:r>
      <w:r w:rsidR="009C203D">
        <w:rPr>
          <w:rFonts w:cstheme="minorHAnsi"/>
        </w:rPr>
        <w:t>eatures</w:t>
      </w:r>
      <w:r w:rsidR="006800E0">
        <w:rPr>
          <w:rFonts w:cstheme="minorHAnsi"/>
        </w:rPr>
        <w:t xml:space="preserve">. </w:t>
      </w:r>
      <w:r w:rsidR="00C90CDF">
        <w:rPr>
          <w:rFonts w:cstheme="minorHAnsi"/>
        </w:rPr>
        <w:t>It is a one-time updated project published in April 2012</w:t>
      </w:r>
      <w:r w:rsidR="00EF6DF6">
        <w:rPr>
          <w:rFonts w:cstheme="minorHAnsi"/>
        </w:rPr>
        <w:t>.</w:t>
      </w:r>
    </w:p>
    <w:p w14:paraId="0266A059" w14:textId="77777777" w:rsidR="00B1244C" w:rsidRDefault="006800E0">
      <w:pPr>
        <w:jc w:val="both"/>
        <w:rPr>
          <w:rFonts w:cstheme="minorHAnsi"/>
          <w:b/>
        </w:rPr>
        <w:pPrChange w:id="147" w:author="Cristina Leal Rodriguez" w:date="2020-06-15T14:53:00Z">
          <w:pPr/>
        </w:pPrChange>
      </w:pPr>
      <w:r>
        <w:rPr>
          <w:rFonts w:cstheme="minorHAnsi"/>
        </w:rPr>
        <w:t>ONC NON-INTERRUMPTIVE (ONC-NI)</w:t>
      </w:r>
      <w:r w:rsidR="00293426">
        <w:rPr>
          <w:rFonts w:cstheme="minorHAnsi"/>
        </w:rPr>
        <w:t xml:space="preserve"> [</w:t>
      </w:r>
      <w:r w:rsidR="005F7ED0">
        <w:rPr>
          <w:rFonts w:cstheme="minorHAnsi"/>
        </w:rPr>
        <w:t>20</w:t>
      </w:r>
      <w:r w:rsidR="00293426">
        <w:rPr>
          <w:rFonts w:cstheme="minorHAnsi"/>
        </w:rPr>
        <w:t>]</w:t>
      </w:r>
      <w:r>
        <w:rPr>
          <w:rFonts w:cstheme="minorHAnsi"/>
        </w:rPr>
        <w:t xml:space="preserve"> consists of a set of low priority DDIs</w:t>
      </w:r>
      <w:r w:rsidR="00AE4A52">
        <w:rPr>
          <w:rFonts w:cstheme="minorHAnsi"/>
        </w:rPr>
        <w:t xml:space="preserve"> feasible for non-interruptive alerts</w:t>
      </w:r>
      <w:r w:rsidR="005B59F6">
        <w:rPr>
          <w:rFonts w:cstheme="minorHAnsi"/>
        </w:rPr>
        <w:t xml:space="preserve"> </w:t>
      </w:r>
      <w:commentRangeStart w:id="148"/>
      <w:r w:rsidR="005B59F6">
        <w:rPr>
          <w:rFonts w:cstheme="minorHAnsi"/>
        </w:rPr>
        <w:t>that aims</w:t>
      </w:r>
      <w:r w:rsidR="00E4310F">
        <w:rPr>
          <w:rFonts w:cstheme="minorHAnsi"/>
        </w:rPr>
        <w:t xml:space="preserve"> to reduce alert fatigue for the provider’s workflow of EHRs</w:t>
      </w:r>
      <w:commentRangeEnd w:id="148"/>
      <w:r w:rsidR="005B59F6">
        <w:rPr>
          <w:rStyle w:val="CommentReference"/>
        </w:rPr>
        <w:commentReference w:id="148"/>
      </w:r>
      <w:r w:rsidR="00EF6DF6">
        <w:rPr>
          <w:rFonts w:cstheme="minorHAnsi"/>
        </w:rPr>
        <w:t xml:space="preserve">. </w:t>
      </w:r>
      <w:r w:rsidR="00711482">
        <w:rPr>
          <w:rFonts w:cstheme="minorHAnsi"/>
        </w:rPr>
        <w:t>We retrieved information regarding the</w:t>
      </w:r>
      <w:r w:rsidR="00EF6DF6">
        <w:rPr>
          <w:rFonts w:cstheme="minorHAnsi"/>
        </w:rPr>
        <w:t xml:space="preserve"> clinical significance and evidence level features.</w:t>
      </w:r>
      <w:r w:rsidR="00711482">
        <w:rPr>
          <w:rFonts w:cstheme="minorHAnsi"/>
        </w:rPr>
        <w:t xml:space="preserve"> Like ONC HIGH-PRIORITY, this</w:t>
      </w:r>
      <w:r w:rsidR="00EF6DF6">
        <w:rPr>
          <w:rFonts w:cstheme="minorHAnsi"/>
        </w:rPr>
        <w:t xml:space="preserve"> is </w:t>
      </w:r>
      <w:r w:rsidR="00711482">
        <w:rPr>
          <w:rFonts w:cstheme="minorHAnsi"/>
        </w:rPr>
        <w:t xml:space="preserve">also </w:t>
      </w:r>
      <w:r w:rsidR="00EF6DF6">
        <w:rPr>
          <w:rFonts w:cstheme="minorHAnsi"/>
        </w:rPr>
        <w:t>a one-time updated project published in September 2012.</w:t>
      </w:r>
    </w:p>
    <w:p w14:paraId="36222E15" w14:textId="77777777" w:rsidR="0098067C" w:rsidRPr="00B1244C" w:rsidRDefault="00EF6DF6">
      <w:pPr>
        <w:jc w:val="both"/>
        <w:rPr>
          <w:rFonts w:cstheme="minorHAnsi"/>
          <w:b/>
        </w:rPr>
        <w:pPrChange w:id="149" w:author="Cristina Leal Rodriguez" w:date="2020-06-15T14:53:00Z">
          <w:pPr/>
        </w:pPrChange>
      </w:pPr>
      <w:r>
        <w:rPr>
          <w:rFonts w:cstheme="minorHAnsi"/>
        </w:rPr>
        <w:t>These two projects comes from research organized by the Office of The National Coordinator for Health Information Technology (ONC) where in both cases the set of DDIs was a consensus between the different commercial drug p</w:t>
      </w:r>
      <w:r w:rsidR="00711482">
        <w:rPr>
          <w:rFonts w:cstheme="minorHAnsi"/>
        </w:rPr>
        <w:t>roviders that participated. Th</w:t>
      </w:r>
      <w:r>
        <w:rPr>
          <w:rFonts w:cstheme="minorHAnsi"/>
        </w:rPr>
        <w:t>e projects were already treated by [</w:t>
      </w:r>
      <w:r w:rsidR="004072F0">
        <w:rPr>
          <w:rFonts w:cstheme="minorHAnsi"/>
        </w:rPr>
        <w:t>8</w:t>
      </w:r>
      <w:r>
        <w:rPr>
          <w:rFonts w:cstheme="minorHAnsi"/>
        </w:rPr>
        <w:t>]</w:t>
      </w:r>
      <w:r w:rsidR="00EE27A4">
        <w:rPr>
          <w:rFonts w:cstheme="minorHAnsi"/>
        </w:rPr>
        <w:t>,</w:t>
      </w:r>
      <w:r>
        <w:rPr>
          <w:rFonts w:cstheme="minorHAnsi"/>
        </w:rPr>
        <w:t xml:space="preserve"> parsing their drug names to Drugbank identifiers. DDI datasets </w:t>
      </w:r>
      <w:proofErr w:type="gramStart"/>
      <w:r>
        <w:rPr>
          <w:rFonts w:cstheme="minorHAnsi"/>
        </w:rPr>
        <w:t>were extracted</w:t>
      </w:r>
      <w:proofErr w:type="gramEnd"/>
      <w:r>
        <w:rPr>
          <w:rFonts w:cstheme="minorHAnsi"/>
        </w:rPr>
        <w:t xml:space="preserve"> fr</w:t>
      </w:r>
      <w:r w:rsidR="00EC32C3">
        <w:rPr>
          <w:rFonts w:cstheme="minorHAnsi"/>
        </w:rPr>
        <w:t>om that source in February 2020.</w:t>
      </w:r>
    </w:p>
    <w:p w14:paraId="584E9FFF" w14:textId="77777777" w:rsidR="0098067C" w:rsidRDefault="0098067C">
      <w:pPr>
        <w:jc w:val="both"/>
        <w:rPr>
          <w:rFonts w:cstheme="minorHAnsi"/>
        </w:rPr>
        <w:pPrChange w:id="150" w:author="Cristina Leal Rodriguez" w:date="2020-06-15T14:53:00Z">
          <w:pPr/>
        </w:pPrChange>
      </w:pPr>
    </w:p>
    <w:p w14:paraId="5B5CEC5A" w14:textId="77777777" w:rsidR="00B1244C" w:rsidRDefault="00081836">
      <w:pPr>
        <w:jc w:val="both"/>
        <w:rPr>
          <w:rFonts w:cstheme="minorHAnsi"/>
          <w:b/>
        </w:rPr>
        <w:pPrChange w:id="151" w:author="Cristina Leal Rodriguez" w:date="2020-06-15T14:53:00Z">
          <w:pPr/>
        </w:pPrChange>
      </w:pPr>
      <w:r w:rsidRPr="00EC32C3">
        <w:rPr>
          <w:rFonts w:cstheme="minorHAnsi"/>
          <w:b/>
        </w:rPr>
        <w:t>DDI CORPUS 2011 / 2013</w:t>
      </w:r>
    </w:p>
    <w:p w14:paraId="16E4160F" w14:textId="3D589FC3" w:rsidR="00B1244C" w:rsidRDefault="008D4125">
      <w:pPr>
        <w:jc w:val="both"/>
        <w:rPr>
          <w:rFonts w:cstheme="minorHAnsi"/>
          <w:b/>
        </w:rPr>
        <w:pPrChange w:id="152" w:author="Cristina Leal Rodriguez" w:date="2020-06-15T14:53:00Z">
          <w:pPr/>
        </w:pPrChange>
      </w:pPr>
      <w:r>
        <w:t>DDI CORPUS</w:t>
      </w:r>
      <w:r w:rsidR="00081836">
        <w:t xml:space="preserve"> 2011</w:t>
      </w:r>
      <w:r w:rsidR="00A1032D">
        <w:t xml:space="preserve"> [5</w:t>
      </w:r>
      <w:r>
        <w:t>]</w:t>
      </w:r>
      <w:r w:rsidR="00081836">
        <w:t xml:space="preserve"> relates to a project </w:t>
      </w:r>
      <w:r w:rsidR="00747FE7">
        <w:t>included in the DDI Extraction 2011 workshop focused on natural language processing (NLP) techniques for drug-drug extraction</w:t>
      </w:r>
      <w:r w:rsidR="00DD7C0F">
        <w:t xml:space="preserve"> from </w:t>
      </w:r>
      <w:r w:rsidR="008D1783">
        <w:t>text selected from the Drugbank database</w:t>
      </w:r>
      <w:r w:rsidR="00935324">
        <w:t>.</w:t>
      </w:r>
      <w:r w:rsidR="00E6795A">
        <w:t xml:space="preserve"> </w:t>
      </w:r>
      <w:r w:rsidR="00DD7C0F">
        <w:t>This project dates from September 2011</w:t>
      </w:r>
    </w:p>
    <w:p w14:paraId="472EFD5D" w14:textId="77777777" w:rsidR="00B17A9B" w:rsidRPr="00B1244C" w:rsidRDefault="008D4125">
      <w:pPr>
        <w:jc w:val="both"/>
        <w:rPr>
          <w:rFonts w:cstheme="minorHAnsi"/>
          <w:b/>
        </w:rPr>
        <w:pPrChange w:id="153" w:author="Cristina Leal Rodriguez" w:date="2020-06-15T14:53:00Z">
          <w:pPr/>
        </w:pPrChange>
      </w:pPr>
      <w:r>
        <w:t>DDI CORPUS</w:t>
      </w:r>
      <w:r w:rsidR="00DD7C0F">
        <w:t xml:space="preserve"> 2013 </w:t>
      </w:r>
      <w:r w:rsidR="00A1032D">
        <w:t>[6</w:t>
      </w:r>
      <w:r>
        <w:t xml:space="preserve">] </w:t>
      </w:r>
      <w:r w:rsidR="00DD7C0F">
        <w:t>relates to a project included in the SemEval 2013 DDI Extraction challenge for the evaluation of NLP techniques applied to recognition of pharmacological substances</w:t>
      </w:r>
      <w:r w:rsidR="00E6795A">
        <w:t xml:space="preserve"> and drug-drug extraction from Drugbank and Medline databases</w:t>
      </w:r>
      <w:r w:rsidR="00935324">
        <w:t>.</w:t>
      </w:r>
      <w:r w:rsidR="00DD7C0F">
        <w:t xml:space="preserve"> This project dates from July 2013.</w:t>
      </w:r>
    </w:p>
    <w:p w14:paraId="70BAB04C" w14:textId="77777777" w:rsidR="0098067C" w:rsidRDefault="00EE27A4">
      <w:pPr>
        <w:jc w:val="both"/>
        <w:rPr>
          <w:rFonts w:cstheme="minorHAnsi"/>
        </w:rPr>
        <w:pPrChange w:id="154" w:author="Cristina Leal Rodriguez" w:date="2020-06-15T14:53:00Z">
          <w:pPr/>
        </w:pPrChange>
      </w:pPr>
      <w:r>
        <w:lastRenderedPageBreak/>
        <w:t>Isabel Segura’s Lab carried out both projects</w:t>
      </w:r>
      <w:r w:rsidR="00DD7C0F">
        <w:t xml:space="preserve"> and its raw data </w:t>
      </w:r>
      <w:proofErr w:type="gramStart"/>
      <w:r w:rsidR="00DD7C0F">
        <w:t>can be accessed</w:t>
      </w:r>
      <w:proofErr w:type="gramEnd"/>
      <w:r w:rsidR="00DD7C0F">
        <w:t xml:space="preserve"> from her own GitHub.</w:t>
      </w:r>
      <w:r w:rsidR="00DD7C0F">
        <w:rPr>
          <w:rFonts w:cstheme="minorHAnsi"/>
        </w:rPr>
        <w:t xml:space="preserve"> Those projects were already treated by [</w:t>
      </w:r>
      <w:r w:rsidR="004072F0">
        <w:rPr>
          <w:rFonts w:cstheme="minorHAnsi"/>
        </w:rPr>
        <w:t>8</w:t>
      </w:r>
      <w:r w:rsidR="00DD7C0F">
        <w:rPr>
          <w:rFonts w:cstheme="minorHAnsi"/>
        </w:rPr>
        <w:t>]</w:t>
      </w:r>
      <w:r>
        <w:rPr>
          <w:rFonts w:cstheme="minorHAnsi"/>
        </w:rPr>
        <w:t>,</w:t>
      </w:r>
      <w:r w:rsidR="00DD7C0F">
        <w:rPr>
          <w:rFonts w:cstheme="minorHAnsi"/>
        </w:rPr>
        <w:t xml:space="preserve"> parsing their drug names to Drugbank identifiers. DDI datasets </w:t>
      </w:r>
      <w:proofErr w:type="gramStart"/>
      <w:r w:rsidR="00DD7C0F">
        <w:rPr>
          <w:rFonts w:cstheme="minorHAnsi"/>
        </w:rPr>
        <w:t>were extracted</w:t>
      </w:r>
      <w:proofErr w:type="gramEnd"/>
      <w:r w:rsidR="00DD7C0F">
        <w:rPr>
          <w:rFonts w:cstheme="minorHAnsi"/>
        </w:rPr>
        <w:t xml:space="preserve"> from that source in February 2020.</w:t>
      </w:r>
    </w:p>
    <w:p w14:paraId="450A59CE" w14:textId="77777777" w:rsidR="00F068E5" w:rsidRDefault="00F068E5">
      <w:pPr>
        <w:jc w:val="both"/>
        <w:rPr>
          <w:rFonts w:cstheme="minorHAnsi"/>
        </w:rPr>
        <w:pPrChange w:id="155" w:author="Cristina Leal Rodriguez" w:date="2020-06-15T14:53:00Z">
          <w:pPr/>
        </w:pPrChange>
      </w:pPr>
    </w:p>
    <w:p w14:paraId="392419F7" w14:textId="77777777" w:rsidR="004465B8" w:rsidRDefault="004465B8">
      <w:pPr>
        <w:jc w:val="both"/>
        <w:rPr>
          <w:rFonts w:cstheme="minorHAnsi"/>
        </w:rPr>
        <w:pPrChange w:id="156" w:author="Cristina Leal Rodriguez" w:date="2020-06-15T14:53:00Z">
          <w:pPr/>
        </w:pPrChange>
      </w:pPr>
    </w:p>
    <w:p w14:paraId="3904E250" w14:textId="77777777" w:rsidR="004465B8" w:rsidRDefault="004465B8">
      <w:pPr>
        <w:jc w:val="both"/>
        <w:rPr>
          <w:rFonts w:cstheme="minorHAnsi"/>
        </w:rPr>
        <w:pPrChange w:id="157" w:author="Cristina Leal Rodriguez" w:date="2020-06-15T14:53:00Z">
          <w:pPr/>
        </w:pPrChange>
      </w:pPr>
    </w:p>
    <w:p w14:paraId="0B6AD8C7" w14:textId="77777777" w:rsidR="00F068E5" w:rsidRDefault="00F068E5">
      <w:pPr>
        <w:jc w:val="both"/>
        <w:rPr>
          <w:rFonts w:cstheme="minorHAnsi"/>
          <w:b/>
        </w:rPr>
        <w:pPrChange w:id="158" w:author="Cristina Leal Rodriguez" w:date="2020-06-15T14:53:00Z">
          <w:pPr/>
        </w:pPrChange>
      </w:pPr>
      <w:r>
        <w:rPr>
          <w:rFonts w:cstheme="minorHAnsi"/>
          <w:b/>
        </w:rPr>
        <w:t>NLM CV CORPUS</w:t>
      </w:r>
    </w:p>
    <w:p w14:paraId="1D0B093C" w14:textId="77777777" w:rsidR="00F068E5" w:rsidRDefault="005F7ED0">
      <w:pPr>
        <w:jc w:val="both"/>
        <w:rPr>
          <w:rFonts w:cstheme="minorHAnsi"/>
        </w:rPr>
        <w:pPrChange w:id="159" w:author="Cristina Leal Rodriguez" w:date="2020-06-15T14:53:00Z">
          <w:pPr/>
        </w:pPrChange>
      </w:pPr>
      <w:r>
        <w:rPr>
          <w:rFonts w:cstheme="minorHAnsi"/>
        </w:rPr>
        <w:t>NLM CV CORPUS [21</w:t>
      </w:r>
      <w:r w:rsidR="00F068E5">
        <w:rPr>
          <w:rFonts w:cstheme="minorHAnsi"/>
        </w:rPr>
        <w:t xml:space="preserve">] is a DDI corpus used for training NLP techniques that identifies possible DDIs where cardiovascular drugs are involved. </w:t>
      </w:r>
      <w:r w:rsidR="00E95822">
        <w:rPr>
          <w:rFonts w:cstheme="minorHAnsi"/>
        </w:rPr>
        <w:t>This project was already treated by [</w:t>
      </w:r>
      <w:r w:rsidR="004072F0">
        <w:rPr>
          <w:rFonts w:cstheme="minorHAnsi"/>
        </w:rPr>
        <w:t>8</w:t>
      </w:r>
      <w:r w:rsidR="00E95822">
        <w:rPr>
          <w:rFonts w:cstheme="minorHAnsi"/>
        </w:rPr>
        <w:t xml:space="preserve">], parsing their drug names to Drugbank identifiers. DDI datasets </w:t>
      </w:r>
      <w:proofErr w:type="gramStart"/>
      <w:r w:rsidR="00E95822">
        <w:rPr>
          <w:rFonts w:cstheme="minorHAnsi"/>
        </w:rPr>
        <w:t>were extracted</w:t>
      </w:r>
      <w:proofErr w:type="gramEnd"/>
      <w:r w:rsidR="00E95822">
        <w:rPr>
          <w:rFonts w:cstheme="minorHAnsi"/>
        </w:rPr>
        <w:t xml:space="preserve"> from that source in February 2020.</w:t>
      </w:r>
    </w:p>
    <w:p w14:paraId="4B6E0C73" w14:textId="77777777" w:rsidR="00E95822" w:rsidRDefault="00E95822">
      <w:pPr>
        <w:jc w:val="both"/>
        <w:rPr>
          <w:rFonts w:cstheme="minorHAnsi"/>
        </w:rPr>
        <w:pPrChange w:id="160" w:author="Cristina Leal Rodriguez" w:date="2020-06-15T14:53:00Z">
          <w:pPr/>
        </w:pPrChange>
      </w:pPr>
    </w:p>
    <w:p w14:paraId="57E086D2" w14:textId="77777777" w:rsidR="00E95822" w:rsidRDefault="00E95822">
      <w:pPr>
        <w:jc w:val="both"/>
        <w:rPr>
          <w:rFonts w:cstheme="minorHAnsi"/>
          <w:b/>
        </w:rPr>
        <w:pPrChange w:id="161" w:author="Cristina Leal Rodriguez" w:date="2020-06-15T14:53:00Z">
          <w:pPr/>
        </w:pPrChange>
      </w:pPr>
      <w:r>
        <w:rPr>
          <w:rFonts w:cstheme="minorHAnsi"/>
          <w:b/>
        </w:rPr>
        <w:t xml:space="preserve">PK CORPUS </w:t>
      </w:r>
    </w:p>
    <w:p w14:paraId="5BA10778" w14:textId="77777777" w:rsidR="00785056" w:rsidRDefault="005F7ED0">
      <w:pPr>
        <w:jc w:val="both"/>
        <w:rPr>
          <w:rFonts w:cstheme="minorHAnsi"/>
        </w:rPr>
        <w:pPrChange w:id="162" w:author="Cristina Leal Rodriguez" w:date="2020-06-15T14:53:00Z">
          <w:pPr/>
        </w:pPrChange>
      </w:pPr>
      <w:r>
        <w:rPr>
          <w:rFonts w:cstheme="minorHAnsi"/>
        </w:rPr>
        <w:t>PK CORPUS [22</w:t>
      </w:r>
      <w:r w:rsidR="00E95822">
        <w:rPr>
          <w:rFonts w:cstheme="minorHAnsi"/>
        </w:rPr>
        <w:t xml:space="preserve">] is a specific-pharmacokinetic DDI corpus from a pharmacokinetic ontology used for DDI text mining analysis </w:t>
      </w:r>
      <w:r w:rsidR="00785056">
        <w:rPr>
          <w:rFonts w:cstheme="minorHAnsi"/>
        </w:rPr>
        <w:t>in drug product labels. This project was already treated by [</w:t>
      </w:r>
      <w:r w:rsidR="004072F0">
        <w:rPr>
          <w:rFonts w:cstheme="minorHAnsi"/>
        </w:rPr>
        <w:t>8</w:t>
      </w:r>
      <w:r w:rsidR="00785056">
        <w:rPr>
          <w:rFonts w:cstheme="minorHAnsi"/>
        </w:rPr>
        <w:t xml:space="preserve">], parsing their drug names to Drugbank identifiers. DDI datasets </w:t>
      </w:r>
      <w:proofErr w:type="gramStart"/>
      <w:r w:rsidR="00785056">
        <w:rPr>
          <w:rFonts w:cstheme="minorHAnsi"/>
        </w:rPr>
        <w:t>were extracted</w:t>
      </w:r>
      <w:proofErr w:type="gramEnd"/>
      <w:r w:rsidR="00785056">
        <w:rPr>
          <w:rFonts w:cstheme="minorHAnsi"/>
        </w:rPr>
        <w:t xml:space="preserve"> from that source in February 2020.</w:t>
      </w:r>
    </w:p>
    <w:p w14:paraId="4BA876FC" w14:textId="77777777" w:rsidR="00C24D34" w:rsidRPr="00F65FCA" w:rsidRDefault="00C24D34">
      <w:pPr>
        <w:jc w:val="both"/>
        <w:rPr>
          <w:rFonts w:cstheme="minorHAnsi"/>
        </w:rPr>
        <w:pPrChange w:id="163" w:author="Cristina Leal Rodriguez" w:date="2020-06-15T14:53:00Z">
          <w:pPr/>
        </w:pPrChange>
      </w:pPr>
    </w:p>
    <w:p w14:paraId="18E98D12" w14:textId="77777777" w:rsidR="00DA6044" w:rsidRPr="00EC32C3" w:rsidRDefault="00DA6044">
      <w:pPr>
        <w:jc w:val="both"/>
        <w:rPr>
          <w:rFonts w:cstheme="minorHAnsi"/>
          <w:b/>
        </w:rPr>
        <w:pPrChange w:id="164" w:author="Cristina Leal Rodriguez" w:date="2020-06-15T14:53:00Z">
          <w:pPr/>
        </w:pPrChange>
      </w:pPr>
      <w:r w:rsidRPr="00EC32C3">
        <w:rPr>
          <w:rFonts w:cstheme="minorHAnsi"/>
          <w:b/>
        </w:rPr>
        <w:t>HIV / HEP / CANCER DRUG INTERACTIONS</w:t>
      </w:r>
    </w:p>
    <w:p w14:paraId="52D5B81D" w14:textId="77777777" w:rsidR="008D4125" w:rsidRDefault="008954D7">
      <w:pPr>
        <w:jc w:val="both"/>
        <w:rPr>
          <w:rFonts w:cstheme="minorHAnsi"/>
        </w:rPr>
        <w:pPrChange w:id="165" w:author="Cristina Leal Rodriguez" w:date="2020-06-15T14:53:00Z">
          <w:pPr/>
        </w:pPrChange>
      </w:pPr>
      <w:r>
        <w:rPr>
          <w:rFonts w:cstheme="minorHAnsi"/>
        </w:rPr>
        <w:t>HIV</w:t>
      </w:r>
      <w:r w:rsidR="00AE512F">
        <w:rPr>
          <w:rFonts w:cstheme="minorHAnsi"/>
        </w:rPr>
        <w:t xml:space="preserve"> / HEP /CANCER</w:t>
      </w:r>
      <w:r>
        <w:rPr>
          <w:rFonts w:cstheme="minorHAnsi"/>
        </w:rPr>
        <w:t xml:space="preserve"> DRUG INTERACTIONS</w:t>
      </w:r>
      <w:r w:rsidR="005F7ED0">
        <w:rPr>
          <w:rFonts w:cstheme="minorHAnsi"/>
        </w:rPr>
        <w:t xml:space="preserve"> [23] [24</w:t>
      </w:r>
      <w:r w:rsidR="00A1032D">
        <w:rPr>
          <w:rFonts w:cstheme="minorHAnsi"/>
        </w:rPr>
        <w:t>] [2</w:t>
      </w:r>
      <w:r w:rsidR="005F7ED0">
        <w:rPr>
          <w:rFonts w:cstheme="minorHAnsi"/>
        </w:rPr>
        <w:t>5</w:t>
      </w:r>
      <w:r w:rsidR="0098067C">
        <w:rPr>
          <w:rFonts w:cstheme="minorHAnsi"/>
        </w:rPr>
        <w:t>] correspond</w:t>
      </w:r>
      <w:r w:rsidR="008D1783">
        <w:rPr>
          <w:rFonts w:cstheme="minorHAnsi"/>
        </w:rPr>
        <w:t xml:space="preserve"> to</w:t>
      </w:r>
      <w:r w:rsidR="00AE512F">
        <w:rPr>
          <w:rFonts w:cstheme="minorHAnsi"/>
        </w:rPr>
        <w:t xml:space="preserve"> three DDI </w:t>
      </w:r>
      <w:r w:rsidR="008D1783">
        <w:rPr>
          <w:rFonts w:cstheme="minorHAnsi"/>
        </w:rPr>
        <w:t>resources</w:t>
      </w:r>
      <w:r w:rsidR="008D4125">
        <w:rPr>
          <w:rFonts w:cstheme="minorHAnsi"/>
        </w:rPr>
        <w:t xml:space="preserve"> from</w:t>
      </w:r>
      <w:r w:rsidR="008D1783">
        <w:rPr>
          <w:rFonts w:cstheme="minorHAnsi"/>
        </w:rPr>
        <w:t xml:space="preserve"> the</w:t>
      </w:r>
      <w:r w:rsidR="008D4125">
        <w:rPr>
          <w:rFonts w:cstheme="minorHAnsi"/>
        </w:rPr>
        <w:t xml:space="preserve"> Liverpool university</w:t>
      </w:r>
      <w:r w:rsidR="008D1783">
        <w:rPr>
          <w:rFonts w:cstheme="minorHAnsi"/>
        </w:rPr>
        <w:t xml:space="preserve">. They report the </w:t>
      </w:r>
      <w:r w:rsidR="00AE512F">
        <w:rPr>
          <w:rFonts w:cstheme="minorHAnsi"/>
        </w:rPr>
        <w:t>clinical significance between a selected small amount of disease-specific drugs and a bigger set of standardized drugs, independently of if there is interaction or not.</w:t>
      </w:r>
      <w:r w:rsidR="008D1783">
        <w:rPr>
          <w:rFonts w:cstheme="minorHAnsi"/>
        </w:rPr>
        <w:t xml:space="preserve"> We extracted information related to the </w:t>
      </w:r>
      <w:r w:rsidR="00935324">
        <w:rPr>
          <w:rFonts w:cstheme="minorHAnsi"/>
        </w:rPr>
        <w:t>clinical significance and</w:t>
      </w:r>
      <w:r w:rsidR="008D1783">
        <w:rPr>
          <w:rFonts w:cstheme="minorHAnsi"/>
        </w:rPr>
        <w:t xml:space="preserve"> the</w:t>
      </w:r>
      <w:r w:rsidR="00935324">
        <w:rPr>
          <w:rFonts w:cstheme="minorHAnsi"/>
        </w:rPr>
        <w:t xml:space="preserve"> evide</w:t>
      </w:r>
      <w:r w:rsidR="008D1783">
        <w:rPr>
          <w:rFonts w:cstheme="minorHAnsi"/>
        </w:rPr>
        <w:t>nce level</w:t>
      </w:r>
      <w:r w:rsidR="00935324">
        <w:rPr>
          <w:rFonts w:cstheme="minorHAnsi"/>
        </w:rPr>
        <w:t xml:space="preserve"> for each DDI. The</w:t>
      </w:r>
      <w:r w:rsidR="008D1783">
        <w:rPr>
          <w:rFonts w:cstheme="minorHAnsi"/>
        </w:rPr>
        <w:t xml:space="preserve"> three of them </w:t>
      </w:r>
      <w:proofErr w:type="gramStart"/>
      <w:r w:rsidR="008D1783">
        <w:rPr>
          <w:rFonts w:cstheme="minorHAnsi"/>
        </w:rPr>
        <w:t>were downloaded</w:t>
      </w:r>
      <w:proofErr w:type="gramEnd"/>
      <w:r w:rsidR="00935324">
        <w:rPr>
          <w:rFonts w:cstheme="minorHAnsi"/>
        </w:rPr>
        <w:t xml:space="preserve"> in April 2020.</w:t>
      </w:r>
    </w:p>
    <w:p w14:paraId="6C0522CC" w14:textId="77777777" w:rsidR="004465B8" w:rsidRDefault="004465B8">
      <w:pPr>
        <w:jc w:val="both"/>
        <w:rPr>
          <w:rFonts w:cstheme="minorHAnsi"/>
        </w:rPr>
        <w:pPrChange w:id="166" w:author="Cristina Leal Rodriguez" w:date="2020-06-15T14:53:00Z">
          <w:pPr/>
        </w:pPrChange>
      </w:pPr>
    </w:p>
    <w:p w14:paraId="1C14EC64" w14:textId="77777777" w:rsidR="004465B8" w:rsidRDefault="004465B8">
      <w:pPr>
        <w:jc w:val="both"/>
        <w:rPr>
          <w:rFonts w:cstheme="minorHAnsi"/>
          <w:b/>
          <w:sz w:val="24"/>
        </w:rPr>
        <w:pPrChange w:id="167" w:author="Cristina Leal Rodriguez" w:date="2020-06-15T14:53:00Z">
          <w:pPr/>
        </w:pPrChange>
      </w:pPr>
      <w:r>
        <w:rPr>
          <w:rFonts w:cstheme="minorHAnsi"/>
          <w:b/>
          <w:sz w:val="24"/>
        </w:rPr>
        <w:t>PARSING DDI PAIRS</w:t>
      </w:r>
    </w:p>
    <w:p w14:paraId="69BD6A9A" w14:textId="71CC54C7" w:rsidR="004465B8" w:rsidRPr="00792B4A" w:rsidRDefault="00BF284F">
      <w:pPr>
        <w:jc w:val="both"/>
        <w:rPr>
          <w:rFonts w:cstheme="minorHAnsi"/>
        </w:rPr>
        <w:pPrChange w:id="168" w:author="Cristina Leal Rodriguez" w:date="2020-06-15T14:53:00Z">
          <w:pPr/>
        </w:pPrChange>
      </w:pPr>
      <w:r w:rsidRPr="00792B4A">
        <w:rPr>
          <w:rFonts w:cstheme="minorHAnsi"/>
        </w:rPr>
        <w:t xml:space="preserve">Here we describe a summary of the mapping procedure and its results for the different databases parsed. Table 1 </w:t>
      </w:r>
      <w:r w:rsidR="00392A38">
        <w:rPr>
          <w:rFonts w:cstheme="minorHAnsi"/>
        </w:rPr>
        <w:t>provides</w:t>
      </w:r>
      <w:r w:rsidR="00392A38" w:rsidRPr="00792B4A">
        <w:rPr>
          <w:rFonts w:cstheme="minorHAnsi"/>
        </w:rPr>
        <w:t xml:space="preserve"> </w:t>
      </w:r>
      <w:r w:rsidR="00392A38">
        <w:rPr>
          <w:rFonts w:cstheme="minorHAnsi"/>
        </w:rPr>
        <w:t>a summary statistic</w:t>
      </w:r>
      <w:r w:rsidR="00392A38" w:rsidRPr="00792B4A">
        <w:rPr>
          <w:rFonts w:cstheme="minorHAnsi"/>
        </w:rPr>
        <w:t xml:space="preserve"> </w:t>
      </w:r>
      <w:r w:rsidRPr="00792B4A">
        <w:rPr>
          <w:rFonts w:cstheme="minorHAnsi"/>
        </w:rPr>
        <w:t>about the unique number of drugs and DDI pairs, as well as the owner of the source and the version</w:t>
      </w:r>
      <w:ins w:id="169" w:author="Cristina Leal Rodriguez" w:date="2020-06-15T15:23:00Z">
        <w:r w:rsidR="00392A38">
          <w:rPr>
            <w:rFonts w:cstheme="minorHAnsi"/>
          </w:rPr>
          <w:t xml:space="preserve"> </w:t>
        </w:r>
      </w:ins>
      <w:r w:rsidRPr="00792B4A">
        <w:rPr>
          <w:rFonts w:cstheme="minorHAnsi"/>
        </w:rPr>
        <w:t xml:space="preserve">used when </w:t>
      </w:r>
      <w:r w:rsidR="00392A38">
        <w:rPr>
          <w:rFonts w:cstheme="minorHAnsi"/>
        </w:rPr>
        <w:t xml:space="preserve">information </w:t>
      </w:r>
      <w:proofErr w:type="gramStart"/>
      <w:r w:rsidR="00392A38">
        <w:rPr>
          <w:rFonts w:cstheme="minorHAnsi"/>
        </w:rPr>
        <w:t xml:space="preserve">was </w:t>
      </w:r>
      <w:r w:rsidRPr="00792B4A">
        <w:rPr>
          <w:rFonts w:cstheme="minorHAnsi"/>
        </w:rPr>
        <w:t>retrieved</w:t>
      </w:r>
      <w:proofErr w:type="gramEnd"/>
      <w:r w:rsidRPr="00792B4A">
        <w:rPr>
          <w:rFonts w:cstheme="minorHAnsi"/>
        </w:rPr>
        <w:t>.</w:t>
      </w:r>
    </w:p>
    <w:p w14:paraId="22AF9194" w14:textId="3CB2102A" w:rsidR="00E20246" w:rsidRPr="00792B4A" w:rsidRDefault="00E20246">
      <w:pPr>
        <w:jc w:val="both"/>
        <w:rPr>
          <w:rFonts w:cstheme="minorHAnsi"/>
        </w:rPr>
        <w:pPrChange w:id="170" w:author="Cristina Leal Rodriguez" w:date="2020-06-15T14:53:00Z">
          <w:pPr/>
        </w:pPrChange>
      </w:pPr>
      <w:r w:rsidRPr="00792B4A">
        <w:rPr>
          <w:rFonts w:cstheme="minorHAnsi"/>
        </w:rPr>
        <w:t>DrugBank</w:t>
      </w:r>
      <w:r w:rsidR="0041256B" w:rsidRPr="00792B4A">
        <w:rPr>
          <w:rFonts w:cstheme="minorHAnsi"/>
        </w:rPr>
        <w:t xml:space="preserve"> and KEGG</w:t>
      </w:r>
      <w:r w:rsidRPr="00792B4A">
        <w:rPr>
          <w:rFonts w:cstheme="minorHAnsi"/>
        </w:rPr>
        <w:t xml:space="preserve"> </w:t>
      </w:r>
      <w:r w:rsidR="00392A38">
        <w:rPr>
          <w:rFonts w:cstheme="minorHAnsi"/>
        </w:rPr>
        <w:t>codify</w:t>
      </w:r>
      <w:r w:rsidR="00392A38" w:rsidRPr="00792B4A">
        <w:rPr>
          <w:rFonts w:cstheme="minorHAnsi"/>
        </w:rPr>
        <w:t xml:space="preserve"> </w:t>
      </w:r>
      <w:r w:rsidR="0041256B" w:rsidRPr="00792B4A">
        <w:rPr>
          <w:rFonts w:cstheme="minorHAnsi"/>
        </w:rPr>
        <w:t>drugs with their</w:t>
      </w:r>
      <w:r w:rsidRPr="00792B4A">
        <w:rPr>
          <w:rFonts w:cstheme="minorHAnsi"/>
        </w:rPr>
        <w:t xml:space="preserve"> own </w:t>
      </w:r>
      <w:r w:rsidR="0041256B" w:rsidRPr="00792B4A">
        <w:rPr>
          <w:rFonts w:cstheme="minorHAnsi"/>
        </w:rPr>
        <w:t>type of identifier, and provide</w:t>
      </w:r>
      <w:r w:rsidRPr="00792B4A">
        <w:rPr>
          <w:rFonts w:cstheme="minorHAnsi"/>
        </w:rPr>
        <w:t xml:space="preserve"> a complementary section of data</w:t>
      </w:r>
      <w:r w:rsidR="0041256B" w:rsidRPr="00792B4A">
        <w:rPr>
          <w:rFonts w:cstheme="minorHAnsi"/>
        </w:rPr>
        <w:t xml:space="preserve"> that links </w:t>
      </w:r>
      <w:proofErr w:type="gramStart"/>
      <w:r w:rsidR="00392A38">
        <w:rPr>
          <w:rFonts w:cstheme="minorHAnsi"/>
        </w:rPr>
        <w:t xml:space="preserve">to </w:t>
      </w:r>
      <w:r w:rsidRPr="00792B4A">
        <w:rPr>
          <w:rFonts w:cstheme="minorHAnsi"/>
        </w:rPr>
        <w:t xml:space="preserve"> ATC</w:t>
      </w:r>
      <w:proofErr w:type="gramEnd"/>
      <w:r w:rsidRPr="00792B4A">
        <w:rPr>
          <w:rFonts w:cstheme="minorHAnsi"/>
        </w:rPr>
        <w:t xml:space="preserve"> code</w:t>
      </w:r>
      <w:ins w:id="171" w:author="Cristina Leal Rodriguez" w:date="2020-06-15T15:24:00Z">
        <w:r w:rsidR="00392A38">
          <w:rPr>
            <w:rFonts w:cstheme="minorHAnsi"/>
          </w:rPr>
          <w:t>s</w:t>
        </w:r>
      </w:ins>
      <w:r w:rsidRPr="00792B4A">
        <w:rPr>
          <w:rFonts w:cstheme="minorHAnsi"/>
        </w:rPr>
        <w:t xml:space="preserve">. This </w:t>
      </w:r>
      <w:r w:rsidR="0041256B" w:rsidRPr="00792B4A">
        <w:rPr>
          <w:rFonts w:cstheme="minorHAnsi"/>
        </w:rPr>
        <w:t>complementary section of DrugBank</w:t>
      </w:r>
      <w:r w:rsidRPr="00792B4A">
        <w:rPr>
          <w:rFonts w:cstheme="minorHAnsi"/>
        </w:rPr>
        <w:t xml:space="preserve"> </w:t>
      </w:r>
      <w:proofErr w:type="gramStart"/>
      <w:r w:rsidRPr="00792B4A">
        <w:rPr>
          <w:rFonts w:cstheme="minorHAnsi"/>
        </w:rPr>
        <w:t>was also used</w:t>
      </w:r>
      <w:proofErr w:type="gramEnd"/>
      <w:r w:rsidRPr="00792B4A">
        <w:rPr>
          <w:rFonts w:cstheme="minorHAnsi"/>
        </w:rPr>
        <w:t xml:space="preserve"> for the</w:t>
      </w:r>
      <w:del w:id="172" w:author="Jorge Hernansanz_Temp" w:date="2020-06-17T12:33:00Z">
        <w:r w:rsidRPr="00792B4A" w:rsidDel="002F64FF">
          <w:rPr>
            <w:rFonts w:cstheme="minorHAnsi"/>
          </w:rPr>
          <w:delText xml:space="preserve"> </w:delText>
        </w:r>
        <w:r w:rsidR="00392A38" w:rsidDel="002F64FF">
          <w:rPr>
            <w:rFonts w:cstheme="minorHAnsi"/>
          </w:rPr>
          <w:delText>following</w:delText>
        </w:r>
      </w:del>
      <w:r w:rsidR="00392A38">
        <w:rPr>
          <w:rFonts w:cstheme="minorHAnsi"/>
        </w:rPr>
        <w:t xml:space="preserve"> </w:t>
      </w:r>
      <w:r w:rsidRPr="00792B4A">
        <w:rPr>
          <w:rFonts w:cstheme="minorHAnsi"/>
        </w:rPr>
        <w:t>four corpus</w:t>
      </w:r>
      <w:r w:rsidR="00392A38">
        <w:rPr>
          <w:rFonts w:cstheme="minorHAnsi"/>
        </w:rPr>
        <w:t>:</w:t>
      </w:r>
      <w:ins w:id="173" w:author="Jorge Hernansanz_Temp" w:date="2020-06-17T12:33:00Z">
        <w:r w:rsidR="002F64FF">
          <w:rPr>
            <w:rFonts w:cstheme="minorHAnsi"/>
          </w:rPr>
          <w:t xml:space="preserve"> DDI Corpus 2011, </w:t>
        </w:r>
      </w:ins>
      <w:ins w:id="174" w:author="Jorge Hernansanz_Temp" w:date="2020-06-17T12:34:00Z">
        <w:r w:rsidR="002F64FF">
          <w:rPr>
            <w:rFonts w:cstheme="minorHAnsi"/>
          </w:rPr>
          <w:t>DDI Corpus 2013, PK Corpus, and NLM CV Corpus,</w:t>
        </w:r>
      </w:ins>
      <w:r w:rsidRPr="00792B4A">
        <w:rPr>
          <w:rFonts w:cstheme="minorHAnsi"/>
        </w:rPr>
        <w:t xml:space="preserve"> Crediblemeds</w:t>
      </w:r>
      <w:r w:rsidR="0041256B" w:rsidRPr="00792B4A">
        <w:rPr>
          <w:rFonts w:cstheme="minorHAnsi"/>
        </w:rPr>
        <w:t xml:space="preserve"> dataset</w:t>
      </w:r>
      <w:r w:rsidRPr="00792B4A">
        <w:rPr>
          <w:rFonts w:cstheme="minorHAnsi"/>
        </w:rPr>
        <w:t xml:space="preserve">, and the ONC projects, that were already encoded with Drugbank identifiers. </w:t>
      </w:r>
    </w:p>
    <w:p w14:paraId="4470A95E" w14:textId="77777777" w:rsidR="00E20246" w:rsidRPr="00792B4A" w:rsidRDefault="00E20246">
      <w:pPr>
        <w:jc w:val="both"/>
        <w:rPr>
          <w:rFonts w:cstheme="minorHAnsi"/>
        </w:rPr>
        <w:pPrChange w:id="175" w:author="Cristina Leal Rodriguez" w:date="2020-06-15T14:53:00Z">
          <w:pPr/>
        </w:pPrChange>
      </w:pPr>
      <w:r w:rsidRPr="00792B4A">
        <w:rPr>
          <w:rFonts w:cstheme="minorHAnsi"/>
        </w:rPr>
        <w:t xml:space="preserve">NDF-RT </w:t>
      </w:r>
      <w:r w:rsidR="00234126" w:rsidRPr="00792B4A">
        <w:rPr>
          <w:rFonts w:cstheme="minorHAnsi"/>
        </w:rPr>
        <w:t xml:space="preserve">uses its own type of identifier, but does not provide in a direct way a link of its drugs with the ATC code. For it, we used a comprehensive repository </w:t>
      </w:r>
      <w:r w:rsidR="00F647BA" w:rsidRPr="00792B4A">
        <w:rPr>
          <w:rFonts w:cstheme="minorHAnsi"/>
        </w:rPr>
        <w:t>of biomedical ontologies called BioPortal [</w:t>
      </w:r>
      <w:r w:rsidR="005F7ED0">
        <w:rPr>
          <w:rFonts w:cstheme="minorHAnsi"/>
        </w:rPr>
        <w:t>26</w:t>
      </w:r>
      <w:r w:rsidR="00F647BA" w:rsidRPr="00792B4A">
        <w:rPr>
          <w:rFonts w:cstheme="minorHAnsi"/>
        </w:rPr>
        <w:t>] that provided us for indexes to parse the NDF-RT identifier to the Concept Unique Identifier (CUI), and from CUI to ATC code.</w:t>
      </w:r>
      <w:r w:rsidR="00234126" w:rsidRPr="00792B4A">
        <w:rPr>
          <w:rFonts w:cstheme="minorHAnsi"/>
        </w:rPr>
        <w:tab/>
      </w:r>
    </w:p>
    <w:p w14:paraId="311E4361" w14:textId="77777777" w:rsidR="0041256B" w:rsidRPr="00792B4A" w:rsidRDefault="0041256B">
      <w:pPr>
        <w:jc w:val="both"/>
        <w:rPr>
          <w:rFonts w:cstheme="minorHAnsi"/>
        </w:rPr>
        <w:pPrChange w:id="176" w:author="Cristina Leal Rodriguez" w:date="2020-06-15T14:53:00Z">
          <w:pPr/>
        </w:pPrChange>
      </w:pPr>
      <w:r w:rsidRPr="00792B4A">
        <w:rPr>
          <w:rFonts w:cstheme="minorHAnsi"/>
        </w:rPr>
        <w:lastRenderedPageBreak/>
        <w:t xml:space="preserve">Interaktion </w:t>
      </w:r>
      <w:proofErr w:type="spellStart"/>
      <w:r w:rsidRPr="00792B4A">
        <w:rPr>
          <w:rFonts w:cstheme="minorHAnsi"/>
        </w:rPr>
        <w:t>Databasen</w:t>
      </w:r>
      <w:proofErr w:type="spellEnd"/>
      <w:r w:rsidRPr="00792B4A">
        <w:rPr>
          <w:rFonts w:cstheme="minorHAnsi"/>
        </w:rPr>
        <w:t xml:space="preserve"> encodes its drugs and every other component with its own identifiers. For the </w:t>
      </w:r>
      <w:proofErr w:type="gramStart"/>
      <w:r w:rsidRPr="00792B4A">
        <w:rPr>
          <w:rFonts w:cstheme="minorHAnsi"/>
        </w:rPr>
        <w:t>mapping</w:t>
      </w:r>
      <w:proofErr w:type="gramEnd"/>
      <w:r w:rsidRPr="00792B4A">
        <w:rPr>
          <w:rFonts w:cstheme="minorHAnsi"/>
        </w:rPr>
        <w:t xml:space="preserve"> procedure it was used a CSV file retrieved from the Danish Medicine Agency that accounts for the ATC code for each drug ide</w:t>
      </w:r>
      <w:r w:rsidR="00792B4A">
        <w:rPr>
          <w:rFonts w:cstheme="minorHAnsi"/>
        </w:rPr>
        <w:t>ntifier stored in the database.</w:t>
      </w:r>
    </w:p>
    <w:p w14:paraId="710BBDF9" w14:textId="77777777" w:rsidR="00F647BA" w:rsidRPr="00792B4A" w:rsidRDefault="00F647BA">
      <w:pPr>
        <w:jc w:val="both"/>
        <w:rPr>
          <w:rFonts w:cstheme="minorHAnsi"/>
        </w:rPr>
        <w:pPrChange w:id="177" w:author="Cristina Leal Rodriguez" w:date="2020-06-15T14:53:00Z">
          <w:pPr/>
        </w:pPrChange>
      </w:pPr>
      <w:r w:rsidRPr="00792B4A">
        <w:rPr>
          <w:rFonts w:cstheme="minorHAnsi"/>
        </w:rPr>
        <w:t xml:space="preserve">TWOSIDES uses the RXNORM identifier for its drugs, which is the normalized clinical drug dictionary of the Unified Medical Language System (UMLS).  As it </w:t>
      </w:r>
      <w:proofErr w:type="gramStart"/>
      <w:r w:rsidRPr="00792B4A">
        <w:rPr>
          <w:rFonts w:cstheme="minorHAnsi"/>
        </w:rPr>
        <w:t>didn’t</w:t>
      </w:r>
      <w:proofErr w:type="gramEnd"/>
      <w:r w:rsidRPr="00792B4A">
        <w:rPr>
          <w:rFonts w:cstheme="minorHAnsi"/>
        </w:rPr>
        <w:t xml:space="preserve"> provided us with a direct link to the ATC code, we retrieve form BioPortal an index to parse </w:t>
      </w:r>
      <w:proofErr w:type="spellStart"/>
      <w:r w:rsidRPr="00792B4A">
        <w:rPr>
          <w:rFonts w:cstheme="minorHAnsi"/>
        </w:rPr>
        <w:t>RXnorm</w:t>
      </w:r>
      <w:proofErr w:type="spellEnd"/>
      <w:r w:rsidRPr="00792B4A">
        <w:rPr>
          <w:rFonts w:cstheme="minorHAnsi"/>
        </w:rPr>
        <w:t xml:space="preserve"> to CUI identifier, and used the previous index retrieved of CUI – ATC identifier</w:t>
      </w:r>
      <w:r w:rsidR="0041256B" w:rsidRPr="00792B4A">
        <w:rPr>
          <w:rFonts w:cstheme="minorHAnsi"/>
        </w:rPr>
        <w:t>.</w:t>
      </w:r>
    </w:p>
    <w:p w14:paraId="6A83DC36" w14:textId="77777777" w:rsidR="0041256B" w:rsidRPr="00BF284F" w:rsidRDefault="0041256B">
      <w:pPr>
        <w:jc w:val="both"/>
        <w:rPr>
          <w:rFonts w:cstheme="minorHAnsi"/>
          <w:sz w:val="24"/>
        </w:rPr>
        <w:pPrChange w:id="178" w:author="Cristina Leal Rodriguez" w:date="2020-06-15T14:53:00Z">
          <w:pPr/>
        </w:pPrChange>
      </w:pPr>
      <w:r w:rsidRPr="00792B4A">
        <w:rPr>
          <w:rFonts w:cstheme="minorHAnsi"/>
        </w:rPr>
        <w:t xml:space="preserve">HIV, HEP and CANCER interactions </w:t>
      </w:r>
      <w:r w:rsidR="00BA50F5" w:rsidRPr="00792B4A">
        <w:rPr>
          <w:rFonts w:cstheme="minorHAnsi"/>
        </w:rPr>
        <w:t>are just online websites where it is only registered the regular drug name. Therefore, drugs were name-linked to Drugbank identifiers so as to be linked to the ATC code (From the index obtained from Drugbank), and those that were not mapped to DrugBank ones were manually annotated their ATC code using as index the WHO ATC list of 2017.</w:t>
      </w:r>
      <w:r w:rsidR="00BA50F5">
        <w:rPr>
          <w:rFonts w:cstheme="minorHAnsi"/>
          <w:sz w:val="24"/>
        </w:rPr>
        <w:t xml:space="preserve"> </w:t>
      </w:r>
    </w:p>
    <w:p w14:paraId="5FA3ED0A" w14:textId="77777777" w:rsidR="004465B8" w:rsidRDefault="004465B8">
      <w:pPr>
        <w:pBdr>
          <w:bottom w:val="thinThickThinMediumGap" w:sz="18" w:space="1" w:color="auto"/>
        </w:pBdr>
        <w:jc w:val="both"/>
        <w:rPr>
          <w:rFonts w:cstheme="minorHAnsi"/>
        </w:rPr>
        <w:pPrChange w:id="179" w:author="Cristina Leal Rodriguez" w:date="2020-06-15T14:53:00Z">
          <w:pPr>
            <w:pBdr>
              <w:bottom w:val="thinThickThinMediumGap" w:sz="18" w:space="1" w:color="auto"/>
            </w:pBdr>
          </w:pPr>
        </w:pPrChange>
      </w:pPr>
    </w:p>
    <w:p w14:paraId="2EC98847" w14:textId="77777777" w:rsidR="008C0198" w:rsidDel="00354348" w:rsidRDefault="008C0198">
      <w:pPr>
        <w:jc w:val="both"/>
        <w:rPr>
          <w:del w:id="180" w:author="Cristina Leal Rodriguez" w:date="2020-06-15T23:03:00Z"/>
          <w:rFonts w:cstheme="minorHAnsi"/>
        </w:rPr>
        <w:pPrChange w:id="181" w:author="Cristina Leal Rodriguez" w:date="2020-06-15T14:53:00Z">
          <w:pPr/>
        </w:pPrChange>
      </w:pPr>
    </w:p>
    <w:p w14:paraId="047DD800" w14:textId="77777777" w:rsidR="00354348" w:rsidRPr="00220637" w:rsidRDefault="00354348" w:rsidP="00354348">
      <w:pPr>
        <w:pStyle w:val="Heading3"/>
        <w:shd w:val="clear" w:color="auto" w:fill="FFFFFF"/>
        <w:spacing w:before="308" w:beforeAutospacing="0" w:after="154" w:afterAutospacing="0" w:line="300" w:lineRule="atLeast"/>
        <w:rPr>
          <w:rFonts w:ascii="Arial" w:hAnsi="Arial" w:cs="Arial"/>
          <w:b w:val="0"/>
          <w:bCs w:val="0"/>
          <w:color w:val="724128"/>
          <w:sz w:val="24"/>
          <w:szCs w:val="24"/>
          <w:lang w:val="en-US"/>
        </w:rPr>
      </w:pPr>
      <w:r>
        <w:rPr>
          <w:rFonts w:ascii="Arial" w:hAnsi="Arial" w:cs="Arial"/>
          <w:b w:val="0"/>
          <w:bCs w:val="0"/>
          <w:color w:val="724128"/>
          <w:sz w:val="24"/>
          <w:szCs w:val="24"/>
          <w:lang w:val="en-US"/>
        </w:rPr>
        <w:t>Characterization</w:t>
      </w:r>
      <w:r w:rsidRPr="00220637">
        <w:rPr>
          <w:rFonts w:ascii="Arial" w:hAnsi="Arial" w:cs="Arial"/>
          <w:b w:val="0"/>
          <w:bCs w:val="0"/>
          <w:color w:val="724128"/>
          <w:sz w:val="24"/>
          <w:szCs w:val="24"/>
          <w:lang w:val="en-US"/>
        </w:rPr>
        <w:t xml:space="preserve"> of interactions </w:t>
      </w:r>
      <w:r>
        <w:rPr>
          <w:rFonts w:ascii="Arial" w:hAnsi="Arial" w:cs="Arial"/>
          <w:b w:val="0"/>
          <w:bCs w:val="0"/>
          <w:color w:val="724128"/>
          <w:sz w:val="24"/>
          <w:szCs w:val="24"/>
          <w:lang w:val="en-US"/>
        </w:rPr>
        <w:t>found in</w:t>
      </w:r>
      <w:r w:rsidRPr="00220637">
        <w:rPr>
          <w:rFonts w:ascii="Arial" w:hAnsi="Arial" w:cs="Arial"/>
          <w:b w:val="0"/>
          <w:bCs w:val="0"/>
          <w:color w:val="724128"/>
          <w:sz w:val="24"/>
          <w:szCs w:val="24"/>
          <w:lang w:val="en-US"/>
        </w:rPr>
        <w:t xml:space="preserve"> </w:t>
      </w:r>
      <w:r>
        <w:rPr>
          <w:rFonts w:ascii="Arial" w:hAnsi="Arial" w:cs="Arial"/>
          <w:b w:val="0"/>
          <w:bCs w:val="0"/>
          <w:color w:val="724128"/>
          <w:sz w:val="24"/>
          <w:szCs w:val="24"/>
          <w:lang w:val="en-US"/>
        </w:rPr>
        <w:t>common</w:t>
      </w:r>
      <w:r w:rsidRPr="00220637">
        <w:rPr>
          <w:rFonts w:ascii="Arial" w:hAnsi="Arial" w:cs="Arial"/>
          <w:b w:val="0"/>
          <w:bCs w:val="0"/>
          <w:color w:val="724128"/>
          <w:sz w:val="24"/>
          <w:szCs w:val="24"/>
          <w:lang w:val="en-US"/>
        </w:rPr>
        <w:t xml:space="preserve"> prescription data</w:t>
      </w:r>
    </w:p>
    <w:p w14:paraId="67052AF7" w14:textId="56FEE7CB" w:rsidR="00354348" w:rsidRDefault="00354348" w:rsidP="002F64FF">
      <w:pPr>
        <w:jc w:val="both"/>
        <w:rPr>
          <w:ins w:id="182" w:author="Cristina Leal Rodriguez" w:date="2020-06-15T23:03:00Z"/>
          <w:rFonts w:cstheme="minorHAnsi"/>
        </w:rPr>
      </w:pPr>
      <w:r w:rsidRPr="00220637">
        <w:rPr>
          <w:color w:val="000000"/>
        </w:rPr>
        <w:t xml:space="preserve">In order to </w:t>
      </w:r>
      <w:r>
        <w:rPr>
          <w:color w:val="000000"/>
        </w:rPr>
        <w:t>elucidate DDI on clinical</w:t>
      </w:r>
      <w:r w:rsidRPr="00220637">
        <w:rPr>
          <w:color w:val="000000"/>
        </w:rPr>
        <w:t xml:space="preserve"> data, we collected drug pairs </w:t>
      </w:r>
      <w:r w:rsidRPr="00220637">
        <w:rPr>
          <w:rFonts w:ascii="TimesNewRomanPSMT" w:eastAsia="Times New Roman" w:hAnsi="TimesNewRomanPSMT" w:cs="Times New Roman"/>
          <w:sz w:val="24"/>
          <w:szCs w:val="24"/>
        </w:rPr>
        <w:t xml:space="preserve">from actual prescription data from </w:t>
      </w:r>
      <w:r>
        <w:rPr>
          <w:rFonts w:ascii="TimesNewRomanPSMT" w:hAnsi="TimesNewRomanPSMT"/>
        </w:rPr>
        <w:t>e</w:t>
      </w:r>
      <w:r w:rsidRPr="00220637">
        <w:rPr>
          <w:rFonts w:ascii="TimesNewRomanPSMT" w:eastAsia="Times New Roman" w:hAnsi="TimesNewRomanPSMT" w:cs="Times New Roman"/>
          <w:sz w:val="24"/>
          <w:szCs w:val="24"/>
        </w:rPr>
        <w:t>lectronic health records (EHR) covering the period January 2008 to June 2016</w:t>
      </w:r>
      <w:r>
        <w:rPr>
          <w:rFonts w:ascii="TimesNewRomanPSMT" w:hAnsi="TimesNewRomanPSMT"/>
        </w:rPr>
        <w:t xml:space="preserve"> from Denmark</w:t>
      </w:r>
      <w:r w:rsidRPr="00220637">
        <w:rPr>
          <w:rFonts w:ascii="TimesNewRomanPSMT" w:eastAsia="Times New Roman" w:hAnsi="TimesNewRomanPSMT" w:cs="Times New Roman"/>
          <w:sz w:val="24"/>
          <w:szCs w:val="24"/>
        </w:rPr>
        <w:t>.</w:t>
      </w:r>
      <w:r w:rsidRPr="00220637">
        <w:rPr>
          <w:color w:val="000000"/>
        </w:rPr>
        <w:t xml:space="preserve"> </w:t>
      </w:r>
      <w:r>
        <w:rPr>
          <w:color w:val="000000"/>
        </w:rPr>
        <w:t xml:space="preserve">The clinical data contained drug </w:t>
      </w:r>
      <w:proofErr w:type="gramStart"/>
      <w:r>
        <w:rPr>
          <w:color w:val="000000"/>
        </w:rPr>
        <w:t>pairs</w:t>
      </w:r>
      <w:proofErr w:type="gramEnd"/>
      <w:r>
        <w:rPr>
          <w:color w:val="000000"/>
        </w:rPr>
        <w:t xml:space="preserve"> information including the number of patients and the age distribution.</w:t>
      </w:r>
      <w:r w:rsidRPr="00220637">
        <w:rPr>
          <w:color w:val="000000"/>
        </w:rPr>
        <w:t xml:space="preserve"> </w:t>
      </w:r>
      <w:r>
        <w:rPr>
          <w:color w:val="000000"/>
        </w:rPr>
        <w:t>A</w:t>
      </w:r>
      <w:r w:rsidRPr="00220637">
        <w:rPr>
          <w:color w:val="000000"/>
        </w:rPr>
        <w:t xml:space="preserve">ll possible pairwise combinations </w:t>
      </w:r>
      <w:proofErr w:type="gramStart"/>
      <w:r>
        <w:rPr>
          <w:color w:val="000000"/>
        </w:rPr>
        <w:t>were compared</w:t>
      </w:r>
      <w:proofErr w:type="gramEnd"/>
      <w:r>
        <w:rPr>
          <w:color w:val="000000"/>
        </w:rPr>
        <w:t xml:space="preserve"> for finding the coverage of </w:t>
      </w:r>
      <w:r w:rsidRPr="00220637">
        <w:rPr>
          <w:color w:val="000000"/>
        </w:rPr>
        <w:t xml:space="preserve">DDIs in </w:t>
      </w:r>
      <w:r>
        <w:rPr>
          <w:color w:val="000000"/>
        </w:rPr>
        <w:t>our compendia</w:t>
      </w:r>
      <w:r w:rsidRPr="00220637">
        <w:rPr>
          <w:color w:val="000000"/>
        </w:rPr>
        <w:t>.</w:t>
      </w:r>
    </w:p>
    <w:p w14:paraId="4C4E42EF" w14:textId="77777777" w:rsidR="008C0198" w:rsidRDefault="008C0198">
      <w:pPr>
        <w:pBdr>
          <w:bottom w:val="thinThickThinMediumGap" w:sz="18" w:space="1" w:color="auto"/>
        </w:pBdr>
        <w:jc w:val="both"/>
        <w:rPr>
          <w:rFonts w:cstheme="minorHAnsi"/>
        </w:rPr>
        <w:pPrChange w:id="183" w:author="Cristina Leal Rodriguez" w:date="2020-06-15T14:53:00Z">
          <w:pPr>
            <w:pBdr>
              <w:bottom w:val="thinThickThinMediumGap" w:sz="18" w:space="1" w:color="auto"/>
            </w:pBdr>
          </w:pPr>
        </w:pPrChange>
      </w:pPr>
    </w:p>
    <w:p w14:paraId="716AB8AB" w14:textId="77777777" w:rsidR="008C0198" w:rsidRPr="00A015A9" w:rsidDel="00354348" w:rsidRDefault="008C0198">
      <w:pPr>
        <w:pStyle w:val="p"/>
        <w:shd w:val="clear" w:color="auto" w:fill="FFFFFF"/>
        <w:spacing w:before="166" w:beforeAutospacing="0" w:after="166" w:afterAutospacing="0"/>
        <w:rPr>
          <w:del w:id="184" w:author="Cristina Leal Rodriguez" w:date="2020-06-15T23:03:00Z"/>
          <w:color w:val="000000"/>
          <w:lang w:val="en-US"/>
          <w:rPrChange w:id="185" w:author="Jorge Hernansanz_Temp" w:date="2020-06-16T09:49:00Z">
            <w:rPr>
              <w:del w:id="186" w:author="Cristina Leal Rodriguez" w:date="2020-06-15T23:03:00Z"/>
              <w:rFonts w:cstheme="minorHAnsi"/>
            </w:rPr>
          </w:rPrChange>
        </w:rPr>
        <w:pPrChange w:id="187" w:author="Cristina Leal Rodriguez" w:date="2020-06-15T23:03:00Z">
          <w:pPr/>
        </w:pPrChange>
      </w:pPr>
    </w:p>
    <w:p w14:paraId="263B5CE7" w14:textId="77777777" w:rsidR="008C0198" w:rsidRPr="00A015A9" w:rsidRDefault="008C0198">
      <w:pPr>
        <w:pStyle w:val="p"/>
        <w:rPr>
          <w:rFonts w:cstheme="minorHAnsi"/>
          <w:lang w:val="en-US"/>
          <w:rPrChange w:id="188" w:author="Jorge Hernansanz_Temp" w:date="2020-06-16T09:49:00Z">
            <w:rPr>
              <w:rFonts w:ascii="Times New Roman" w:eastAsia="Times New Roman" w:hAnsi="Times New Roman" w:cstheme="minorHAnsi"/>
              <w:sz w:val="24"/>
              <w:szCs w:val="24"/>
            </w:rPr>
          </w:rPrChange>
        </w:rPr>
        <w:pPrChange w:id="189" w:author="Cristina Leal Rodriguez" w:date="2020-06-15T23:03:00Z">
          <w:pPr/>
        </w:pPrChange>
      </w:pPr>
    </w:p>
    <w:p w14:paraId="4E67C93B" w14:textId="63ECC458" w:rsidR="004465B8" w:rsidRDefault="00452EC2">
      <w:pPr>
        <w:jc w:val="both"/>
        <w:rPr>
          <w:ins w:id="190" w:author="Jorge Hernansanz_Temp" w:date="2020-06-18T00:30:00Z"/>
          <w:rFonts w:cstheme="minorHAnsi"/>
          <w:b/>
          <w:sz w:val="24"/>
        </w:rPr>
        <w:pPrChange w:id="191" w:author="Cristina Leal Rodriguez" w:date="2020-06-15T14:53:00Z">
          <w:pPr/>
        </w:pPrChange>
      </w:pPr>
      <w:ins w:id="192" w:author="Jorge Hernansanz_Temp" w:date="2020-06-18T00:30:00Z">
        <w:r w:rsidRPr="00452EC2">
          <w:rPr>
            <w:rFonts w:cstheme="minorHAnsi"/>
            <w:b/>
            <w:sz w:val="24"/>
            <w:rPrChange w:id="193" w:author="Jorge Hernansanz_Temp" w:date="2020-06-18T00:30:00Z">
              <w:rPr>
                <w:rFonts w:cstheme="minorHAnsi"/>
                <w:sz w:val="24"/>
              </w:rPr>
            </w:rPrChange>
          </w:rPr>
          <w:t>VISUALIZATION TOOLS</w:t>
        </w:r>
      </w:ins>
    </w:p>
    <w:p w14:paraId="58D8AA96" w14:textId="77777777" w:rsidR="007C05B6" w:rsidRDefault="00452EC2">
      <w:pPr>
        <w:jc w:val="both"/>
        <w:rPr>
          <w:ins w:id="194" w:author="Jorge Hernansanz_Temp" w:date="2020-06-18T01:11:00Z"/>
          <w:rFonts w:cstheme="minorHAnsi"/>
          <w:sz w:val="24"/>
        </w:rPr>
        <w:pPrChange w:id="195" w:author="Cristina Leal Rodriguez" w:date="2020-06-15T14:53:00Z">
          <w:pPr/>
        </w:pPrChange>
      </w:pPr>
      <w:ins w:id="196" w:author="Jorge Hernansanz_Temp" w:date="2020-06-18T00:31:00Z">
        <w:r>
          <w:rPr>
            <w:rFonts w:cstheme="minorHAnsi"/>
            <w:sz w:val="24"/>
          </w:rPr>
          <w:t xml:space="preserve">Overlap analysis between our sources was carried out with </w:t>
        </w:r>
        <w:proofErr w:type="spellStart"/>
        <w:r>
          <w:rPr>
            <w:rFonts w:cstheme="minorHAnsi"/>
            <w:sz w:val="24"/>
          </w:rPr>
          <w:t>upser</w:t>
        </w:r>
      </w:ins>
      <w:ins w:id="197" w:author="Jorge Hernansanz_Temp" w:date="2020-06-18T00:32:00Z">
        <w:r>
          <w:rPr>
            <w:rFonts w:cstheme="minorHAnsi"/>
            <w:sz w:val="24"/>
          </w:rPr>
          <w:t>R</w:t>
        </w:r>
        <w:proofErr w:type="spellEnd"/>
        <w:r>
          <w:rPr>
            <w:rFonts w:cstheme="minorHAnsi"/>
            <w:sz w:val="24"/>
          </w:rPr>
          <w:t xml:space="preserve"> [], an R package that</w:t>
        </w:r>
      </w:ins>
      <w:ins w:id="198" w:author="Jorge Hernansanz_Temp" w:date="2020-06-18T01:09:00Z">
        <w:r w:rsidR="007C05B6">
          <w:rPr>
            <w:rFonts w:cstheme="minorHAnsi"/>
            <w:sz w:val="24"/>
          </w:rPr>
          <w:t xml:space="preserve"> visualize the different</w:t>
        </w:r>
      </w:ins>
      <w:ins w:id="199" w:author="Jorge Hernansanz_Temp" w:date="2020-06-18T01:10:00Z">
        <w:r w:rsidR="007C05B6">
          <w:rPr>
            <w:rFonts w:cstheme="minorHAnsi"/>
            <w:sz w:val="24"/>
          </w:rPr>
          <w:t xml:space="preserve"> interaction</w:t>
        </w:r>
      </w:ins>
      <w:ins w:id="200" w:author="Jorge Hernansanz_Temp" w:date="2020-06-18T01:09:00Z">
        <w:r w:rsidR="007C05B6">
          <w:rPr>
            <w:rFonts w:cstheme="minorHAnsi"/>
            <w:sz w:val="24"/>
          </w:rPr>
          <w:t xml:space="preserve"> intersections between sources</w:t>
        </w:r>
      </w:ins>
      <w:ins w:id="201" w:author="Jorge Hernansanz_Temp" w:date="2020-06-18T01:10:00Z">
        <w:r w:rsidR="007C05B6">
          <w:rPr>
            <w:rFonts w:cstheme="minorHAnsi"/>
            <w:sz w:val="24"/>
          </w:rPr>
          <w:t>, showing a range from the interactions that are unique for each database, to those ones that are covered by most databases.</w:t>
        </w:r>
      </w:ins>
    </w:p>
    <w:p w14:paraId="0D354707" w14:textId="03C3890C" w:rsidR="00452EC2" w:rsidRPr="00452EC2" w:rsidRDefault="007C05B6">
      <w:pPr>
        <w:jc w:val="both"/>
        <w:rPr>
          <w:ins w:id="202" w:author="Jorge Hernansanz_Temp" w:date="2020-06-18T00:30:00Z"/>
          <w:rFonts w:cstheme="minorHAnsi"/>
          <w:sz w:val="24"/>
          <w:rPrChange w:id="203" w:author="Jorge Hernansanz_Temp" w:date="2020-06-18T00:31:00Z">
            <w:rPr>
              <w:ins w:id="204" w:author="Jorge Hernansanz_Temp" w:date="2020-06-18T00:30:00Z"/>
              <w:rFonts w:cstheme="minorHAnsi"/>
            </w:rPr>
          </w:rPrChange>
        </w:rPr>
        <w:pPrChange w:id="205" w:author="Cristina Leal Rodriguez" w:date="2020-06-15T14:53:00Z">
          <w:pPr/>
        </w:pPrChange>
      </w:pPr>
      <w:ins w:id="206" w:author="Jorge Hernansanz_Temp" w:date="2020-06-18T01:11:00Z">
        <w:r>
          <w:rPr>
            <w:rFonts w:cstheme="minorHAnsi"/>
            <w:sz w:val="24"/>
          </w:rPr>
          <w:t xml:space="preserve">For the visualization of the </w:t>
        </w:r>
      </w:ins>
      <w:ins w:id="207" w:author="Jorge Hernansanz_Temp" w:date="2020-06-18T01:12:00Z">
        <w:r>
          <w:rPr>
            <w:rFonts w:cstheme="minorHAnsi"/>
            <w:sz w:val="24"/>
          </w:rPr>
          <w:t xml:space="preserve">interaction </w:t>
        </w:r>
      </w:ins>
      <w:ins w:id="208" w:author="Jorge Hernansanz_Temp" w:date="2020-06-18T01:11:00Z">
        <w:r>
          <w:rPr>
            <w:rFonts w:cstheme="minorHAnsi"/>
            <w:sz w:val="24"/>
          </w:rPr>
          <w:t>distribution</w:t>
        </w:r>
      </w:ins>
      <w:ins w:id="209" w:author="Jorge Hernansanz_Temp" w:date="2020-06-18T01:13:00Z">
        <w:r>
          <w:rPr>
            <w:rFonts w:cstheme="minorHAnsi"/>
            <w:sz w:val="24"/>
          </w:rPr>
          <w:t xml:space="preserve"> for each database, we used an R package called “</w:t>
        </w:r>
        <w:proofErr w:type="spellStart"/>
        <w:r>
          <w:rPr>
            <w:rFonts w:cstheme="minorHAnsi"/>
            <w:sz w:val="24"/>
          </w:rPr>
          <w:t>Circlize</w:t>
        </w:r>
        <w:proofErr w:type="spellEnd"/>
        <w:r>
          <w:rPr>
            <w:rFonts w:cstheme="minorHAnsi"/>
            <w:sz w:val="24"/>
          </w:rPr>
          <w:t>” [] that gives the distribution desired in a circular layout.</w:t>
        </w:r>
      </w:ins>
      <w:ins w:id="210" w:author="Jorge Hernansanz_Temp" w:date="2020-06-18T00:32:00Z">
        <w:r w:rsidR="00452EC2">
          <w:rPr>
            <w:rFonts w:cstheme="minorHAnsi"/>
            <w:sz w:val="24"/>
          </w:rPr>
          <w:t xml:space="preserve"> </w:t>
        </w:r>
      </w:ins>
    </w:p>
    <w:p w14:paraId="55DC1DBF" w14:textId="77777777" w:rsidR="00452EC2" w:rsidRDefault="00452EC2">
      <w:pPr>
        <w:jc w:val="both"/>
        <w:rPr>
          <w:rFonts w:cstheme="minorHAnsi"/>
        </w:rPr>
        <w:pPrChange w:id="211" w:author="Cristina Leal Rodriguez" w:date="2020-06-15T14:53:00Z">
          <w:pPr/>
        </w:pPrChange>
      </w:pPr>
    </w:p>
    <w:p w14:paraId="7E9FC8ED" w14:textId="77777777" w:rsidR="006646DA" w:rsidRDefault="006646DA">
      <w:pPr>
        <w:jc w:val="both"/>
        <w:rPr>
          <w:rFonts w:cstheme="minorHAnsi"/>
          <w:b/>
          <w:sz w:val="24"/>
        </w:rPr>
        <w:pPrChange w:id="212" w:author="Cristina Leal Rodriguez" w:date="2020-06-15T14:53:00Z">
          <w:pPr/>
        </w:pPrChange>
      </w:pPr>
      <w:r>
        <w:rPr>
          <w:rFonts w:cstheme="minorHAnsi"/>
          <w:b/>
          <w:sz w:val="24"/>
        </w:rPr>
        <w:t>NETWORK ANALYSIS</w:t>
      </w:r>
    </w:p>
    <w:p w14:paraId="4F61AE2F" w14:textId="0DF15E75" w:rsidR="002F64FF" w:rsidRDefault="00354348" w:rsidP="002F64FF">
      <w:pPr>
        <w:jc w:val="both"/>
        <w:rPr>
          <w:ins w:id="213" w:author="Jorge Hernansanz_Temp" w:date="2020-06-17T12:38:00Z"/>
          <w:rFonts w:cstheme="minorHAnsi"/>
        </w:rPr>
      </w:pPr>
      <w:r>
        <w:rPr>
          <w:rFonts w:cstheme="minorHAnsi"/>
        </w:rPr>
        <w:t xml:space="preserve">We performed a network analysis using </w:t>
      </w:r>
      <w:r w:rsidR="005F7ED0">
        <w:rPr>
          <w:rFonts w:cstheme="minorHAnsi"/>
        </w:rPr>
        <w:t>Cytoscape [27</w:t>
      </w:r>
      <w:r w:rsidR="006646DA">
        <w:rPr>
          <w:rFonts w:cstheme="minorHAnsi"/>
        </w:rPr>
        <w:t>]</w:t>
      </w:r>
      <w:r>
        <w:rPr>
          <w:rFonts w:cstheme="minorHAnsi"/>
        </w:rPr>
        <w:t>,</w:t>
      </w:r>
      <w:r w:rsidR="006646DA">
        <w:rPr>
          <w:rFonts w:cstheme="minorHAnsi"/>
        </w:rPr>
        <w:t xml:space="preserve"> an open source software platform used for visualizing and integrating networks. </w:t>
      </w:r>
      <w:r w:rsidR="006646DA" w:rsidRPr="002F64FF">
        <w:rPr>
          <w:rFonts w:cstheme="minorHAnsi"/>
          <w:strike/>
        </w:rPr>
        <w:t xml:space="preserve">It </w:t>
      </w:r>
      <w:commentRangeStart w:id="214"/>
      <w:r w:rsidR="006646DA" w:rsidRPr="002F64FF">
        <w:rPr>
          <w:rFonts w:cstheme="minorHAnsi"/>
          <w:strike/>
        </w:rPr>
        <w:t>provides features called “apps” used for network analysis</w:t>
      </w:r>
      <w:commentRangeEnd w:id="214"/>
      <w:r w:rsidRPr="002F64FF">
        <w:rPr>
          <w:rStyle w:val="CommentReference"/>
          <w:strike/>
        </w:rPr>
        <w:commentReference w:id="214"/>
      </w:r>
      <w:r w:rsidR="005B6C92">
        <w:rPr>
          <w:rFonts w:cstheme="minorHAnsi"/>
          <w:strike/>
        </w:rPr>
        <w:t>.</w:t>
      </w:r>
      <w:r>
        <w:rPr>
          <w:rFonts w:cstheme="minorHAnsi"/>
        </w:rPr>
        <w:t xml:space="preserve"> </w:t>
      </w:r>
      <w:r w:rsidR="005B6C92">
        <w:rPr>
          <w:rFonts w:cstheme="minorHAnsi"/>
        </w:rPr>
        <w:t>We used the MCODE algorithm [25], which is a graph theoretic-based clustering algorithm</w:t>
      </w:r>
      <w:r w:rsidR="006646DA">
        <w:rPr>
          <w:rFonts w:cstheme="minorHAnsi"/>
        </w:rPr>
        <w:t xml:space="preserve"> </w:t>
      </w:r>
      <w:r w:rsidR="005B6C92">
        <w:rPr>
          <w:rFonts w:cstheme="minorHAnsi"/>
        </w:rPr>
        <w:t xml:space="preserve">with three stages: network weighting, complex detection and optional post-processing. This </w:t>
      </w:r>
      <w:r w:rsidR="006646DA">
        <w:rPr>
          <w:rFonts w:cstheme="minorHAnsi"/>
        </w:rPr>
        <w:t xml:space="preserve">cluster algorithm detects </w:t>
      </w:r>
      <w:r w:rsidR="006646DA">
        <w:rPr>
          <w:rFonts w:cstheme="minorHAnsi"/>
        </w:rPr>
        <w:lastRenderedPageBreak/>
        <w:t xml:space="preserve">densely connected regions </w:t>
      </w:r>
      <w:r w:rsidR="00910F3A">
        <w:rPr>
          <w:rFonts w:cstheme="minorHAnsi"/>
        </w:rPr>
        <w:t xml:space="preserve">in large interaction networks. Although it </w:t>
      </w:r>
      <w:proofErr w:type="gramStart"/>
      <w:r w:rsidR="005B6C92">
        <w:rPr>
          <w:rFonts w:cstheme="minorHAnsi"/>
        </w:rPr>
        <w:t xml:space="preserve">has been primarily </w:t>
      </w:r>
      <w:r w:rsidR="00910F3A">
        <w:rPr>
          <w:rFonts w:cstheme="minorHAnsi"/>
        </w:rPr>
        <w:t>used</w:t>
      </w:r>
      <w:proofErr w:type="gramEnd"/>
      <w:r w:rsidR="00910F3A">
        <w:rPr>
          <w:rFonts w:cstheme="minorHAnsi"/>
        </w:rPr>
        <w:t xml:space="preserve"> for protein-protein interactions, it</w:t>
      </w:r>
      <w:r w:rsidR="005B6C92">
        <w:rPr>
          <w:rFonts w:cstheme="minorHAnsi"/>
        </w:rPr>
        <w:t>s</w:t>
      </w:r>
      <w:r w:rsidR="00910F3A">
        <w:rPr>
          <w:rFonts w:cstheme="minorHAnsi"/>
        </w:rPr>
        <w:t xml:space="preserve"> </w:t>
      </w:r>
      <w:r w:rsidR="005B6C92">
        <w:rPr>
          <w:rFonts w:cstheme="minorHAnsi"/>
        </w:rPr>
        <w:t>use for</w:t>
      </w:r>
      <w:r w:rsidR="00910F3A">
        <w:rPr>
          <w:rFonts w:cstheme="minorHAnsi"/>
        </w:rPr>
        <w:t xml:space="preserve"> DDI </w:t>
      </w:r>
      <w:r w:rsidR="005B6C92">
        <w:rPr>
          <w:rFonts w:cstheme="minorHAnsi"/>
        </w:rPr>
        <w:t xml:space="preserve">can help us </w:t>
      </w:r>
      <w:r w:rsidR="00910F3A">
        <w:rPr>
          <w:rFonts w:cstheme="minorHAnsi"/>
        </w:rPr>
        <w:t>identify significant drug clusters</w:t>
      </w:r>
      <w:r w:rsidR="005B6C92">
        <w:rPr>
          <w:rFonts w:cstheme="minorHAnsi"/>
        </w:rPr>
        <w:t>.</w:t>
      </w:r>
      <w:ins w:id="215" w:author="Jorge Hernansanz_Temp" w:date="2020-06-17T12:38:00Z">
        <w:r w:rsidR="002F64FF">
          <w:rPr>
            <w:rFonts w:cstheme="minorHAnsi"/>
          </w:rPr>
          <w:t xml:space="preserve"> </w:t>
        </w:r>
      </w:ins>
    </w:p>
    <w:p w14:paraId="7FC16A25" w14:textId="49CEA953" w:rsidR="002F64FF" w:rsidRPr="006646DA" w:rsidRDefault="002F64FF" w:rsidP="002F64FF">
      <w:pPr>
        <w:jc w:val="both"/>
        <w:rPr>
          <w:rFonts w:cstheme="minorHAnsi"/>
        </w:rPr>
      </w:pPr>
      <w:ins w:id="216" w:author="Jorge Hernansanz_Temp" w:date="2020-06-17T12:38:00Z">
        <w:r>
          <w:rPr>
            <w:rFonts w:cstheme="minorHAnsi"/>
          </w:rPr>
          <w:t xml:space="preserve">Parameters </w:t>
        </w:r>
        <w:proofErr w:type="gramStart"/>
        <w:r>
          <w:rPr>
            <w:rFonts w:cstheme="minorHAnsi"/>
          </w:rPr>
          <w:t>were personalized</w:t>
        </w:r>
        <w:proofErr w:type="gramEnd"/>
        <w:r>
          <w:rPr>
            <w:rFonts w:cstheme="minorHAnsi"/>
          </w:rPr>
          <w:t xml:space="preserve"> for our analysis. </w:t>
        </w:r>
      </w:ins>
      <w:ins w:id="217" w:author="Jorge Hernansanz_Temp" w:date="2020-06-17T12:45:00Z">
        <w:r w:rsidR="00364531">
          <w:t xml:space="preserve">“Degree cutoff” was set to </w:t>
        </w:r>
        <w:proofErr w:type="gramStart"/>
        <w:r w:rsidR="00364531">
          <w:t>2</w:t>
        </w:r>
        <w:proofErr w:type="gramEnd"/>
        <w:r w:rsidR="00364531">
          <w:t xml:space="preserve"> in order to prevent single-connected nodes in clusters. We represented the clinical drug pairs as a directed network and as </w:t>
        </w:r>
        <w:proofErr w:type="gramStart"/>
        <w:r w:rsidR="00364531">
          <w:t>2</w:t>
        </w:r>
        <w:proofErr w:type="gramEnd"/>
        <w:r w:rsidR="00364531">
          <w:t xml:space="preserve"> drugs may share 2 edges, the “K-Core” parameter was set to 3 to force each node to have 3 connections per node and to connect at least with 2 drugs. </w:t>
        </w:r>
        <w:commentRangeStart w:id="218"/>
        <w:r w:rsidR="00364531">
          <w:t>Following the FAQ section of MCODE [</w:t>
        </w:r>
        <w:proofErr w:type="gramStart"/>
        <w:r w:rsidR="00364531">
          <w:t>28]</w:t>
        </w:r>
        <w:proofErr w:type="gramEnd"/>
        <w:r w:rsidR="00364531">
          <w:t xml:space="preserve"> it is stated to apply the “MCODE level 3” parameters in case of seeking for dense interconnected clusters. This changed parameter “Node Score Cutoff” to 0.1, “fluff” to zero, and disabling “haircut” option.  </w:t>
        </w:r>
        <w:commentRangeEnd w:id="218"/>
        <w:r w:rsidR="00364531">
          <w:rPr>
            <w:rStyle w:val="CommentReference"/>
          </w:rPr>
          <w:commentReference w:id="218"/>
        </w:r>
      </w:ins>
    </w:p>
    <w:p w14:paraId="498356AF" w14:textId="77777777" w:rsidR="0098067C" w:rsidRDefault="0098067C">
      <w:pPr>
        <w:jc w:val="both"/>
        <w:pPrChange w:id="219" w:author="Cristina Leal Rodriguez" w:date="2020-06-15T14:53:00Z">
          <w:pPr/>
        </w:pPrChange>
      </w:pPr>
    </w:p>
    <w:p w14:paraId="4EA15D54" w14:textId="77777777" w:rsidR="00EC32C3" w:rsidRPr="00B1244C" w:rsidRDefault="00EC32C3">
      <w:pPr>
        <w:jc w:val="both"/>
        <w:rPr>
          <w:b/>
          <w:sz w:val="24"/>
        </w:rPr>
        <w:pPrChange w:id="220" w:author="Cristina Leal Rodriguez" w:date="2020-06-15T14:53:00Z">
          <w:pPr/>
        </w:pPrChange>
      </w:pPr>
    </w:p>
    <w:p w14:paraId="1F862C9F" w14:textId="77777777" w:rsidR="00EC32C3" w:rsidRDefault="00EC32C3">
      <w:pPr>
        <w:jc w:val="both"/>
        <w:pPrChange w:id="221" w:author="Cristina Leal Rodriguez" w:date="2020-06-15T14:53:00Z">
          <w:pPr/>
        </w:pPrChange>
      </w:pPr>
    </w:p>
    <w:p w14:paraId="796A7FB6" w14:textId="77777777" w:rsidR="00B1244C" w:rsidRDefault="00B1244C">
      <w:pPr>
        <w:jc w:val="both"/>
        <w:rPr>
          <w:b/>
          <w:sz w:val="28"/>
        </w:rPr>
        <w:pPrChange w:id="222" w:author="Cristina Leal Rodriguez" w:date="2020-06-15T14:53:00Z">
          <w:pPr/>
        </w:pPrChange>
      </w:pPr>
    </w:p>
    <w:p w14:paraId="05B272EA" w14:textId="77777777" w:rsidR="00B1244C" w:rsidRDefault="00B1244C">
      <w:pPr>
        <w:jc w:val="both"/>
        <w:rPr>
          <w:b/>
          <w:sz w:val="28"/>
        </w:rPr>
        <w:pPrChange w:id="223" w:author="Cristina Leal Rodriguez" w:date="2020-06-15T14:53:00Z">
          <w:pPr/>
        </w:pPrChange>
      </w:pPr>
    </w:p>
    <w:p w14:paraId="29EF2FFC" w14:textId="77777777" w:rsidR="00B1244C" w:rsidRDefault="00B1244C">
      <w:pPr>
        <w:jc w:val="both"/>
        <w:rPr>
          <w:b/>
          <w:sz w:val="28"/>
        </w:rPr>
        <w:pPrChange w:id="224" w:author="Cristina Leal Rodriguez" w:date="2020-06-15T14:53:00Z">
          <w:pPr/>
        </w:pPrChange>
      </w:pPr>
    </w:p>
    <w:p w14:paraId="58109A22" w14:textId="77777777" w:rsidR="00B1244C" w:rsidDel="00C73335" w:rsidRDefault="00B1244C">
      <w:pPr>
        <w:jc w:val="both"/>
        <w:rPr>
          <w:del w:id="225" w:author="Jorge Hernansanz_Temp" w:date="2020-06-17T14:20:00Z"/>
          <w:b/>
          <w:sz w:val="28"/>
        </w:rPr>
        <w:pPrChange w:id="226" w:author="Cristina Leal Rodriguez" w:date="2020-06-15T14:53:00Z">
          <w:pPr/>
        </w:pPrChange>
      </w:pPr>
    </w:p>
    <w:p w14:paraId="0FF5DE0D" w14:textId="77777777" w:rsidR="00792B4A" w:rsidDel="00C73335" w:rsidRDefault="00792B4A">
      <w:pPr>
        <w:jc w:val="both"/>
        <w:rPr>
          <w:del w:id="227" w:author="Jorge Hernansanz_Temp" w:date="2020-06-17T14:20:00Z"/>
          <w:b/>
          <w:sz w:val="28"/>
        </w:rPr>
        <w:pPrChange w:id="228" w:author="Cristina Leal Rodriguez" w:date="2020-06-15T14:53:00Z">
          <w:pPr/>
        </w:pPrChange>
      </w:pPr>
    </w:p>
    <w:p w14:paraId="66544813" w14:textId="77777777" w:rsidR="00792B4A" w:rsidDel="00C73335" w:rsidRDefault="00792B4A">
      <w:pPr>
        <w:jc w:val="both"/>
        <w:rPr>
          <w:del w:id="229" w:author="Jorge Hernansanz_Temp" w:date="2020-06-17T14:20:00Z"/>
          <w:b/>
          <w:sz w:val="28"/>
        </w:rPr>
        <w:pPrChange w:id="230" w:author="Cristina Leal Rodriguez" w:date="2020-06-15T14:53:00Z">
          <w:pPr/>
        </w:pPrChange>
      </w:pPr>
    </w:p>
    <w:p w14:paraId="4A5DF950" w14:textId="77777777" w:rsidR="00792B4A" w:rsidDel="00C73335" w:rsidRDefault="00792B4A">
      <w:pPr>
        <w:jc w:val="both"/>
        <w:rPr>
          <w:del w:id="231" w:author="Jorge Hernansanz_Temp" w:date="2020-06-17T14:20:00Z"/>
          <w:b/>
          <w:sz w:val="28"/>
        </w:rPr>
        <w:pPrChange w:id="232" w:author="Cristina Leal Rodriguez" w:date="2020-06-15T14:53:00Z">
          <w:pPr/>
        </w:pPrChange>
      </w:pPr>
    </w:p>
    <w:p w14:paraId="123247EF" w14:textId="77777777" w:rsidR="00792B4A" w:rsidDel="00C73335" w:rsidRDefault="00792B4A">
      <w:pPr>
        <w:jc w:val="both"/>
        <w:rPr>
          <w:del w:id="233" w:author="Jorge Hernansanz_Temp" w:date="2020-06-17T14:20:00Z"/>
          <w:b/>
          <w:sz w:val="28"/>
        </w:rPr>
        <w:pPrChange w:id="234" w:author="Cristina Leal Rodriguez" w:date="2020-06-15T14:53:00Z">
          <w:pPr/>
        </w:pPrChange>
      </w:pPr>
    </w:p>
    <w:p w14:paraId="2DFE5572" w14:textId="77777777" w:rsidR="00FF3EC6" w:rsidRDefault="00FF3EC6">
      <w:pPr>
        <w:jc w:val="both"/>
        <w:rPr>
          <w:b/>
          <w:sz w:val="28"/>
        </w:rPr>
        <w:pPrChange w:id="235" w:author="Cristina Leal Rodriguez" w:date="2020-06-15T14:53:00Z">
          <w:pPr/>
        </w:pPrChange>
      </w:pPr>
    </w:p>
    <w:p w14:paraId="1120C40B" w14:textId="77777777" w:rsidR="00952092" w:rsidRDefault="00D51674">
      <w:pPr>
        <w:jc w:val="both"/>
        <w:rPr>
          <w:b/>
          <w:sz w:val="28"/>
        </w:rPr>
        <w:pPrChange w:id="236" w:author="Cristina Leal Rodriguez" w:date="2020-06-15T14:53:00Z">
          <w:pPr/>
        </w:pPrChange>
      </w:pPr>
      <w:r>
        <w:rPr>
          <w:b/>
          <w:sz w:val="28"/>
        </w:rPr>
        <w:t>RESULTS</w:t>
      </w:r>
    </w:p>
    <w:p w14:paraId="310D945E" w14:textId="77777777" w:rsidR="00D51674" w:rsidRDefault="00792B4A">
      <w:pPr>
        <w:jc w:val="both"/>
        <w:rPr>
          <w:b/>
          <w:sz w:val="24"/>
        </w:rPr>
        <w:pPrChange w:id="237" w:author="Cristina Leal Rodriguez" w:date="2020-06-15T14:53:00Z">
          <w:pPr/>
        </w:pPrChange>
      </w:pPr>
      <w:r>
        <w:rPr>
          <w:b/>
          <w:sz w:val="24"/>
        </w:rPr>
        <w:t>CHARACTERISING DDIS</w:t>
      </w:r>
    </w:p>
    <w:p w14:paraId="7101A0BA" w14:textId="650BCA11" w:rsidR="00792B4A" w:rsidRDefault="00792B4A" w:rsidP="00364531">
      <w:pPr>
        <w:jc w:val="both"/>
      </w:pPr>
      <w:r>
        <w:t>An overlapping analysis was performed involving the 15 databases parsed</w:t>
      </w:r>
      <w:ins w:id="238" w:author="Jorge Hernansanz_Temp" w:date="2020-06-18T01:54:00Z">
        <w:r w:rsidR="00B90A29">
          <w:t xml:space="preserve">, </w:t>
        </w:r>
      </w:ins>
      <w:commentRangeStart w:id="239"/>
      <w:del w:id="240" w:author="Jorge Hernansanz_Temp" w:date="2020-06-18T01:54:00Z">
        <w:r w:rsidDel="00B90A29">
          <w:delText>. It was used an R package called “UpsetR”</w:delText>
        </w:r>
        <w:commentRangeEnd w:id="239"/>
        <w:r w:rsidR="00750523" w:rsidDel="00B90A29">
          <w:rPr>
            <w:rStyle w:val="CommentReference"/>
          </w:rPr>
          <w:commentReference w:id="239"/>
        </w:r>
        <w:r w:rsidDel="00B90A29">
          <w:delText xml:space="preserve"> </w:delText>
        </w:r>
        <w:r w:rsidR="00961825" w:rsidDel="00B90A29">
          <w:delText xml:space="preserve">[] </w:delText>
        </w:r>
        <w:r w:rsidDel="00B90A29">
          <w:delText>for the visualization of the inters</w:delText>
        </w:r>
        <w:r w:rsidR="00961825" w:rsidDel="00B90A29">
          <w:delText xml:space="preserve">ecting sources, </w:delText>
        </w:r>
      </w:del>
      <w:r w:rsidR="00961825">
        <w:t>ranging from</w:t>
      </w:r>
      <w:r>
        <w:t xml:space="preserve"> DDIs that are unique for a database</w:t>
      </w:r>
      <w:r w:rsidR="00961825">
        <w:t xml:space="preserve"> to the DDIs that </w:t>
      </w:r>
      <w:proofErr w:type="gramStart"/>
      <w:r w:rsidR="00961825">
        <w:t>can be found</w:t>
      </w:r>
      <w:proofErr w:type="gramEnd"/>
      <w:r w:rsidR="00961825">
        <w:t xml:space="preserve"> in most of them (</w:t>
      </w:r>
      <w:r w:rsidR="00750523">
        <w:t xml:space="preserve">supplementary </w:t>
      </w:r>
      <w:r w:rsidR="00961825">
        <w:t>file 1). We found our DDI data to have a significant limited overlap where we can observe there is a</w:t>
      </w:r>
      <w:ins w:id="241" w:author="Cristina Leal Rodriguez" w:date="2020-06-15T23:37:00Z">
        <w:r w:rsidR="00750523">
          <w:t>n</w:t>
        </w:r>
      </w:ins>
      <w:r w:rsidR="00961825">
        <w:t xml:space="preserve"> enormous quantity of DDIs that just appear in one, two, or three databases, whereas very few DDIs appear in higher degree intersections (Figure 1</w:t>
      </w:r>
      <w:del w:id="242" w:author="Cristina Leal Rodriguez" w:date="2020-06-15T23:37:00Z">
        <w:r w:rsidR="005C264E" w:rsidDel="00750523">
          <w:delText xml:space="preserve"> a, b</w:delText>
        </w:r>
      </w:del>
      <w:r w:rsidR="00961825">
        <w:t xml:space="preserve">). </w:t>
      </w:r>
      <w:commentRangeStart w:id="243"/>
      <w:commentRangeStart w:id="244"/>
      <w:r w:rsidR="00961825">
        <w:t>The highest degree of overlapping achieved by our compendia is of nine d</w:t>
      </w:r>
      <w:r w:rsidR="00FB63E7">
        <w:t>atabases with only five</w:t>
      </w:r>
      <w:r w:rsidR="00961825">
        <w:t xml:space="preserve"> DDI</w:t>
      </w:r>
      <w:r w:rsidR="00FB63E7">
        <w:t>s</w:t>
      </w:r>
      <w:r w:rsidR="00961825">
        <w:t xml:space="preserve"> </w:t>
      </w:r>
      <w:r w:rsidR="00FB63E7">
        <w:t>in that section</w:t>
      </w:r>
      <w:r w:rsidR="00961825">
        <w:t xml:space="preserve">. </w:t>
      </w:r>
      <w:commentRangeEnd w:id="243"/>
      <w:r w:rsidR="00750523">
        <w:rPr>
          <w:rStyle w:val="CommentReference"/>
        </w:rPr>
        <w:commentReference w:id="243"/>
      </w:r>
      <w:commentRangeEnd w:id="244"/>
      <w:r w:rsidR="00364531">
        <w:rPr>
          <w:rStyle w:val="CommentReference"/>
        </w:rPr>
        <w:commentReference w:id="244"/>
      </w:r>
    </w:p>
    <w:p w14:paraId="668003D1" w14:textId="6D34492F" w:rsidR="00FB63E7" w:rsidRDefault="00FB63E7">
      <w:pPr>
        <w:jc w:val="both"/>
        <w:pPrChange w:id="245" w:author="Cristina Leal Rodriguez" w:date="2020-06-15T14:53:00Z">
          <w:pPr/>
        </w:pPrChange>
      </w:pPr>
      <w:r>
        <w:t xml:space="preserve">An analysis for the distribution of DDIs </w:t>
      </w:r>
      <w:proofErr w:type="gramStart"/>
      <w:r>
        <w:t>was run</w:t>
      </w:r>
      <w:proofErr w:type="gramEnd"/>
      <w:r>
        <w:t xml:space="preserve"> inside each database. For it, we categorized drugs according to their first ATC level</w:t>
      </w:r>
      <w:commentRangeStart w:id="246"/>
      <w:ins w:id="247" w:author="Jorge Hernansanz_Temp" w:date="2020-06-17T12:58:00Z">
        <w:r w:rsidR="009F006A">
          <w:t>. We checked the distribution of each</w:t>
        </w:r>
      </w:ins>
      <w:ins w:id="248" w:author="Jorge Hernansanz_Temp" w:date="2020-06-17T12:59:00Z">
        <w:r w:rsidR="009F006A">
          <w:t xml:space="preserve"> kind</w:t>
        </w:r>
      </w:ins>
      <w:ins w:id="249" w:author="Jorge Hernansanz_Temp" w:date="2020-06-17T12:58:00Z">
        <w:r w:rsidR="009F006A">
          <w:t xml:space="preserve"> </w:t>
        </w:r>
      </w:ins>
      <w:ins w:id="250" w:author="Jorge Hernansanz_Temp" w:date="2020-06-17T13:02:00Z">
        <w:r w:rsidR="009F006A">
          <w:t xml:space="preserve">of </w:t>
        </w:r>
      </w:ins>
      <w:ins w:id="251" w:author="Jorge Hernansanz_Temp" w:date="2020-06-17T12:58:00Z">
        <w:r w:rsidR="009F006A">
          <w:t>drug</w:t>
        </w:r>
      </w:ins>
      <w:ins w:id="252" w:author="Jorge Hernansanz_Temp" w:date="2020-06-17T12:59:00Z">
        <w:r w:rsidR="009F006A">
          <w:t xml:space="preserve"> </w:t>
        </w:r>
      </w:ins>
      <w:ins w:id="253" w:author="Jorge Hernansanz_Temp" w:date="2020-06-17T13:41:00Z">
        <w:r w:rsidR="00A60C89">
          <w:t xml:space="preserve">across databases, in figure 2, and the intersection </w:t>
        </w:r>
      </w:ins>
      <w:ins w:id="254" w:author="Jorge Hernansanz_Temp" w:date="2020-06-17T13:42:00Z">
        <w:r w:rsidR="00A60C89">
          <w:t>of interaction distribution for each database, in figure 3.</w:t>
        </w:r>
      </w:ins>
      <w:commentRangeEnd w:id="246"/>
      <w:ins w:id="255" w:author="Jorge Hernansanz_Temp" w:date="2020-06-17T13:43:00Z">
        <w:r w:rsidR="00A60C89">
          <w:rPr>
            <w:rStyle w:val="CommentReference"/>
          </w:rPr>
          <w:commentReference w:id="246"/>
        </w:r>
      </w:ins>
      <w:del w:id="256" w:author="Jorge Hernansanz_Temp" w:date="2020-06-17T12:57:00Z">
        <w:r w:rsidDel="009F006A">
          <w:delText xml:space="preserve"> and checked, both, </w:delText>
        </w:r>
        <w:r w:rsidDel="009F006A">
          <w:lastRenderedPageBreak/>
          <w:delText>the quantity of each kind of drug</w:delText>
        </w:r>
        <w:r w:rsidR="00B12D86" w:rsidDel="009F006A">
          <w:delText xml:space="preserve"> (Figure 2)</w:delText>
        </w:r>
        <w:r w:rsidDel="009F006A">
          <w:delText xml:space="preserve"> and its weight on the interactions</w:delText>
        </w:r>
        <w:r w:rsidR="00B12D86" w:rsidDel="009F006A">
          <w:delText xml:space="preserve"> </w:delText>
        </w:r>
        <w:r w:rsidDel="009F006A">
          <w:delText>for each database</w:delText>
        </w:r>
        <w:r w:rsidR="00665C33" w:rsidDel="009F006A">
          <w:delText xml:space="preserve">. </w:delText>
        </w:r>
      </w:del>
      <w:ins w:id="257" w:author="Cristina Leal Rodriguez" w:date="2020-06-15T23:38:00Z">
        <w:del w:id="258" w:author="Jorge Hernansanz_Temp" w:date="2020-06-17T12:57:00Z">
          <w:r w:rsidR="00750523" w:rsidDel="009F006A">
            <w:delText xml:space="preserve">Figure 3 represents […] blab </w:delText>
          </w:r>
          <w:commentRangeStart w:id="259"/>
          <w:r w:rsidR="00750523" w:rsidDel="009F006A">
            <w:delText>la</w:delText>
          </w:r>
          <w:commentRangeEnd w:id="259"/>
          <w:r w:rsidR="00750523" w:rsidDel="009F006A">
            <w:rPr>
              <w:rStyle w:val="CommentReference"/>
            </w:rPr>
            <w:commentReference w:id="259"/>
          </w:r>
        </w:del>
        <w:r w:rsidR="00750523">
          <w:t xml:space="preserve"> </w:t>
        </w:r>
      </w:ins>
    </w:p>
    <w:p w14:paraId="581F59B1" w14:textId="4760B7F7" w:rsidR="00B12D86" w:rsidRDefault="00B12D86" w:rsidP="00A60C89">
      <w:pPr>
        <w:jc w:val="both"/>
      </w:pPr>
      <w:r>
        <w:t xml:space="preserve">Attending the distribution of drugs, we </w:t>
      </w:r>
      <w:commentRangeStart w:id="260"/>
      <w:r>
        <w:t>observe</w:t>
      </w:r>
      <w:ins w:id="261" w:author="Cristina Leal Rodriguez" w:date="2020-06-15T23:39:00Z">
        <w:r w:rsidR="00C95339">
          <w:t>d</w:t>
        </w:r>
        <w:commentRangeEnd w:id="260"/>
        <w:r w:rsidR="00C95339">
          <w:rPr>
            <w:rStyle w:val="CommentReference"/>
          </w:rPr>
          <w:commentReference w:id="260"/>
        </w:r>
      </w:ins>
      <w:r>
        <w:t xml:space="preserve"> that </w:t>
      </w:r>
      <w:r w:rsidR="003E0552">
        <w:t>the databases follow a similar one where the level 1 ATC class most relevant corresponds to the Cardiovascular System drugs</w:t>
      </w:r>
      <w:r w:rsidR="00C95339">
        <w:t xml:space="preserve"> (C)</w:t>
      </w:r>
      <w:r w:rsidR="003E0552">
        <w:t xml:space="preserve">. </w:t>
      </w:r>
      <w:proofErr w:type="gramStart"/>
      <w:r w:rsidR="003E0552">
        <w:t>Also</w:t>
      </w:r>
      <w:proofErr w:type="gramEnd"/>
      <w:r w:rsidR="003E0552">
        <w:t xml:space="preserve">, Nervous System drugs </w:t>
      </w:r>
      <w:r w:rsidR="00C95339">
        <w:t xml:space="preserve">(N) </w:t>
      </w:r>
      <w:r w:rsidR="003E0552">
        <w:t>and Antiinfectives For Systemic Use drugs</w:t>
      </w:r>
      <w:r w:rsidR="00C95339">
        <w:t xml:space="preserve"> (J)</w:t>
      </w:r>
      <w:r w:rsidR="003E0552">
        <w:t xml:space="preserve"> have a major overall </w:t>
      </w:r>
      <w:r w:rsidR="00C95339">
        <w:t xml:space="preserve">prevalence among </w:t>
      </w:r>
      <w:r w:rsidR="003E0552">
        <w:t xml:space="preserve">most of classes. Some databases account for a more </w:t>
      </w:r>
      <w:r w:rsidR="00C95339">
        <w:t xml:space="preserve">detailed </w:t>
      </w:r>
      <w:r w:rsidR="000F4D08">
        <w:t>distribution of drugs</w:t>
      </w:r>
      <w:r w:rsidR="00C95339">
        <w:t>. For example</w:t>
      </w:r>
      <w:proofErr w:type="gramStart"/>
      <w:r w:rsidR="00C95339">
        <w:t xml:space="preserve">,  </w:t>
      </w:r>
      <w:r w:rsidR="003E0552">
        <w:t>the</w:t>
      </w:r>
      <w:proofErr w:type="gramEnd"/>
      <w:r w:rsidR="003E0552">
        <w:t xml:space="preserve"> NLM CV Corpus and ONC NI </w:t>
      </w:r>
      <w:r w:rsidR="00C95339">
        <w:t xml:space="preserve">have </w:t>
      </w:r>
      <w:r w:rsidR="003E0552">
        <w:t xml:space="preserve">a </w:t>
      </w:r>
      <w:r w:rsidR="000F4D08">
        <w:t>bigger</w:t>
      </w:r>
      <w:r w:rsidR="003E0552">
        <w:t xml:space="preserve"> proportion of Cardiovascular System </w:t>
      </w:r>
      <w:r w:rsidR="00C95339">
        <w:t>drugs (C</w:t>
      </w:r>
      <w:commentRangeStart w:id="262"/>
      <w:r w:rsidR="00C95339">
        <w:t xml:space="preserve">). This </w:t>
      </w:r>
      <w:proofErr w:type="gramStart"/>
      <w:r w:rsidR="00C95339">
        <w:t>is e</w:t>
      </w:r>
      <w:r w:rsidR="003E0552">
        <w:t>xpected</w:t>
      </w:r>
      <w:proofErr w:type="gramEnd"/>
      <w:r w:rsidR="003E0552">
        <w:t xml:space="preserve"> from the first one as i</w:t>
      </w:r>
      <w:ins w:id="263" w:author="Jorge Hernansanz_Temp" w:date="2020-06-17T13:57:00Z">
        <w:r w:rsidR="002B1E82">
          <w:t xml:space="preserve">t is used to identify </w:t>
        </w:r>
      </w:ins>
      <w:ins w:id="264" w:author="Jorge Hernansanz_Temp" w:date="2020-06-17T13:58:00Z">
        <w:r w:rsidR="002B1E82">
          <w:t>DDIs in drug product labeling affecting cardiovascular drugs</w:t>
        </w:r>
      </w:ins>
      <w:ins w:id="265" w:author="Jorge Hernansanz_Temp" w:date="2020-06-17T13:59:00Z">
        <w:r w:rsidR="002B1E82">
          <w:t xml:space="preserve"> [8].</w:t>
        </w:r>
      </w:ins>
      <w:ins w:id="266" w:author="Jorge Hernansanz_Temp" w:date="2020-06-17T13:58:00Z">
        <w:r w:rsidR="002B1E82">
          <w:t xml:space="preserve"> </w:t>
        </w:r>
      </w:ins>
      <w:del w:id="267" w:author="Jorge Hernansanz_Temp" w:date="2020-06-17T13:57:00Z">
        <w:r w:rsidR="003E0552" w:rsidDel="002B1E82">
          <w:delText>t targets drug labels related to cardiovascular</w:delText>
        </w:r>
        <w:r w:rsidR="000F4D08" w:rsidDel="002B1E82">
          <w:delText xml:space="preserve"> drugs</w:delText>
        </w:r>
      </w:del>
      <w:del w:id="268" w:author="Jorge Hernansanz_Temp" w:date="2020-06-17T13:51:00Z">
        <w:r w:rsidR="000F4D08" w:rsidDel="00752C5A">
          <w:delText>),</w:delText>
        </w:r>
      </w:del>
      <w:r w:rsidR="000F4D08">
        <w:t xml:space="preserve"> </w:t>
      </w:r>
      <w:commentRangeEnd w:id="262"/>
      <w:r w:rsidR="00C95339">
        <w:rPr>
          <w:rStyle w:val="CommentReference"/>
        </w:rPr>
        <w:commentReference w:id="262"/>
      </w:r>
      <w:r w:rsidR="00C95339">
        <w:t>. In contrast,</w:t>
      </w:r>
      <w:r w:rsidR="000F4D08">
        <w:t xml:space="preserve"> </w:t>
      </w:r>
      <w:proofErr w:type="gramStart"/>
      <w:r w:rsidR="000F4D08">
        <w:t xml:space="preserve">Crediblemeds </w:t>
      </w:r>
      <w:r w:rsidR="00C95339">
        <w:t xml:space="preserve"> contains</w:t>
      </w:r>
      <w:proofErr w:type="gramEnd"/>
      <w:r w:rsidR="00C95339">
        <w:t xml:space="preserve"> a higher degree of </w:t>
      </w:r>
      <w:proofErr w:type="spellStart"/>
      <w:r w:rsidR="007975CD">
        <w:t>Musculo</w:t>
      </w:r>
      <w:proofErr w:type="spellEnd"/>
      <w:r w:rsidR="007975CD">
        <w:t>-skeletal System</w:t>
      </w:r>
      <w:r w:rsidR="00C95339">
        <w:t xml:space="preserve"> (M)</w:t>
      </w:r>
      <w:r w:rsidR="007975CD">
        <w:t xml:space="preserve"> </w:t>
      </w:r>
      <w:r w:rsidR="00C95339">
        <w:t xml:space="preserve">drug-related interactions </w:t>
      </w:r>
      <w:commentRangeStart w:id="269"/>
      <w:del w:id="270" w:author="Cristina Leal Rodriguez" w:date="2020-06-15T23:43:00Z">
        <w:r w:rsidR="000F4D08" w:rsidDel="00C95339">
          <w:delText xml:space="preserve"> </w:delText>
        </w:r>
      </w:del>
      <w:r w:rsidR="000F4D08">
        <w:t>compared to the rest of databases</w:t>
      </w:r>
      <w:r w:rsidR="007975CD">
        <w:t>.</w:t>
      </w:r>
      <w:commentRangeEnd w:id="269"/>
      <w:r w:rsidR="00C95339">
        <w:rPr>
          <w:rStyle w:val="CommentReference"/>
        </w:rPr>
        <w:commentReference w:id="269"/>
      </w:r>
    </w:p>
    <w:p w14:paraId="45C0C34D" w14:textId="2CA0DB86" w:rsidR="00C95339" w:rsidRDefault="000F4D08" w:rsidP="00234E4E">
      <w:pPr>
        <w:jc w:val="both"/>
        <w:rPr>
          <w:ins w:id="271" w:author="Cristina Leal Rodriguez" w:date="2020-06-15T23:45:00Z"/>
        </w:rPr>
      </w:pPr>
      <w:r>
        <w:t xml:space="preserve">Looking at the distribution of interactions inside each database, we observe again that the most predominant ATC class correspond to the one of Cardiovascular System. </w:t>
      </w:r>
      <w:r w:rsidR="00117DE0">
        <w:t>Both NLM CV Corpus and ONC-</w:t>
      </w:r>
      <w:r w:rsidR="007975CD">
        <w:t>NI display</w:t>
      </w:r>
      <w:r w:rsidR="00117DE0">
        <w:t xml:space="preserve"> a big set of ATC class C receiving most of interactions from the rest of classes</w:t>
      </w:r>
      <w:r w:rsidR="007975CD">
        <w:t xml:space="preserve">. It is significant to observe Crediblemeds that most drugs from </w:t>
      </w:r>
      <w:ins w:id="272" w:author="Cristina Leal Rodriguez" w:date="2020-06-15T23:44:00Z">
        <w:r w:rsidR="00C95339">
          <w:t xml:space="preserve">the </w:t>
        </w:r>
      </w:ins>
      <w:del w:id="273" w:author="Cristina Leal Rodriguez" w:date="2020-06-15T23:44:00Z">
        <w:r w:rsidR="007975CD" w:rsidDel="00C95339">
          <w:delText xml:space="preserve"> </w:delText>
        </w:r>
      </w:del>
      <w:r w:rsidR="007975CD">
        <w:t xml:space="preserve">ATC class J are interacting with the class C </w:t>
      </w:r>
      <w:del w:id="274" w:author="Jorge Hernansanz_Temp" w:date="2020-06-17T14:01:00Z">
        <w:r w:rsidR="007975CD" w:rsidDel="002B1E82">
          <w:delText>(</w:delText>
        </w:r>
        <w:commentRangeStart w:id="275"/>
        <w:r w:rsidR="007975CD" w:rsidDel="002B1E82">
          <w:delText>The use of antineoplastic drugs can lead to cardiotoxicity [], provoking the more frequent co-administration of this two kind of drugs</w:delText>
        </w:r>
        <w:commentRangeEnd w:id="275"/>
        <w:r w:rsidR="00C95339" w:rsidDel="002B1E82">
          <w:rPr>
            <w:rStyle w:val="CommentReference"/>
          </w:rPr>
          <w:commentReference w:id="275"/>
        </w:r>
        <w:r w:rsidR="007975CD" w:rsidDel="002B1E82">
          <w:delText xml:space="preserve">) </w:delText>
        </w:r>
      </w:del>
      <w:r w:rsidR="007975CD">
        <w:t xml:space="preserve">and that ATC class M, although having a good percentage of drugs inside the database, plays an insignificant role at the interactions.  </w:t>
      </w:r>
    </w:p>
    <w:p w14:paraId="0F113F50" w14:textId="7DC26BD7" w:rsidR="000F4D08" w:rsidRPr="00792B4A" w:rsidRDefault="007975CD">
      <w:pPr>
        <w:jc w:val="both"/>
        <w:pPrChange w:id="276" w:author="Cristina Leal Rodriguez" w:date="2020-06-15T14:53:00Z">
          <w:pPr/>
        </w:pPrChange>
      </w:pPr>
      <w:r>
        <w:t>HIV, HEP and CANCER</w:t>
      </w:r>
      <w:r w:rsidR="00002CD5">
        <w:t xml:space="preserve"> databases</w:t>
      </w:r>
      <w:r>
        <w:t xml:space="preserve"> consist</w:t>
      </w:r>
      <w:del w:id="277" w:author="Cristina Leal Rodriguez" w:date="2020-06-15T23:45:00Z">
        <w:r w:rsidDel="00C95339">
          <w:delText>s</w:delText>
        </w:r>
      </w:del>
      <w:r>
        <w:t xml:space="preserve"> of 41, 22, and </w:t>
      </w:r>
      <w:r w:rsidR="00002CD5">
        <w:t xml:space="preserve">70 respective related-drugs interacting with hundreds of </w:t>
      </w:r>
      <w:r w:rsidR="00C95339">
        <w:t xml:space="preserve">different </w:t>
      </w:r>
      <w:r w:rsidR="00002CD5">
        <w:t xml:space="preserve">drugs, explaining why most of interactions for each one are dominated by one ATC </w:t>
      </w:r>
      <w:proofErr w:type="gramStart"/>
      <w:r w:rsidR="00002CD5">
        <w:t>class which</w:t>
      </w:r>
      <w:proofErr w:type="gramEnd"/>
      <w:r w:rsidR="00002CD5">
        <w:t xml:space="preserve"> had a normal weight</w:t>
      </w:r>
      <w:del w:id="278" w:author="Jorge Hernansanz_Temp" w:date="2020-06-17T14:34:00Z">
        <w:r w:rsidR="00002CD5" w:rsidDel="000F41F2">
          <w:delText xml:space="preserve"> in the</w:delText>
        </w:r>
      </w:del>
      <w:r w:rsidR="00002CD5">
        <w:t xml:space="preserve"> distribution of figure 2. Therefore, we observe that </w:t>
      </w:r>
      <w:commentRangeStart w:id="279"/>
      <w:r w:rsidR="00002CD5">
        <w:t>drugs</w:t>
      </w:r>
      <w:commentRangeEnd w:id="279"/>
      <w:r w:rsidR="00C95339">
        <w:rPr>
          <w:rStyle w:val="CommentReference"/>
        </w:rPr>
        <w:commentReference w:id="279"/>
      </w:r>
      <w:ins w:id="280" w:author="Jorge Hernansanz_Temp" w:date="2020-06-17T14:02:00Z">
        <w:r w:rsidR="002B1E82">
          <w:t xml:space="preserve"> </w:t>
        </w:r>
      </w:ins>
      <w:ins w:id="281" w:author="Jorge Hernansanz_Temp" w:date="2020-06-17T14:34:00Z">
        <w:r w:rsidR="000F41F2">
          <w:t>from ATC class J (</w:t>
        </w:r>
        <w:proofErr w:type="gramStart"/>
        <w:r w:rsidR="000F41F2">
          <w:t>HIV ,HEP</w:t>
        </w:r>
        <w:proofErr w:type="gramEnd"/>
        <w:r w:rsidR="000F41F2">
          <w:t xml:space="preserve">) and </w:t>
        </w:r>
      </w:ins>
      <w:ins w:id="282" w:author="Jorge Hernansanz_Temp" w:date="2020-06-17T14:35:00Z">
        <w:r w:rsidR="000F41F2">
          <w:t>L (CANCER) are the ones most repeated in the interactions and the ones that receive the majority of interactions.</w:t>
        </w:r>
      </w:ins>
      <w:r w:rsidR="00002CD5">
        <w:t xml:space="preserve">  </w:t>
      </w:r>
    </w:p>
    <w:p w14:paraId="23B6877A" w14:textId="77777777" w:rsidR="00271285" w:rsidRDefault="00271285">
      <w:pPr>
        <w:jc w:val="both"/>
        <w:pPrChange w:id="283" w:author="Cristina Leal Rodriguez" w:date="2020-06-15T14:53:00Z">
          <w:pPr/>
        </w:pPrChange>
      </w:pPr>
    </w:p>
    <w:p w14:paraId="2C781BA1" w14:textId="77777777" w:rsidR="00832029" w:rsidRDefault="00832029">
      <w:pPr>
        <w:jc w:val="both"/>
        <w:pPrChange w:id="284" w:author="Cristina Leal Rodriguez" w:date="2020-06-15T14:53:00Z">
          <w:pPr/>
        </w:pPrChange>
      </w:pPr>
    </w:p>
    <w:p w14:paraId="16C8ADD5" w14:textId="77777777" w:rsidR="00271285" w:rsidRDefault="008C0198">
      <w:pPr>
        <w:pStyle w:val="ListParagraph"/>
        <w:ind w:left="0"/>
        <w:jc w:val="both"/>
        <w:rPr>
          <w:b/>
          <w:sz w:val="24"/>
        </w:rPr>
        <w:pPrChange w:id="285" w:author="Cristina Leal Rodriguez" w:date="2020-06-15T14:53:00Z">
          <w:pPr>
            <w:pStyle w:val="ListParagraph"/>
            <w:ind w:left="0"/>
          </w:pPr>
        </w:pPrChange>
      </w:pPr>
      <w:r>
        <w:rPr>
          <w:b/>
          <w:sz w:val="24"/>
        </w:rPr>
        <w:t>CLUSTER ANALYSIS</w:t>
      </w:r>
    </w:p>
    <w:p w14:paraId="2BC17CA7" w14:textId="72A2F612" w:rsidR="00C95339" w:rsidRDefault="00C95339" w:rsidP="00234E4E">
      <w:pPr>
        <w:pStyle w:val="ListParagraph"/>
        <w:ind w:left="0"/>
        <w:jc w:val="both"/>
      </w:pPr>
      <w:r>
        <w:t>We represented</w:t>
      </w:r>
      <w:r w:rsidR="00D742C4">
        <w:t xml:space="preserve"> in a network how </w:t>
      </w:r>
      <w:r>
        <w:t xml:space="preserve">clinical </w:t>
      </w:r>
      <w:r w:rsidR="00D742C4">
        <w:t xml:space="preserve">DDIs </w:t>
      </w:r>
      <w:proofErr w:type="gramStart"/>
      <w:r w:rsidR="00D742C4">
        <w:t>are distributed</w:t>
      </w:r>
      <w:proofErr w:type="gramEnd"/>
      <w:r w:rsidR="00D742C4">
        <w:t xml:space="preserve"> according to </w:t>
      </w:r>
      <w:r>
        <w:t xml:space="preserve">their </w:t>
      </w:r>
      <w:r w:rsidR="00D742C4">
        <w:t>clinical significance</w:t>
      </w:r>
      <w:r>
        <w:t>: minor, moderate and major interactions.</w:t>
      </w:r>
      <w:r w:rsidR="00152BD3">
        <w:t xml:space="preserve"> </w:t>
      </w:r>
      <w:r w:rsidR="00D742C4">
        <w:t xml:space="preserve">DDIs were filtered to </w:t>
      </w:r>
      <w:r>
        <w:t xml:space="preserve">actual drug </w:t>
      </w:r>
      <w:proofErr w:type="gramStart"/>
      <w:r>
        <w:t>pairs</w:t>
      </w:r>
      <w:proofErr w:type="gramEnd"/>
      <w:r>
        <w:t xml:space="preserve"> prescriptions, </w:t>
      </w:r>
      <w:r w:rsidR="00D742C4">
        <w:t xml:space="preserve">allowing the analysis to have a real implementation in a clinical environment. </w:t>
      </w:r>
    </w:p>
    <w:p w14:paraId="38D7D5F4" w14:textId="4A5E6E47" w:rsidR="00D742C4" w:rsidRDefault="00C95339" w:rsidP="00EA463B">
      <w:pPr>
        <w:pStyle w:val="ListParagraph"/>
        <w:ind w:left="0"/>
        <w:jc w:val="both"/>
      </w:pPr>
      <w:r>
        <w:t>We considered the anatomical level</w:t>
      </w:r>
      <w:r w:rsidR="00D742C4">
        <w:t xml:space="preserve"> </w:t>
      </w:r>
      <w:r w:rsidR="00CC2EC5">
        <w:t xml:space="preserve">of the </w:t>
      </w:r>
      <w:r w:rsidR="00D742C4">
        <w:t>ATC c</w:t>
      </w:r>
      <w:r w:rsidR="00CC2EC5">
        <w:t>lassification</w:t>
      </w:r>
      <w:r w:rsidR="00D742C4">
        <w:t xml:space="preserve"> and</w:t>
      </w:r>
      <w:r w:rsidR="00152BD3">
        <w:t xml:space="preserve"> </w:t>
      </w:r>
      <w:r w:rsidR="00CC2EC5">
        <w:t>ranked the c</w:t>
      </w:r>
      <w:r w:rsidR="00152BD3">
        <w:t xml:space="preserve">linical significance </w:t>
      </w:r>
      <w:r w:rsidR="00CC2EC5">
        <w:t xml:space="preserve">of </w:t>
      </w:r>
      <w:r w:rsidR="00152BD3">
        <w:t>interactions in four levels (0,1,2,3)</w:t>
      </w:r>
      <w:r w:rsidR="00CC2EC5">
        <w:t>, ranging from</w:t>
      </w:r>
      <w:r w:rsidR="00152BD3">
        <w:t xml:space="preserve"> 0 </w:t>
      </w:r>
      <w:r w:rsidR="00CC2EC5">
        <w:t xml:space="preserve">when </w:t>
      </w:r>
      <w:r w:rsidR="00152BD3">
        <w:t xml:space="preserve">a DDI  is not expected to present pharmacokinetic changes </w:t>
      </w:r>
      <w:r w:rsidR="00CC2EC5">
        <w:t xml:space="preserve">to </w:t>
      </w:r>
      <w:r w:rsidR="00152BD3">
        <w:t xml:space="preserve">3 </w:t>
      </w:r>
      <w:r w:rsidR="00CC2EC5">
        <w:t xml:space="preserve">when </w:t>
      </w:r>
      <w:r w:rsidR="00152BD3">
        <w:t xml:space="preserve">a DDI </w:t>
      </w:r>
      <w:r w:rsidR="00CC2EC5">
        <w:t xml:space="preserve">represents </w:t>
      </w:r>
      <w:r w:rsidR="00152BD3">
        <w:t>a ma</w:t>
      </w:r>
      <w:r w:rsidR="00CC2EC5">
        <w:t>j</w:t>
      </w:r>
      <w:r w:rsidR="00152BD3">
        <w:t>or change in the pharmacokinetics one of the drugs</w:t>
      </w:r>
      <w:r w:rsidR="00CC2EC5">
        <w:t xml:space="preserve"> </w:t>
      </w:r>
      <w:bookmarkStart w:id="286" w:name="_GoBack"/>
      <w:bookmarkEnd w:id="286"/>
      <w:del w:id="287" w:author="Jorge Hernansanz_Temp" w:date="2020-06-18T13:35:00Z">
        <w:r w:rsidR="00CC2EC5" w:rsidDel="00AE25C9">
          <w:delText>(Table 2)</w:delText>
        </w:r>
      </w:del>
      <w:r w:rsidR="00152BD3">
        <w:t xml:space="preserve">. For the </w:t>
      </w:r>
      <w:r w:rsidR="00CC2EC5">
        <w:t xml:space="preserve">purpose of our </w:t>
      </w:r>
      <w:r w:rsidR="00152BD3">
        <w:t xml:space="preserve">analysis, DDIs with a score of zero </w:t>
      </w:r>
      <w:proofErr w:type="gramStart"/>
      <w:r w:rsidR="00152BD3">
        <w:t>were removed</w:t>
      </w:r>
      <w:proofErr w:type="gramEnd"/>
      <w:r w:rsidR="00152BD3">
        <w:t>.</w:t>
      </w:r>
    </w:p>
    <w:p w14:paraId="4B37CFD3" w14:textId="77777777" w:rsidR="00CC2EC5" w:rsidRDefault="00CC2EC5" w:rsidP="00234E4E">
      <w:pPr>
        <w:pStyle w:val="ListParagraph"/>
        <w:ind w:left="0"/>
        <w:jc w:val="both"/>
        <w:rPr>
          <w:ins w:id="288" w:author="Cristina Leal Rodriguez" w:date="2020-06-15T23:51:00Z"/>
        </w:rPr>
      </w:pPr>
    </w:p>
    <w:p w14:paraId="372CB7DB" w14:textId="553C0C2C" w:rsidR="00152BD3" w:rsidDel="000F41F2" w:rsidRDefault="00152BD3" w:rsidP="00364531">
      <w:pPr>
        <w:pStyle w:val="ListParagraph"/>
        <w:ind w:left="0"/>
        <w:jc w:val="both"/>
        <w:rPr>
          <w:del w:id="289" w:author="Jorge Hernansanz_Temp" w:date="2020-06-17T14:36:00Z"/>
        </w:rPr>
      </w:pPr>
      <w:del w:id="290" w:author="Jorge Hernansanz_Temp" w:date="2020-06-17T14:36:00Z">
        <w:r w:rsidDel="000F41F2">
          <w:delText>After this preprocessing of data, we execute MCODE app to produce the clusters</w:delText>
        </w:r>
        <w:r w:rsidR="00216441" w:rsidDel="000F41F2">
          <w:delText>. Cluster analysis tuning involved setting parameters</w:delText>
        </w:r>
        <w:r w:rsidR="00CC2EC5" w:rsidDel="000F41F2">
          <w:delText xml:space="preserve"> such as</w:delText>
        </w:r>
        <w:r w:rsidR="00216441" w:rsidDel="000F41F2">
          <w:delText xml:space="preserve"> </w:delText>
        </w:r>
        <w:r w:rsidR="00F57694" w:rsidDel="000F41F2">
          <w:delText>“</w:delText>
        </w:r>
        <w:r w:rsidR="00216441" w:rsidDel="000F41F2">
          <w:delText>Degree cutoff</w:delText>
        </w:r>
        <w:r w:rsidR="00F57694" w:rsidDel="000F41F2">
          <w:delText>”</w:delText>
        </w:r>
        <w:r w:rsidR="00CC2EC5" w:rsidDel="000F41F2">
          <w:delText xml:space="preserve">, which </w:delText>
        </w:r>
        <w:r w:rsidR="00216441" w:rsidDel="000F41F2">
          <w:delText xml:space="preserve"> was set to </w:delText>
        </w:r>
        <w:r w:rsidR="00CC2EC5" w:rsidDel="000F41F2">
          <w:delText xml:space="preserve">2 </w:delText>
        </w:r>
        <w:r w:rsidR="00216441" w:rsidDel="000F41F2">
          <w:delText xml:space="preserve">in order to prevent single-connected nodes in clusters. </w:delText>
        </w:r>
        <w:r w:rsidR="00CC2EC5" w:rsidDel="000F41F2">
          <w:delText>We represented the</w:delText>
        </w:r>
        <w:r w:rsidR="00F57694" w:rsidDel="000F41F2">
          <w:delText xml:space="preserve"> clinical </w:delText>
        </w:r>
        <w:r w:rsidR="00CC2EC5" w:rsidDel="000F41F2">
          <w:delText>drug pairs as</w:delText>
        </w:r>
        <w:r w:rsidR="00F57694" w:rsidDel="000F41F2">
          <w:delText xml:space="preserve"> </w:delText>
        </w:r>
        <w:r w:rsidR="00CC2EC5" w:rsidDel="000F41F2">
          <w:delText xml:space="preserve">a </w:delText>
        </w:r>
        <w:r w:rsidR="00F57694" w:rsidDel="000F41F2">
          <w:delText>directed</w:delText>
        </w:r>
        <w:r w:rsidR="00CC2EC5" w:rsidDel="000F41F2">
          <w:delText xml:space="preserve"> network</w:delText>
        </w:r>
        <w:r w:rsidR="00F57694" w:rsidDel="000F41F2">
          <w:delText xml:space="preserve"> and </w:delText>
        </w:r>
        <w:r w:rsidR="00CC2EC5" w:rsidDel="000F41F2">
          <w:delText xml:space="preserve">as 2 </w:delText>
        </w:r>
        <w:r w:rsidR="00F57694" w:rsidDel="000F41F2">
          <w:delText xml:space="preserve">drugs may share </w:delText>
        </w:r>
        <w:r w:rsidR="00CC2EC5" w:rsidDel="000F41F2">
          <w:delText xml:space="preserve">2 </w:delText>
        </w:r>
        <w:r w:rsidR="00F57694" w:rsidDel="000F41F2">
          <w:delText xml:space="preserve">edges, </w:delText>
        </w:r>
        <w:r w:rsidR="00CC2EC5" w:rsidDel="000F41F2">
          <w:delText xml:space="preserve">the </w:delText>
        </w:r>
        <w:r w:rsidR="00F57694" w:rsidDel="000F41F2">
          <w:delText xml:space="preserve">“K-Core” parameter was set to </w:delText>
        </w:r>
        <w:r w:rsidR="00CC2EC5" w:rsidDel="000F41F2">
          <w:delText xml:space="preserve">3 </w:delText>
        </w:r>
        <w:r w:rsidR="00F57694" w:rsidDel="000F41F2">
          <w:delText xml:space="preserve">to force each node to have </w:delText>
        </w:r>
        <w:r w:rsidR="00CC2EC5" w:rsidDel="000F41F2">
          <w:delText xml:space="preserve">3 </w:delText>
        </w:r>
        <w:r w:rsidR="00F57694" w:rsidDel="000F41F2">
          <w:delText xml:space="preserve">connections per node and to connect at least with </w:delText>
        </w:r>
        <w:r w:rsidR="00CC2EC5" w:rsidDel="000F41F2">
          <w:delText xml:space="preserve">2 </w:delText>
        </w:r>
        <w:r w:rsidR="00F57694" w:rsidDel="000F41F2">
          <w:delText xml:space="preserve">drugs. </w:delText>
        </w:r>
        <w:commentRangeStart w:id="291"/>
        <w:r w:rsidR="00F57694" w:rsidDel="000F41F2">
          <w:delText>Following the FAQ section of MCODE [</w:delText>
        </w:r>
        <w:r w:rsidR="005F7ED0" w:rsidDel="000F41F2">
          <w:delText>28</w:delText>
        </w:r>
        <w:r w:rsidR="00F57694" w:rsidDel="000F41F2">
          <w:delText xml:space="preserve">] it is stated to apply the “MCODE level 3” parameters in case of seeking for dense interconnected clusters. This changed parameter “Node Score Cutoff” to 0.1, “fluff” to zero, and disabling “haircut” option.  </w:delText>
        </w:r>
        <w:commentRangeEnd w:id="291"/>
        <w:r w:rsidR="00CC2EC5" w:rsidDel="000F41F2">
          <w:rPr>
            <w:rStyle w:val="CommentReference"/>
          </w:rPr>
          <w:commentReference w:id="291"/>
        </w:r>
      </w:del>
    </w:p>
    <w:p w14:paraId="49961D1B" w14:textId="5E7F02F6" w:rsidR="00CC2EC5" w:rsidRDefault="00CC2EC5" w:rsidP="00234E4E">
      <w:pPr>
        <w:pStyle w:val="ListParagraph"/>
        <w:ind w:left="0"/>
        <w:jc w:val="both"/>
      </w:pPr>
      <w:r>
        <w:lastRenderedPageBreak/>
        <w:t>We found</w:t>
      </w:r>
      <w:r w:rsidR="006D0902">
        <w:t xml:space="preserve"> two</w:t>
      </w:r>
      <w:r>
        <w:t xml:space="preserve"> relevant</w:t>
      </w:r>
      <w:r w:rsidR="00380A81">
        <w:t xml:space="preserve"> </w:t>
      </w:r>
      <w:r>
        <w:t xml:space="preserve">clinical DDI </w:t>
      </w:r>
      <w:r w:rsidR="00380A81">
        <w:t>cluster</w:t>
      </w:r>
      <w:r w:rsidR="006D0902">
        <w:t>s</w:t>
      </w:r>
      <w:r w:rsidR="00F254D5">
        <w:t xml:space="preserve"> (Figure 4)</w:t>
      </w:r>
      <w:r w:rsidR="00DB7C55">
        <w:t xml:space="preserve">. The first </w:t>
      </w:r>
      <w:r>
        <w:t xml:space="preserve">cluster </w:t>
      </w:r>
      <w:r w:rsidR="00DB7C55">
        <w:t>consisted</w:t>
      </w:r>
      <w:r w:rsidR="00380A81">
        <w:t xml:space="preserve"> of </w:t>
      </w:r>
      <w:r>
        <w:t xml:space="preserve">10 </w:t>
      </w:r>
      <w:r w:rsidR="00380A81">
        <w:t xml:space="preserve">nodes and </w:t>
      </w:r>
      <w:r>
        <w:t xml:space="preserve">90 </w:t>
      </w:r>
      <w:r w:rsidR="00380A81">
        <w:t>edges</w:t>
      </w:r>
      <w:r>
        <w:t>,</w:t>
      </w:r>
      <w:r w:rsidR="00380A81">
        <w:t xml:space="preserve"> all of them with a clinical significance level 3</w:t>
      </w:r>
      <w:r>
        <w:t>, indicating</w:t>
      </w:r>
      <w:ins w:id="292" w:author="Jorge Hernansanz_Temp" w:date="2020-06-17T14:58:00Z">
        <w:r w:rsidR="00AA325A">
          <w:t xml:space="preserve"> </w:t>
        </w:r>
        <w:proofErr w:type="gramStart"/>
        <w:r w:rsidR="00AA325A">
          <w:t>a</w:t>
        </w:r>
      </w:ins>
      <w:ins w:id="293" w:author="Jorge Hernansanz_Temp" w:date="2020-06-17T14:59:00Z">
        <w:r w:rsidR="00291F29">
          <w:t xml:space="preserve"> total</w:t>
        </w:r>
      </w:ins>
      <w:r>
        <w:t xml:space="preserve"> </w:t>
      </w:r>
      <w:ins w:id="294" w:author="Jorge Hernansanz_Temp" w:date="2020-06-17T14:55:00Z">
        <w:r w:rsidR="00AA325A">
          <w:t>major</w:t>
        </w:r>
      </w:ins>
      <w:ins w:id="295" w:author="Jorge Hernansanz_Temp" w:date="2020-06-18T00:26:00Z">
        <w:r w:rsidR="00452EC2">
          <w:t xml:space="preserve"> level</w:t>
        </w:r>
      </w:ins>
      <w:ins w:id="296" w:author="Jorge Hernansanz_Temp" w:date="2020-06-17T14:55:00Z">
        <w:r w:rsidR="00AA325A">
          <w:t xml:space="preserve"> </w:t>
        </w:r>
      </w:ins>
      <w:del w:id="297" w:author="Jorge Hernansanz_Temp" w:date="2020-06-17T14:55:00Z">
        <w:r w:rsidDel="00AA325A">
          <w:delText xml:space="preserve">a ???MODERATE??? </w:delText>
        </w:r>
      </w:del>
      <w:r>
        <w:t>interaction</w:t>
      </w:r>
      <w:ins w:id="298" w:author="Jorge Hernansanz_Temp" w:date="2020-06-18T00:27:00Z">
        <w:r w:rsidR="00452EC2">
          <w:t>s</w:t>
        </w:r>
      </w:ins>
      <w:proofErr w:type="gramEnd"/>
      <w:ins w:id="299" w:author="Jorge Hernansanz_Temp" w:date="2020-06-17T14:59:00Z">
        <w:r w:rsidR="00291F29">
          <w:t xml:space="preserve"> between them</w:t>
        </w:r>
      </w:ins>
      <w:r w:rsidR="00380A81">
        <w:t xml:space="preserve">. </w:t>
      </w:r>
      <w:proofErr w:type="gramStart"/>
      <w:r w:rsidR="00380A81">
        <w:t>Th</w:t>
      </w:r>
      <w:r>
        <w:t>is</w:t>
      </w:r>
      <w:r w:rsidR="00380A81">
        <w:t xml:space="preserve"> cluster </w:t>
      </w:r>
      <w:r>
        <w:t>is characterized</w:t>
      </w:r>
      <w:r w:rsidR="00DB7C55">
        <w:t xml:space="preserve"> predominan</w:t>
      </w:r>
      <w:r>
        <w:t>tly</w:t>
      </w:r>
      <w:r w:rsidR="00DB7C55">
        <w:t xml:space="preserve"> </w:t>
      </w:r>
      <w:r>
        <w:t>by nervous system drugs (N)</w:t>
      </w:r>
      <w:proofErr w:type="gramEnd"/>
      <w:r w:rsidR="00380A81">
        <w:t>.</w:t>
      </w:r>
      <w:r w:rsidR="00DB7C55">
        <w:t xml:space="preserve"> </w:t>
      </w:r>
    </w:p>
    <w:p w14:paraId="1EE778C4" w14:textId="6BFE5943" w:rsidR="00380A81" w:rsidRDefault="00DB7C55" w:rsidP="00AA325A">
      <w:pPr>
        <w:pStyle w:val="ListParagraph"/>
        <w:ind w:left="0"/>
        <w:jc w:val="both"/>
      </w:pPr>
      <w:r>
        <w:t xml:space="preserve">The second </w:t>
      </w:r>
      <w:r w:rsidR="00CC2EC5">
        <w:t xml:space="preserve">cluster we identified </w:t>
      </w:r>
      <w:r>
        <w:t>is less dens</w:t>
      </w:r>
      <w:r w:rsidR="00CC2EC5">
        <w:t>e</w:t>
      </w:r>
      <w:r>
        <w:t xml:space="preserve"> </w:t>
      </w:r>
      <w:proofErr w:type="gramStart"/>
      <w:r w:rsidR="00CC2EC5">
        <w:t>and</w:t>
      </w:r>
      <w:r>
        <w:t xml:space="preserve">  more</w:t>
      </w:r>
      <w:proofErr w:type="gramEnd"/>
      <w:r>
        <w:t xml:space="preserve"> heterogeneous in terms of clinical significan</w:t>
      </w:r>
      <w:r w:rsidR="00CC2EC5">
        <w:t>t</w:t>
      </w:r>
      <w:r>
        <w:t xml:space="preserve"> levels</w:t>
      </w:r>
      <w:r w:rsidR="00CC2EC5">
        <w:t xml:space="preserve"> (indicate number of edges for each level……)</w:t>
      </w:r>
      <w:ins w:id="300" w:author="Jorge Hernansanz_Temp" w:date="2020-06-17T15:03:00Z">
        <w:r w:rsidR="00291F29">
          <w:t xml:space="preserve">, with 21 nodes and 78 edges  </w:t>
        </w:r>
      </w:ins>
      <w:r>
        <w:t xml:space="preserve">. </w:t>
      </w:r>
      <w:r w:rsidR="00CC2EC5">
        <w:t xml:space="preserve">The </w:t>
      </w:r>
      <w:r w:rsidR="00226D02">
        <w:t xml:space="preserve">great majority of interactions </w:t>
      </w:r>
      <w:r w:rsidR="00CC2EC5">
        <w:t>correspond to moderate interactions (2). The</w:t>
      </w:r>
      <w:r w:rsidR="00226D02">
        <w:t xml:space="preserve"> ATC level N remains again as the class that groups more nodes in the cluster.</w:t>
      </w:r>
    </w:p>
    <w:p w14:paraId="3110B685" w14:textId="77777777" w:rsidR="00152BD3" w:rsidRPr="00D742C4" w:rsidRDefault="00152BD3">
      <w:pPr>
        <w:pStyle w:val="ListParagraph"/>
        <w:ind w:left="0"/>
        <w:jc w:val="both"/>
        <w:pPrChange w:id="301" w:author="Cristina Leal Rodriguez" w:date="2020-06-15T14:53:00Z">
          <w:pPr>
            <w:pStyle w:val="ListParagraph"/>
            <w:ind w:left="0"/>
          </w:pPr>
        </w:pPrChange>
      </w:pPr>
    </w:p>
    <w:p w14:paraId="6936D272" w14:textId="77777777" w:rsidR="00E64793" w:rsidRDefault="00F65FCA">
      <w:pPr>
        <w:jc w:val="both"/>
        <w:rPr>
          <w:b/>
          <w:sz w:val="28"/>
        </w:rPr>
        <w:pPrChange w:id="302" w:author="Cristina Leal Rodriguez" w:date="2020-06-15T14:53:00Z">
          <w:pPr/>
        </w:pPrChange>
      </w:pPr>
      <w:r>
        <w:rPr>
          <w:b/>
          <w:sz w:val="28"/>
        </w:rPr>
        <w:t xml:space="preserve">DISCUSSION </w:t>
      </w:r>
    </w:p>
    <w:p w14:paraId="30F804C4" w14:textId="77777777" w:rsidR="001E529C" w:rsidRDefault="00B90A29">
      <w:pPr>
        <w:jc w:val="both"/>
        <w:rPr>
          <w:ins w:id="303" w:author="Jorge Hernansanz_Temp" w:date="2020-06-18T02:14:00Z"/>
        </w:rPr>
        <w:pPrChange w:id="304" w:author="Cristina Leal Rodriguez" w:date="2020-06-15T14:53:00Z">
          <w:pPr/>
        </w:pPrChange>
      </w:pPr>
      <w:ins w:id="305" w:author="Jorge Hernansanz_Temp" w:date="2020-06-18T02:01:00Z">
        <w:r>
          <w:t>Up to day there is still a limited overlap between the different publicly DDI sources available on the internet.</w:t>
        </w:r>
      </w:ins>
      <w:ins w:id="306" w:author="Jorge Hernansanz_Temp" w:date="2020-06-18T02:02:00Z">
        <w:r>
          <w:t xml:space="preserve"> Moreover, this project did not cover all existing </w:t>
        </w:r>
      </w:ins>
      <w:ins w:id="307" w:author="Jorge Hernansanz_Temp" w:date="2020-06-18T02:03:00Z">
        <w:r w:rsidR="00761F33">
          <w:t xml:space="preserve">databases and </w:t>
        </w:r>
      </w:ins>
      <w:ins w:id="308" w:author="Jorge Hernansanz_Temp" w:date="2020-06-18T02:04:00Z">
        <w:r w:rsidR="00761F33">
          <w:t xml:space="preserve">DDI </w:t>
        </w:r>
      </w:ins>
      <w:ins w:id="309" w:author="Jorge Hernansanz_Temp" w:date="2020-06-18T02:06:00Z">
        <w:r w:rsidR="00761F33">
          <w:t>knowledge</w:t>
        </w:r>
      </w:ins>
      <w:ins w:id="310" w:author="Jorge Hernansanz_Temp" w:date="2020-06-18T02:04:00Z">
        <w:r w:rsidR="00761F33">
          <w:t xml:space="preserve"> continues appearing</w:t>
        </w:r>
      </w:ins>
      <w:ins w:id="311" w:author="Jorge Hernansanz_Temp" w:date="2020-06-18T02:06:00Z">
        <w:r w:rsidR="00761F33">
          <w:t>, indicating th</w:t>
        </w:r>
      </w:ins>
      <w:ins w:id="312" w:author="Jorge Hernansanz_Temp" w:date="2020-06-18T02:07:00Z">
        <w:r w:rsidR="00761F33">
          <w:t xml:space="preserve">e necessity of a </w:t>
        </w:r>
      </w:ins>
      <w:ins w:id="313" w:author="Jorge Hernansanz_Temp" w:date="2020-06-18T02:12:00Z">
        <w:r w:rsidR="00761F33">
          <w:t xml:space="preserve">continuous work to have a well-updated </w:t>
        </w:r>
      </w:ins>
      <w:ins w:id="314" w:author="Jorge Hernansanz_Temp" w:date="2020-06-18T02:13:00Z">
        <w:r w:rsidR="00761F33">
          <w:t>Compendia</w:t>
        </w:r>
      </w:ins>
      <w:ins w:id="315" w:author="Jorge Hernansanz_Temp" w:date="2020-06-18T02:04:00Z">
        <w:r w:rsidR="00761F33">
          <w:t>.</w:t>
        </w:r>
      </w:ins>
      <w:ins w:id="316" w:author="Jorge Hernansanz_Temp" w:date="2020-06-18T02:13:00Z">
        <w:r w:rsidR="00761F33">
          <w:t xml:space="preserve"> </w:t>
        </w:r>
      </w:ins>
    </w:p>
    <w:p w14:paraId="3482AD7A" w14:textId="11DA58D1" w:rsidR="00D82A31" w:rsidRDefault="001E529C" w:rsidP="00D82A31">
      <w:pPr>
        <w:jc w:val="both"/>
        <w:rPr>
          <w:ins w:id="317" w:author="Jorge Hernansanz_Temp" w:date="2020-06-18T02:28:00Z"/>
        </w:rPr>
      </w:pPr>
      <w:ins w:id="318" w:author="Jorge Hernansanz_Temp" w:date="2020-06-18T02:15:00Z">
        <w:r>
          <w:t>Network analysis lead us to a small cluster of mayor type interaction between its drugs.</w:t>
        </w:r>
      </w:ins>
      <w:ins w:id="319" w:author="Jorge Hernansanz_Temp" w:date="2020-06-18T02:16:00Z">
        <w:r>
          <w:t xml:space="preserve"> We used SUPERCYP []</w:t>
        </w:r>
      </w:ins>
      <w:ins w:id="320" w:author="Jorge Hernansanz_Temp" w:date="2020-06-18T02:17:00Z">
        <w:r>
          <w:t>, a web tool that checks interactions between drugs and</w:t>
        </w:r>
      </w:ins>
      <w:ins w:id="321" w:author="Jorge Hernansanz_Temp" w:date="2020-06-18T02:23:00Z">
        <w:r w:rsidR="009029D5">
          <w:t xml:space="preserve"> </w:t>
        </w:r>
      </w:ins>
      <w:ins w:id="322" w:author="Jorge Hernansanz_Temp" w:date="2020-06-18T02:24:00Z">
        <w:r w:rsidR="009029D5">
          <w:t>P450</w:t>
        </w:r>
      </w:ins>
      <w:ins w:id="323" w:author="Jorge Hernansanz_Temp" w:date="2020-06-18T02:17:00Z">
        <w:r>
          <w:t xml:space="preserve"> cytochromes,</w:t>
        </w:r>
      </w:ins>
      <w:ins w:id="324" w:author="Jorge Hernansanz_Temp" w:date="2020-06-18T02:16:00Z">
        <w:r>
          <w:t xml:space="preserve"> to check for the mechanism of action of these drugs and find similarities.</w:t>
        </w:r>
      </w:ins>
      <w:ins w:id="325" w:author="Jorge Hernansanz_Temp" w:date="2020-06-18T02:18:00Z">
        <w:r>
          <w:t xml:space="preserve"> We observed nine of them </w:t>
        </w:r>
      </w:ins>
      <w:ins w:id="326" w:author="Jorge Hernansanz_Temp" w:date="2020-06-18T02:24:00Z">
        <w:r w:rsidR="00D82A31">
          <w:t>are</w:t>
        </w:r>
      </w:ins>
      <w:ins w:id="327" w:author="Jorge Hernansanz_Temp" w:date="2020-06-18T02:18:00Z">
        <w:r>
          <w:t xml:space="preserve"> highly interacting with </w:t>
        </w:r>
      </w:ins>
      <w:ins w:id="328" w:author="Jorge Hernansanz_Temp" w:date="2020-06-18T08:50:00Z">
        <w:r w:rsidR="00C45178">
          <w:t>cytochromes 2D6</w:t>
        </w:r>
      </w:ins>
      <w:ins w:id="329" w:author="Jorge Hernansanz_Temp" w:date="2020-06-18T02:24:00Z">
        <w:r w:rsidR="00D82A31">
          <w:t xml:space="preserve"> and 3A4, and </w:t>
        </w:r>
      </w:ins>
      <w:ins w:id="330" w:author="Jorge Hernansanz_Temp" w:date="2020-06-18T02:25:00Z">
        <w:r w:rsidR="00D82A31">
          <w:t xml:space="preserve">the other one </w:t>
        </w:r>
        <w:proofErr w:type="spellStart"/>
        <w:r w:rsidR="00D82A31">
          <w:t>des</w:t>
        </w:r>
        <w:proofErr w:type="spellEnd"/>
        <w:r w:rsidR="00D82A31">
          <w:t xml:space="preserve"> not present any cytochrome</w:t>
        </w:r>
      </w:ins>
      <w:ins w:id="331" w:author="Jorge Hernansanz_Temp" w:date="2020-06-18T02:24:00Z">
        <w:r w:rsidR="00D82A31">
          <w:t xml:space="preserve"> </w:t>
        </w:r>
      </w:ins>
      <w:ins w:id="332" w:author="Jorge Hernansanz_Temp" w:date="2020-06-18T02:25:00Z">
        <w:r w:rsidR="00D82A31">
          <w:t>interaction</w:t>
        </w:r>
      </w:ins>
      <w:ins w:id="333" w:author="Jorge Hernansanz_Temp" w:date="2020-06-18T02:16:00Z">
        <w:r w:rsidR="00D82A31">
          <w:t>, even</w:t>
        </w:r>
      </w:ins>
      <w:ins w:id="334" w:author="Jorge Hernansanz_Temp" w:date="2020-06-18T02:25:00Z">
        <w:r w:rsidR="00D82A31">
          <w:t xml:space="preserve"> </w:t>
        </w:r>
      </w:ins>
      <w:ins w:id="335" w:author="Jorge Hernansanz_Temp" w:date="2020-06-18T02:16:00Z">
        <w:r w:rsidR="00D82A31">
          <w:t>though</w:t>
        </w:r>
      </w:ins>
      <w:ins w:id="336" w:author="Jorge Hernansanz_Temp" w:date="2020-06-18T02:25:00Z">
        <w:r w:rsidR="00D82A31">
          <w:t xml:space="preserve"> it is included in the cluster.</w:t>
        </w:r>
      </w:ins>
      <w:ins w:id="337" w:author="Jorge Hernansanz_Temp" w:date="2020-06-18T02:26:00Z">
        <w:r w:rsidR="00D82A31">
          <w:t xml:space="preserve"> </w:t>
        </w:r>
        <w:proofErr w:type="spellStart"/>
        <w:r w:rsidR="00D82A31">
          <w:t>Althogh</w:t>
        </w:r>
        <w:proofErr w:type="spellEnd"/>
        <w:r w:rsidR="00D82A31">
          <w:t xml:space="preserve"> needed more exhaustive analysis, this sets a precedent that </w:t>
        </w:r>
      </w:ins>
      <w:ins w:id="338" w:author="Jorge Hernansanz_Temp" w:date="2020-06-18T02:27:00Z">
        <w:r w:rsidR="00D82A31">
          <w:t xml:space="preserve">DDI information features recollected </w:t>
        </w:r>
        <w:proofErr w:type="gramStart"/>
        <w:r w:rsidR="00D82A31">
          <w:t>can be used</w:t>
        </w:r>
        <w:proofErr w:type="gramEnd"/>
        <w:r w:rsidR="00D82A31">
          <w:t xml:space="preserve"> in order to detect potential significant patterns.</w:t>
        </w:r>
      </w:ins>
      <w:ins w:id="339" w:author="Jorge Hernansanz_Temp" w:date="2020-06-18T02:28:00Z">
        <w:r w:rsidR="00D82A31">
          <w:t xml:space="preserve"> </w:t>
        </w:r>
      </w:ins>
    </w:p>
    <w:p w14:paraId="28BAD28A" w14:textId="5BF46D15" w:rsidR="00D82A31" w:rsidRPr="00D82A31" w:rsidRDefault="00D82A31" w:rsidP="00D82A31">
      <w:pPr>
        <w:jc w:val="both"/>
        <w:rPr>
          <w:ins w:id="340" w:author="Jorge Hernansanz_Temp" w:date="2020-06-18T02:28:00Z"/>
          <w:rPrChange w:id="341" w:author="Jorge Hernansanz_Temp" w:date="2020-06-18T02:28:00Z">
            <w:rPr>
              <w:ins w:id="342" w:author="Jorge Hernansanz_Temp" w:date="2020-06-18T02:28:00Z"/>
              <w:strike/>
            </w:rPr>
          </w:rPrChange>
        </w:rPr>
      </w:pPr>
      <w:ins w:id="343" w:author="Jorge Hernansanz_Temp" w:date="2020-06-18T02:28:00Z">
        <w:r>
          <w:t>As</w:t>
        </w:r>
      </w:ins>
      <w:ins w:id="344" w:author="Jorge Hernansanz_Temp" w:date="2020-06-18T02:29:00Z">
        <w:r>
          <w:t xml:space="preserve"> future work, this project may continue with the assignment of extracting more DDI sources, and be used as a complement for other research papers. </w:t>
        </w:r>
      </w:ins>
    </w:p>
    <w:p w14:paraId="62419036" w14:textId="77777777" w:rsidR="00D82A31" w:rsidRPr="00B90A29" w:rsidRDefault="00D82A31">
      <w:pPr>
        <w:jc w:val="both"/>
        <w:rPr>
          <w:rPrChange w:id="345" w:author="Jorge Hernansanz_Temp" w:date="2020-06-18T01:55:00Z">
            <w:rPr>
              <w:b/>
              <w:sz w:val="28"/>
            </w:rPr>
          </w:rPrChange>
        </w:rPr>
        <w:pPrChange w:id="346" w:author="Cristina Leal Rodriguez" w:date="2020-06-15T14:53:00Z">
          <w:pPr/>
        </w:pPrChange>
      </w:pPr>
    </w:p>
    <w:p w14:paraId="2F5C0109" w14:textId="77777777" w:rsidR="005C264E" w:rsidRDefault="005C264E">
      <w:pPr>
        <w:jc w:val="both"/>
        <w:rPr>
          <w:b/>
          <w:sz w:val="28"/>
        </w:rPr>
        <w:pPrChange w:id="347" w:author="Cristina Leal Rodriguez" w:date="2020-06-15T14:53:00Z">
          <w:pPr/>
        </w:pPrChange>
      </w:pPr>
    </w:p>
    <w:p w14:paraId="77A09533" w14:textId="77777777" w:rsidR="005C264E" w:rsidRDefault="005C264E">
      <w:pPr>
        <w:jc w:val="both"/>
        <w:rPr>
          <w:b/>
          <w:sz w:val="28"/>
        </w:rPr>
        <w:pPrChange w:id="348" w:author="Cristina Leal Rodriguez" w:date="2020-06-15T14:53:00Z">
          <w:pPr/>
        </w:pPrChange>
      </w:pPr>
    </w:p>
    <w:p w14:paraId="6688CB0C" w14:textId="77777777" w:rsidR="005C264E" w:rsidRDefault="005C264E">
      <w:pPr>
        <w:jc w:val="both"/>
        <w:rPr>
          <w:b/>
          <w:sz w:val="28"/>
        </w:rPr>
        <w:pPrChange w:id="349" w:author="Cristina Leal Rodriguez" w:date="2020-06-15T14:53:00Z">
          <w:pPr/>
        </w:pPrChange>
      </w:pPr>
    </w:p>
    <w:p w14:paraId="28E27F93" w14:textId="77777777" w:rsidR="005C264E" w:rsidRDefault="005C264E">
      <w:pPr>
        <w:jc w:val="both"/>
        <w:rPr>
          <w:b/>
          <w:sz w:val="28"/>
        </w:rPr>
        <w:pPrChange w:id="350" w:author="Cristina Leal Rodriguez" w:date="2020-06-15T14:53:00Z">
          <w:pPr/>
        </w:pPrChange>
      </w:pPr>
    </w:p>
    <w:p w14:paraId="1444F9AE" w14:textId="77777777" w:rsidR="005C264E" w:rsidRDefault="005C264E">
      <w:pPr>
        <w:jc w:val="both"/>
        <w:rPr>
          <w:b/>
          <w:sz w:val="28"/>
        </w:rPr>
        <w:pPrChange w:id="351" w:author="Cristina Leal Rodriguez" w:date="2020-06-15T14:53:00Z">
          <w:pPr/>
        </w:pPrChange>
      </w:pPr>
    </w:p>
    <w:p w14:paraId="352B426E" w14:textId="77777777" w:rsidR="005C264E" w:rsidRDefault="005C264E">
      <w:pPr>
        <w:jc w:val="both"/>
        <w:rPr>
          <w:b/>
          <w:sz w:val="28"/>
        </w:rPr>
        <w:pPrChange w:id="352" w:author="Cristina Leal Rodriguez" w:date="2020-06-15T14:53:00Z">
          <w:pPr/>
        </w:pPrChange>
      </w:pPr>
    </w:p>
    <w:p w14:paraId="57A054F8" w14:textId="77777777" w:rsidR="005C264E" w:rsidRDefault="005C264E">
      <w:pPr>
        <w:jc w:val="both"/>
        <w:rPr>
          <w:b/>
          <w:sz w:val="28"/>
        </w:rPr>
        <w:pPrChange w:id="353" w:author="Cristina Leal Rodriguez" w:date="2020-06-15T14:53:00Z">
          <w:pPr/>
        </w:pPrChange>
      </w:pPr>
    </w:p>
    <w:p w14:paraId="3CE89439" w14:textId="77777777" w:rsidR="005C264E" w:rsidRDefault="005C264E">
      <w:pPr>
        <w:jc w:val="both"/>
        <w:rPr>
          <w:b/>
          <w:sz w:val="28"/>
        </w:rPr>
        <w:pPrChange w:id="354" w:author="Cristina Leal Rodriguez" w:date="2020-06-15T14:53:00Z">
          <w:pPr/>
        </w:pPrChange>
      </w:pPr>
    </w:p>
    <w:p w14:paraId="418B1849" w14:textId="77777777" w:rsidR="005C264E" w:rsidRDefault="005C264E">
      <w:pPr>
        <w:jc w:val="both"/>
        <w:rPr>
          <w:b/>
          <w:sz w:val="28"/>
        </w:rPr>
        <w:pPrChange w:id="355" w:author="Cristina Leal Rodriguez" w:date="2020-06-15T14:53:00Z">
          <w:pPr/>
        </w:pPrChange>
      </w:pPr>
    </w:p>
    <w:p w14:paraId="102F9099" w14:textId="77777777" w:rsidR="003771D3" w:rsidRDefault="003771D3">
      <w:pPr>
        <w:jc w:val="both"/>
        <w:rPr>
          <w:b/>
          <w:sz w:val="28"/>
        </w:rPr>
        <w:pPrChange w:id="356" w:author="Cristina Leal Rodriguez" w:date="2020-06-15T14:53:00Z">
          <w:pPr/>
        </w:pPrChange>
      </w:pPr>
    </w:p>
    <w:p w14:paraId="0BCAFC86" w14:textId="77777777" w:rsidR="003771D3" w:rsidRDefault="003771D3">
      <w:pPr>
        <w:jc w:val="both"/>
        <w:rPr>
          <w:b/>
          <w:sz w:val="28"/>
        </w:rPr>
        <w:pPrChange w:id="357" w:author="Cristina Leal Rodriguez" w:date="2020-06-15T14:53:00Z">
          <w:pPr/>
        </w:pPrChange>
      </w:pPr>
    </w:p>
    <w:p w14:paraId="05466A57" w14:textId="77777777" w:rsidR="003771D3" w:rsidRDefault="003771D3">
      <w:pPr>
        <w:jc w:val="both"/>
        <w:rPr>
          <w:b/>
          <w:sz w:val="28"/>
        </w:rPr>
        <w:pPrChange w:id="358" w:author="Cristina Leal Rodriguez" w:date="2020-06-15T14:53:00Z">
          <w:pPr/>
        </w:pPrChange>
      </w:pPr>
    </w:p>
    <w:p w14:paraId="796A2DEB" w14:textId="77777777" w:rsidR="003771D3" w:rsidRDefault="003771D3">
      <w:pPr>
        <w:jc w:val="both"/>
        <w:rPr>
          <w:b/>
          <w:sz w:val="28"/>
        </w:rPr>
        <w:pPrChange w:id="359" w:author="Cristina Leal Rodriguez" w:date="2020-06-15T14:53:00Z">
          <w:pPr/>
        </w:pPrChange>
      </w:pPr>
    </w:p>
    <w:p w14:paraId="797097EA" w14:textId="77777777" w:rsidR="0062006C" w:rsidRDefault="0062006C">
      <w:pPr>
        <w:jc w:val="both"/>
        <w:rPr>
          <w:b/>
          <w:sz w:val="28"/>
        </w:rPr>
        <w:pPrChange w:id="360" w:author="Cristina Leal Rodriguez" w:date="2020-06-15T14:53:00Z">
          <w:pPr/>
        </w:pPrChange>
      </w:pPr>
      <w:r w:rsidRPr="0062006C">
        <w:rPr>
          <w:b/>
          <w:sz w:val="28"/>
        </w:rPr>
        <w:t>CONCLUSION</w:t>
      </w:r>
    </w:p>
    <w:p w14:paraId="6F80DC79" w14:textId="558BFBB4" w:rsidR="00C94C37" w:rsidRDefault="00453236">
      <w:pPr>
        <w:jc w:val="both"/>
        <w:pPrChange w:id="361" w:author="Cristina Leal Rodriguez" w:date="2020-06-15T14:53:00Z">
          <w:pPr/>
        </w:pPrChange>
      </w:pPr>
      <w:r w:rsidRPr="00453236">
        <w:t>In this project, we integrate</w:t>
      </w:r>
      <w:ins w:id="362" w:author="Cristina Leal Rodriguez" w:date="2020-06-15T23:27:00Z">
        <w:r w:rsidR="005B6C92">
          <w:t>d</w:t>
        </w:r>
      </w:ins>
      <w:r w:rsidRPr="00453236">
        <w:t xml:space="preserve"> a wide range of publicly available </w:t>
      </w:r>
      <w:r>
        <w:t xml:space="preserve">sources of DDI information. </w:t>
      </w:r>
      <w:r w:rsidR="00F03EB6">
        <w:t xml:space="preserve">We analyzed the overlap across the different databases and we found that there is actually little overlap between DDI pairs and </w:t>
      </w:r>
      <w:r w:rsidR="005B6C92">
        <w:t>high</w:t>
      </w:r>
      <w:r w:rsidR="00F03EB6">
        <w:t xml:space="preserve"> heterogeneity between the features extracted from the sources.</w:t>
      </w:r>
      <w:r w:rsidR="00E23D1E">
        <w:t xml:space="preserve"> </w:t>
      </w:r>
      <w:r w:rsidR="005B6C92">
        <w:t>Interestingly,</w:t>
      </w:r>
      <w:r w:rsidR="00E23D1E">
        <w:t xml:space="preserve"> Drugbank, KEGG, and Twosides appear</w:t>
      </w:r>
      <w:r w:rsidR="005B6C92">
        <w:t>ed</w:t>
      </w:r>
      <w:r w:rsidR="00E23D1E">
        <w:t xml:space="preserve"> in nearly all intersections for the most overlapped DDIs, justifying that those databases </w:t>
      </w:r>
      <w:r w:rsidR="00750523">
        <w:t xml:space="preserve">are the richest sources of </w:t>
      </w:r>
      <w:proofErr w:type="gramStart"/>
      <w:r w:rsidR="00750523">
        <w:t xml:space="preserve">DDIs </w:t>
      </w:r>
      <w:r w:rsidR="00E23D1E">
        <w:t>.</w:t>
      </w:r>
      <w:proofErr w:type="gramEnd"/>
    </w:p>
    <w:p w14:paraId="3D970086" w14:textId="1ACBC4BF" w:rsidR="00C94C37" w:rsidRDefault="00C94C37">
      <w:pPr>
        <w:jc w:val="both"/>
        <w:pPrChange w:id="363" w:author="Cristina Leal Rodriguez" w:date="2020-06-15T14:53:00Z">
          <w:pPr/>
        </w:pPrChange>
      </w:pPr>
      <w:r>
        <w:t>Then</w:t>
      </w:r>
      <w:r w:rsidR="00F03EB6">
        <w:t xml:space="preserve">, we looked to the distribution of the interactions </w:t>
      </w:r>
      <w:r w:rsidR="00750523">
        <w:t xml:space="preserve">for each of </w:t>
      </w:r>
      <w:r w:rsidR="00F03EB6">
        <w:t>the databases and checked for significant patterns.</w:t>
      </w:r>
      <w:ins w:id="364" w:author="Jorge Hernansanz_Temp" w:date="2020-06-18T02:32:00Z">
        <w:r w:rsidR="00D82A31">
          <w:t xml:space="preserve"> </w:t>
        </w:r>
      </w:ins>
      <w:ins w:id="365" w:author="Jorge Hernansanz_Temp" w:date="2020-06-18T02:33:00Z">
        <w:r w:rsidR="00D82A31">
          <w:t>We observed tha</w:t>
        </w:r>
        <w:r w:rsidR="00F10CA7">
          <w:t>t specific-related DDI source are</w:t>
        </w:r>
        <w:r w:rsidR="00D82A31">
          <w:t xml:space="preserve"> more likely to have a predominant ATC class </w:t>
        </w:r>
      </w:ins>
      <w:ins w:id="366" w:author="Jorge Hernansanz_Temp" w:date="2020-06-18T02:34:00Z">
        <w:r w:rsidR="00F10CA7">
          <w:t xml:space="preserve">being the hotspot for the majority of interactions, whereas non-disease specific ones tend to have a greater </w:t>
        </w:r>
      </w:ins>
      <w:ins w:id="367" w:author="Jorge Hernansanz_Temp" w:date="2020-06-18T08:50:00Z">
        <w:r w:rsidR="00C45178">
          <w:t xml:space="preserve">interaction </w:t>
        </w:r>
      </w:ins>
      <w:ins w:id="368" w:author="Jorge Hernansanz_Temp" w:date="2020-06-18T02:34:00Z">
        <w:r w:rsidR="00F10CA7">
          <w:t>dive</w:t>
        </w:r>
        <w:r w:rsidR="00C45178">
          <w:t>rsity between their classes</w:t>
        </w:r>
        <w:r w:rsidR="00F10CA7">
          <w:t>.</w:t>
        </w:r>
      </w:ins>
      <w:ins w:id="369" w:author="Jorge Hernansanz_Temp" w:date="2020-06-18T02:33:00Z">
        <w:r w:rsidR="00D82A31">
          <w:t xml:space="preserve"> </w:t>
        </w:r>
      </w:ins>
      <w:r w:rsidR="00AB444B">
        <w:t xml:space="preserve"> </w:t>
      </w:r>
    </w:p>
    <w:p w14:paraId="64FBE42D" w14:textId="18F190B6" w:rsidR="00C94C37" w:rsidRDefault="00C94C37" w:rsidP="00D82A31">
      <w:pPr>
        <w:jc w:val="both"/>
      </w:pPr>
      <w:r>
        <w:t>Finally, we perform</w:t>
      </w:r>
      <w:ins w:id="370" w:author="Cristina Leal Rodriguez" w:date="2020-06-15T23:32:00Z">
        <w:r w:rsidR="00750523">
          <w:t>ed</w:t>
        </w:r>
      </w:ins>
      <w:r>
        <w:t xml:space="preserve"> a cluster analysis </w:t>
      </w:r>
      <w:r w:rsidR="00750523">
        <w:t>on the elucidated clinical DDI</w:t>
      </w:r>
      <w:r>
        <w:t xml:space="preserve"> </w:t>
      </w:r>
      <w:r w:rsidR="00750523">
        <w:t xml:space="preserve">using </w:t>
      </w:r>
      <w:r>
        <w:t>clinical significance information</w:t>
      </w:r>
      <w:commentRangeStart w:id="371"/>
      <w:commentRangeStart w:id="372"/>
      <w:r>
        <w:t xml:space="preserve">. </w:t>
      </w:r>
      <w:r w:rsidR="00750523">
        <w:t>Results from this</w:t>
      </w:r>
      <w:r>
        <w:t xml:space="preserve"> analysis</w:t>
      </w:r>
      <w:del w:id="373" w:author="Cristina Leal Rodriguez" w:date="2020-06-15T23:33:00Z">
        <w:r w:rsidDel="00750523">
          <w:delText xml:space="preserve"> a</w:delText>
        </w:r>
      </w:del>
      <w:r>
        <w:t xml:space="preserve"> revealed a highly dense cluster of 10 drugs that were to interact between each of them.</w:t>
      </w:r>
      <w:commentRangeEnd w:id="371"/>
      <w:r w:rsidR="00750523">
        <w:rPr>
          <w:rStyle w:val="CommentReference"/>
        </w:rPr>
        <w:commentReference w:id="371"/>
      </w:r>
      <w:commentRangeEnd w:id="372"/>
      <w:r w:rsidR="00D82A31">
        <w:rPr>
          <w:rStyle w:val="CommentReference"/>
        </w:rPr>
        <w:commentReference w:id="372"/>
      </w:r>
    </w:p>
    <w:p w14:paraId="2E6D87D6" w14:textId="77777777" w:rsidR="00C131BF" w:rsidRPr="00D82A31" w:rsidRDefault="00E64793" w:rsidP="00D82A31">
      <w:pPr>
        <w:jc w:val="both"/>
        <w:rPr>
          <w:strike/>
        </w:rPr>
      </w:pPr>
      <w:commentRangeStart w:id="374"/>
      <w:r w:rsidRPr="00D82A31">
        <w:rPr>
          <w:strike/>
        </w:rPr>
        <w:t xml:space="preserve">As future work, this project may continue in the process of extracting more DDI databases such as SIDER, SUPERCYP… Moreover, the characterization of the different DDI features will serve as future exploratory analysis for clinical data as it was for the one of our project. </w:t>
      </w:r>
      <w:commentRangeEnd w:id="374"/>
      <w:r w:rsidR="00750523">
        <w:rPr>
          <w:rStyle w:val="CommentReference"/>
        </w:rPr>
        <w:commentReference w:id="374"/>
      </w:r>
    </w:p>
    <w:p w14:paraId="3B00EF64" w14:textId="77777777" w:rsidR="00C94C37" w:rsidRDefault="00C94C37">
      <w:pPr>
        <w:jc w:val="both"/>
        <w:pPrChange w:id="375" w:author="Cristina Leal Rodriguez" w:date="2020-06-15T14:53:00Z">
          <w:pPr/>
        </w:pPrChange>
      </w:pPr>
      <w:r>
        <w:t xml:space="preserve"> </w:t>
      </w:r>
    </w:p>
    <w:p w14:paraId="2DEC9038" w14:textId="77777777" w:rsidR="00AB444B" w:rsidRDefault="00C94C37">
      <w:pPr>
        <w:jc w:val="both"/>
        <w:pPrChange w:id="376" w:author="Cristina Leal Rodriguez" w:date="2020-06-15T14:53:00Z">
          <w:pPr/>
        </w:pPrChange>
      </w:pPr>
      <w:r>
        <w:t xml:space="preserve">  </w:t>
      </w:r>
    </w:p>
    <w:p w14:paraId="6765735B" w14:textId="77777777" w:rsidR="00832029" w:rsidRPr="00453236" w:rsidRDefault="00F03EB6">
      <w:pPr>
        <w:jc w:val="both"/>
        <w:pPrChange w:id="377" w:author="Cristina Leal Rodriguez" w:date="2020-06-15T14:53:00Z">
          <w:pPr/>
        </w:pPrChange>
      </w:pPr>
      <w:r>
        <w:t xml:space="preserve"> </w:t>
      </w:r>
    </w:p>
    <w:p w14:paraId="3A07610C" w14:textId="77777777" w:rsidR="00C20F25" w:rsidRDefault="00C20F25">
      <w:pPr>
        <w:jc w:val="both"/>
        <w:rPr>
          <w:b/>
          <w:sz w:val="28"/>
        </w:rPr>
        <w:pPrChange w:id="378" w:author="Cristina Leal Rodriguez" w:date="2020-06-15T14:53:00Z">
          <w:pPr/>
        </w:pPrChange>
      </w:pPr>
    </w:p>
    <w:p w14:paraId="4822CDEB" w14:textId="77777777" w:rsidR="00C20F25" w:rsidRDefault="00C20F25">
      <w:pPr>
        <w:jc w:val="both"/>
        <w:rPr>
          <w:b/>
          <w:sz w:val="28"/>
        </w:rPr>
        <w:pPrChange w:id="379" w:author="Cristina Leal Rodriguez" w:date="2020-06-15T14:53:00Z">
          <w:pPr/>
        </w:pPrChange>
      </w:pPr>
    </w:p>
    <w:p w14:paraId="7A4291ED" w14:textId="77777777" w:rsidR="00C20F25" w:rsidRDefault="00C20F25">
      <w:pPr>
        <w:jc w:val="both"/>
        <w:rPr>
          <w:b/>
          <w:sz w:val="28"/>
        </w:rPr>
        <w:pPrChange w:id="380" w:author="Cristina Leal Rodriguez" w:date="2020-06-15T14:53:00Z">
          <w:pPr/>
        </w:pPrChange>
      </w:pPr>
    </w:p>
    <w:p w14:paraId="66E51DF7" w14:textId="77777777" w:rsidR="003771D3" w:rsidRDefault="003771D3">
      <w:pPr>
        <w:jc w:val="both"/>
        <w:rPr>
          <w:b/>
          <w:sz w:val="28"/>
        </w:rPr>
        <w:pPrChange w:id="381" w:author="Cristina Leal Rodriguez" w:date="2020-06-15T14:53:00Z">
          <w:pPr/>
        </w:pPrChange>
      </w:pPr>
    </w:p>
    <w:p w14:paraId="7EBB8A15" w14:textId="77777777" w:rsidR="003771D3" w:rsidRDefault="003771D3">
      <w:pPr>
        <w:jc w:val="both"/>
        <w:rPr>
          <w:b/>
          <w:sz w:val="28"/>
        </w:rPr>
        <w:pPrChange w:id="382" w:author="Cristina Leal Rodriguez" w:date="2020-06-15T14:53:00Z">
          <w:pPr/>
        </w:pPrChange>
      </w:pPr>
    </w:p>
    <w:p w14:paraId="7BAD4368" w14:textId="77777777" w:rsidR="003771D3" w:rsidRDefault="003771D3">
      <w:pPr>
        <w:jc w:val="both"/>
        <w:rPr>
          <w:b/>
          <w:sz w:val="28"/>
        </w:rPr>
        <w:pPrChange w:id="383" w:author="Cristina Leal Rodriguez" w:date="2020-06-15T14:53:00Z">
          <w:pPr/>
        </w:pPrChange>
      </w:pPr>
    </w:p>
    <w:p w14:paraId="40FFEFAE" w14:textId="77777777" w:rsidR="003771D3" w:rsidRDefault="003771D3">
      <w:pPr>
        <w:jc w:val="both"/>
        <w:rPr>
          <w:b/>
          <w:sz w:val="28"/>
        </w:rPr>
        <w:pPrChange w:id="384" w:author="Cristina Leal Rodriguez" w:date="2020-06-15T14:53:00Z">
          <w:pPr/>
        </w:pPrChange>
      </w:pPr>
    </w:p>
    <w:p w14:paraId="359ACCA4" w14:textId="77777777" w:rsidR="003771D3" w:rsidRDefault="003771D3">
      <w:pPr>
        <w:jc w:val="both"/>
        <w:rPr>
          <w:b/>
          <w:sz w:val="28"/>
        </w:rPr>
        <w:pPrChange w:id="385" w:author="Cristina Leal Rodriguez" w:date="2020-06-15T14:53:00Z">
          <w:pPr/>
        </w:pPrChange>
      </w:pPr>
    </w:p>
    <w:p w14:paraId="0EA96EAC" w14:textId="77777777" w:rsidR="003771D3" w:rsidRDefault="003771D3">
      <w:pPr>
        <w:jc w:val="both"/>
        <w:rPr>
          <w:b/>
          <w:sz w:val="28"/>
        </w:rPr>
        <w:pPrChange w:id="386" w:author="Cristina Leal Rodriguez" w:date="2020-06-15T14:53:00Z">
          <w:pPr/>
        </w:pPrChange>
      </w:pPr>
    </w:p>
    <w:p w14:paraId="15076DB7" w14:textId="77777777" w:rsidR="00C20F25" w:rsidRDefault="00C20F25">
      <w:pPr>
        <w:jc w:val="both"/>
        <w:rPr>
          <w:b/>
          <w:sz w:val="28"/>
        </w:rPr>
        <w:pPrChange w:id="387" w:author="Cristina Leal Rodriguez" w:date="2020-06-15T14:53:00Z">
          <w:pPr/>
        </w:pPrChange>
      </w:pPr>
    </w:p>
    <w:p w14:paraId="5908C5EB" w14:textId="77777777" w:rsidR="003771D3" w:rsidRDefault="003771D3">
      <w:pPr>
        <w:jc w:val="both"/>
        <w:rPr>
          <w:b/>
          <w:sz w:val="28"/>
        </w:rPr>
        <w:pPrChange w:id="388" w:author="Cristina Leal Rodriguez" w:date="2020-06-15T14:53:00Z">
          <w:pPr/>
        </w:pPrChange>
      </w:pPr>
    </w:p>
    <w:p w14:paraId="409DAA4D" w14:textId="77777777" w:rsidR="00785056" w:rsidRPr="00785056" w:rsidRDefault="0062006C">
      <w:pPr>
        <w:pStyle w:val="ListParagraph"/>
        <w:ind w:left="360"/>
        <w:jc w:val="both"/>
        <w:pPrChange w:id="389" w:author="Cristina Leal Rodriguez" w:date="2020-06-15T14:53:00Z">
          <w:pPr>
            <w:pStyle w:val="ListParagraph"/>
            <w:ind w:left="360"/>
          </w:pPr>
        </w:pPrChange>
      </w:pPr>
      <w:r>
        <w:rPr>
          <w:b/>
          <w:sz w:val="28"/>
        </w:rPr>
        <w:t>REFERENCES</w:t>
      </w:r>
      <w:r w:rsidR="00785056" w:rsidRPr="00785056">
        <w:rPr>
          <w:rFonts w:ascii="Helvetica" w:hAnsi="Helvetica"/>
          <w:color w:val="494949"/>
          <w:sz w:val="21"/>
          <w:szCs w:val="21"/>
          <w:shd w:val="clear" w:color="auto" w:fill="FFFFFF"/>
        </w:rPr>
        <w:t xml:space="preserve"> </w:t>
      </w:r>
    </w:p>
    <w:p w14:paraId="7B9B3552" w14:textId="77777777" w:rsidR="004D07DE" w:rsidRPr="00785056" w:rsidRDefault="00785056">
      <w:pPr>
        <w:pStyle w:val="ListParagraph"/>
        <w:numPr>
          <w:ilvl w:val="0"/>
          <w:numId w:val="7"/>
        </w:numPr>
        <w:jc w:val="both"/>
        <w:pPrChange w:id="390" w:author="Cristina Leal Rodriguez" w:date="2020-06-15T14:53:00Z">
          <w:pPr>
            <w:pStyle w:val="ListParagraph"/>
            <w:numPr>
              <w:numId w:val="7"/>
            </w:numPr>
            <w:ind w:left="360" w:hanging="360"/>
          </w:pPr>
        </w:pPrChange>
      </w:pPr>
      <w:proofErr w:type="spellStart"/>
      <w:r>
        <w:rPr>
          <w:rFonts w:ascii="Helvetica" w:hAnsi="Helvetica"/>
          <w:color w:val="494949"/>
          <w:sz w:val="21"/>
          <w:szCs w:val="21"/>
          <w:shd w:val="clear" w:color="auto" w:fill="FFFFFF"/>
        </w:rPr>
        <w:t>Montastruc</w:t>
      </w:r>
      <w:proofErr w:type="spellEnd"/>
      <w:r>
        <w:rPr>
          <w:rFonts w:ascii="Helvetica" w:hAnsi="Helvetica"/>
          <w:color w:val="494949"/>
          <w:sz w:val="21"/>
          <w:szCs w:val="21"/>
          <w:shd w:val="clear" w:color="auto" w:fill="FFFFFF"/>
        </w:rPr>
        <w:t xml:space="preserve"> F, </w:t>
      </w:r>
      <w:proofErr w:type="spellStart"/>
      <w:r>
        <w:rPr>
          <w:rFonts w:ascii="Helvetica" w:hAnsi="Helvetica"/>
          <w:color w:val="494949"/>
          <w:sz w:val="21"/>
          <w:szCs w:val="21"/>
          <w:shd w:val="clear" w:color="auto" w:fill="FFFFFF"/>
        </w:rPr>
        <w:t>Sommet</w:t>
      </w:r>
      <w:proofErr w:type="spellEnd"/>
      <w:r>
        <w:rPr>
          <w:rFonts w:ascii="Helvetica" w:hAnsi="Helvetica"/>
          <w:color w:val="494949"/>
          <w:sz w:val="21"/>
          <w:szCs w:val="21"/>
          <w:shd w:val="clear" w:color="auto" w:fill="FFFFFF"/>
        </w:rPr>
        <w:t xml:space="preserve"> A, </w:t>
      </w:r>
      <w:proofErr w:type="spellStart"/>
      <w:r>
        <w:rPr>
          <w:rFonts w:ascii="Helvetica" w:hAnsi="Helvetica"/>
          <w:color w:val="494949"/>
          <w:sz w:val="21"/>
          <w:szCs w:val="21"/>
          <w:shd w:val="clear" w:color="auto" w:fill="FFFFFF"/>
        </w:rPr>
        <w:t>Bondon-Guitton</w:t>
      </w:r>
      <w:proofErr w:type="spellEnd"/>
      <w:r>
        <w:rPr>
          <w:rFonts w:ascii="Helvetica" w:hAnsi="Helvetica"/>
          <w:color w:val="494949"/>
          <w:sz w:val="21"/>
          <w:szCs w:val="21"/>
          <w:shd w:val="clear" w:color="auto" w:fill="FFFFFF"/>
        </w:rPr>
        <w:t xml:space="preserve"> E, et al. The importance of drug-drug interactions as a cause of adverse drug reactions: a pharmacovigilance study of serotoninergic reuptake inhibitors in France. European Journal of Clinical Pharmacology. 2012 May</w:t>
      </w:r>
      <w:proofErr w:type="gramStart"/>
      <w:r>
        <w:rPr>
          <w:rFonts w:ascii="Helvetica" w:hAnsi="Helvetica"/>
          <w:color w:val="494949"/>
          <w:sz w:val="21"/>
          <w:szCs w:val="21"/>
          <w:shd w:val="clear" w:color="auto" w:fill="FFFFFF"/>
        </w:rPr>
        <w:t>;68</w:t>
      </w:r>
      <w:proofErr w:type="gramEnd"/>
      <w:r>
        <w:rPr>
          <w:rFonts w:ascii="Helvetica" w:hAnsi="Helvetica"/>
          <w:color w:val="494949"/>
          <w:sz w:val="21"/>
          <w:szCs w:val="21"/>
          <w:shd w:val="clear" w:color="auto" w:fill="FFFFFF"/>
        </w:rPr>
        <w:t>(5):767-775. DOI: 10.1007/s00228-011-1156-7.</w:t>
      </w:r>
    </w:p>
    <w:p w14:paraId="0C597378" w14:textId="77777777" w:rsidR="00785056" w:rsidRPr="00785056" w:rsidRDefault="00785056">
      <w:pPr>
        <w:pStyle w:val="ListParagraph"/>
        <w:ind w:left="360"/>
        <w:jc w:val="both"/>
        <w:pPrChange w:id="391" w:author="Cristina Leal Rodriguez" w:date="2020-06-15T14:53:00Z">
          <w:pPr>
            <w:pStyle w:val="ListParagraph"/>
            <w:ind w:left="360"/>
          </w:pPr>
        </w:pPrChange>
      </w:pPr>
    </w:p>
    <w:p w14:paraId="5EAF6CA1" w14:textId="77777777" w:rsidR="00785056" w:rsidRPr="00785056" w:rsidRDefault="00785056">
      <w:pPr>
        <w:pStyle w:val="ListParagraph"/>
        <w:numPr>
          <w:ilvl w:val="0"/>
          <w:numId w:val="7"/>
        </w:numPr>
        <w:jc w:val="both"/>
        <w:pPrChange w:id="392" w:author="Cristina Leal Rodriguez" w:date="2020-06-15T14:53:00Z">
          <w:pPr>
            <w:pStyle w:val="ListParagraph"/>
            <w:numPr>
              <w:numId w:val="7"/>
            </w:numPr>
            <w:ind w:left="360" w:hanging="360"/>
          </w:pPr>
        </w:pPrChange>
      </w:pPr>
      <w:r>
        <w:rPr>
          <w:rFonts w:ascii="Helvetica" w:hAnsi="Helvetica"/>
          <w:color w:val="202020"/>
          <w:sz w:val="20"/>
          <w:szCs w:val="20"/>
          <w:shd w:val="clear" w:color="auto" w:fill="FFFFFF"/>
        </w:rPr>
        <w:t>Lopes P, Nunes T, Campos D, Furlong LI, Bauer-</w:t>
      </w:r>
      <w:proofErr w:type="spellStart"/>
      <w:r>
        <w:rPr>
          <w:rFonts w:ascii="Helvetica" w:hAnsi="Helvetica"/>
          <w:color w:val="202020"/>
          <w:sz w:val="20"/>
          <w:szCs w:val="20"/>
          <w:shd w:val="clear" w:color="auto" w:fill="FFFFFF"/>
        </w:rPr>
        <w:t>Mehren</w:t>
      </w:r>
      <w:proofErr w:type="spellEnd"/>
      <w:r>
        <w:rPr>
          <w:rFonts w:ascii="Helvetica" w:hAnsi="Helvetica"/>
          <w:color w:val="202020"/>
          <w:sz w:val="20"/>
          <w:szCs w:val="20"/>
          <w:shd w:val="clear" w:color="auto" w:fill="FFFFFF"/>
        </w:rPr>
        <w:t xml:space="preserve"> A, </w:t>
      </w:r>
      <w:proofErr w:type="spellStart"/>
      <w:r>
        <w:rPr>
          <w:rFonts w:ascii="Helvetica" w:hAnsi="Helvetica"/>
          <w:color w:val="202020"/>
          <w:sz w:val="20"/>
          <w:szCs w:val="20"/>
          <w:shd w:val="clear" w:color="auto" w:fill="FFFFFF"/>
        </w:rPr>
        <w:t>Sanz</w:t>
      </w:r>
      <w:proofErr w:type="spellEnd"/>
      <w:r>
        <w:rPr>
          <w:rFonts w:ascii="Helvetica" w:hAnsi="Helvetica"/>
          <w:color w:val="202020"/>
          <w:sz w:val="20"/>
          <w:szCs w:val="20"/>
          <w:shd w:val="clear" w:color="auto" w:fill="FFFFFF"/>
        </w:rPr>
        <w:t xml:space="preserve"> F, et al. (2013) Gathering and Exploring Scientific Knowledge in Pharmacovigilance. </w:t>
      </w:r>
      <w:proofErr w:type="spellStart"/>
      <w:r>
        <w:rPr>
          <w:rFonts w:ascii="Helvetica" w:hAnsi="Helvetica"/>
          <w:color w:val="202020"/>
          <w:sz w:val="20"/>
          <w:szCs w:val="20"/>
          <w:shd w:val="clear" w:color="auto" w:fill="FFFFFF"/>
        </w:rPr>
        <w:t>PLoS</w:t>
      </w:r>
      <w:proofErr w:type="spellEnd"/>
      <w:r>
        <w:rPr>
          <w:rFonts w:ascii="Helvetica" w:hAnsi="Helvetica"/>
          <w:color w:val="202020"/>
          <w:sz w:val="20"/>
          <w:szCs w:val="20"/>
          <w:shd w:val="clear" w:color="auto" w:fill="FFFFFF"/>
        </w:rPr>
        <w:t xml:space="preserve"> ONE 8(12): e83016. </w:t>
      </w:r>
      <w:r w:rsidR="00C95339">
        <w:fldChar w:fldCharType="begin"/>
      </w:r>
      <w:r w:rsidR="00C95339">
        <w:instrText xml:space="preserve"> HYPERLINK "https://doi.org/10.1371/journal.pone.0083016" </w:instrText>
      </w:r>
      <w:r w:rsidR="00C95339">
        <w:fldChar w:fldCharType="separate"/>
      </w:r>
      <w:r w:rsidRPr="00E342BA">
        <w:rPr>
          <w:rStyle w:val="Hyperlink"/>
          <w:rFonts w:ascii="Helvetica" w:hAnsi="Helvetica"/>
          <w:sz w:val="20"/>
          <w:szCs w:val="20"/>
          <w:shd w:val="clear" w:color="auto" w:fill="FFFFFF"/>
        </w:rPr>
        <w:t>https://doi.org/10.1371/journal.pone.0083016</w:t>
      </w:r>
      <w:r w:rsidR="00C95339">
        <w:rPr>
          <w:rStyle w:val="Hyperlink"/>
          <w:rFonts w:ascii="Helvetica" w:hAnsi="Helvetica"/>
          <w:sz w:val="20"/>
          <w:szCs w:val="20"/>
          <w:shd w:val="clear" w:color="auto" w:fill="FFFFFF"/>
        </w:rPr>
        <w:fldChar w:fldCharType="end"/>
      </w:r>
    </w:p>
    <w:p w14:paraId="0AE73282" w14:textId="77777777" w:rsidR="00785056" w:rsidRDefault="00785056">
      <w:pPr>
        <w:pStyle w:val="ListParagraph"/>
        <w:jc w:val="both"/>
        <w:pPrChange w:id="393" w:author="Cristina Leal Rodriguez" w:date="2020-06-15T14:53:00Z">
          <w:pPr>
            <w:pStyle w:val="ListParagraph"/>
          </w:pPr>
        </w:pPrChange>
      </w:pPr>
    </w:p>
    <w:p w14:paraId="62896CC8" w14:textId="77777777" w:rsidR="00785056" w:rsidRPr="00FF3885" w:rsidRDefault="00785056">
      <w:pPr>
        <w:pStyle w:val="ListParagraph"/>
        <w:ind w:left="360"/>
        <w:jc w:val="both"/>
        <w:pPrChange w:id="394" w:author="Cristina Leal Rodriguez" w:date="2020-06-15T14:53:00Z">
          <w:pPr>
            <w:pStyle w:val="ListParagraph"/>
            <w:ind w:left="360"/>
          </w:pPr>
        </w:pPrChange>
      </w:pPr>
    </w:p>
    <w:p w14:paraId="4D1F2067" w14:textId="77777777" w:rsidR="00785056" w:rsidRPr="00785056" w:rsidRDefault="00785056">
      <w:pPr>
        <w:pStyle w:val="ListParagraph"/>
        <w:numPr>
          <w:ilvl w:val="0"/>
          <w:numId w:val="7"/>
        </w:numPr>
        <w:jc w:val="both"/>
        <w:pPrChange w:id="395" w:author="Cristina Leal Rodriguez" w:date="2020-06-15T14:53:00Z">
          <w:pPr>
            <w:pStyle w:val="ListParagraph"/>
            <w:numPr>
              <w:numId w:val="7"/>
            </w:numPr>
            <w:ind w:left="360" w:hanging="360"/>
          </w:pPr>
        </w:pPrChange>
      </w:pPr>
      <w:proofErr w:type="spellStart"/>
      <w:r w:rsidRPr="00200170">
        <w:rPr>
          <w:rFonts w:ascii="Arial" w:hAnsi="Arial" w:cs="Arial"/>
          <w:color w:val="303030"/>
          <w:sz w:val="20"/>
          <w:szCs w:val="20"/>
          <w:shd w:val="clear" w:color="auto" w:fill="FFFFFF"/>
          <w:lang w:val="es-ES"/>
        </w:rPr>
        <w:t>Palleria</w:t>
      </w:r>
      <w:proofErr w:type="spellEnd"/>
      <w:r w:rsidRPr="00200170">
        <w:rPr>
          <w:rFonts w:ascii="Arial" w:hAnsi="Arial" w:cs="Arial"/>
          <w:color w:val="303030"/>
          <w:sz w:val="20"/>
          <w:szCs w:val="20"/>
          <w:shd w:val="clear" w:color="auto" w:fill="FFFFFF"/>
          <w:lang w:val="es-ES"/>
        </w:rPr>
        <w:t xml:space="preserve"> C, Di Paolo A, </w:t>
      </w:r>
      <w:proofErr w:type="spellStart"/>
      <w:r w:rsidRPr="00200170">
        <w:rPr>
          <w:rFonts w:ascii="Arial" w:hAnsi="Arial" w:cs="Arial"/>
          <w:color w:val="303030"/>
          <w:sz w:val="20"/>
          <w:szCs w:val="20"/>
          <w:shd w:val="clear" w:color="auto" w:fill="FFFFFF"/>
          <w:lang w:val="es-ES"/>
        </w:rPr>
        <w:t>Giofrè</w:t>
      </w:r>
      <w:proofErr w:type="spellEnd"/>
      <w:r w:rsidRPr="00200170">
        <w:rPr>
          <w:rFonts w:ascii="Arial" w:hAnsi="Arial" w:cs="Arial"/>
          <w:color w:val="303030"/>
          <w:sz w:val="20"/>
          <w:szCs w:val="20"/>
          <w:shd w:val="clear" w:color="auto" w:fill="FFFFFF"/>
          <w:lang w:val="es-ES"/>
        </w:rPr>
        <w:t xml:space="preserve"> C, et al. </w:t>
      </w:r>
      <w:r>
        <w:rPr>
          <w:rFonts w:ascii="Arial" w:hAnsi="Arial" w:cs="Arial"/>
          <w:color w:val="303030"/>
          <w:sz w:val="20"/>
          <w:szCs w:val="20"/>
          <w:shd w:val="clear" w:color="auto" w:fill="FFFFFF"/>
        </w:rPr>
        <w:t>Pharmacokinetic drug-drug interaction and their implication in clinical management. </w:t>
      </w:r>
      <w:r>
        <w:rPr>
          <w:rFonts w:ascii="Arial" w:hAnsi="Arial" w:cs="Arial"/>
          <w:i/>
          <w:iCs/>
          <w:color w:val="303030"/>
          <w:sz w:val="20"/>
          <w:szCs w:val="20"/>
          <w:shd w:val="clear" w:color="auto" w:fill="FFFFFF"/>
        </w:rPr>
        <w:t>J Res Med Sci</w:t>
      </w:r>
      <w:r>
        <w:rPr>
          <w:rFonts w:ascii="Arial" w:hAnsi="Arial" w:cs="Arial"/>
          <w:color w:val="303030"/>
          <w:sz w:val="20"/>
          <w:szCs w:val="20"/>
          <w:shd w:val="clear" w:color="auto" w:fill="FFFFFF"/>
        </w:rPr>
        <w:t>. 2013</w:t>
      </w:r>
      <w:proofErr w:type="gramStart"/>
      <w:r>
        <w:rPr>
          <w:rFonts w:ascii="Arial" w:hAnsi="Arial" w:cs="Arial"/>
          <w:color w:val="303030"/>
          <w:sz w:val="20"/>
          <w:szCs w:val="20"/>
          <w:shd w:val="clear" w:color="auto" w:fill="FFFFFF"/>
        </w:rPr>
        <w:t>;18</w:t>
      </w:r>
      <w:proofErr w:type="gramEnd"/>
      <w:r>
        <w:rPr>
          <w:rFonts w:ascii="Arial" w:hAnsi="Arial" w:cs="Arial"/>
          <w:color w:val="303030"/>
          <w:sz w:val="20"/>
          <w:szCs w:val="20"/>
          <w:shd w:val="clear" w:color="auto" w:fill="FFFFFF"/>
        </w:rPr>
        <w:t>(7):601</w:t>
      </w:r>
      <w:r>
        <w:rPr>
          <w:rFonts w:ascii="Cambria Math" w:hAnsi="Cambria Math" w:cs="Cambria Math"/>
          <w:color w:val="303030"/>
          <w:sz w:val="20"/>
          <w:szCs w:val="20"/>
          <w:shd w:val="clear" w:color="auto" w:fill="FFFFFF"/>
        </w:rPr>
        <w:t>‐</w:t>
      </w:r>
      <w:r>
        <w:rPr>
          <w:rFonts w:ascii="Arial" w:hAnsi="Arial" w:cs="Arial"/>
          <w:color w:val="303030"/>
          <w:sz w:val="20"/>
          <w:szCs w:val="20"/>
          <w:shd w:val="clear" w:color="auto" w:fill="FFFFFF"/>
        </w:rPr>
        <w:t>610.</w:t>
      </w:r>
    </w:p>
    <w:p w14:paraId="3E2AF0E6" w14:textId="77777777" w:rsidR="00785056" w:rsidRPr="00200170" w:rsidRDefault="00785056">
      <w:pPr>
        <w:pStyle w:val="ListParagraph"/>
        <w:ind w:left="360"/>
        <w:jc w:val="both"/>
        <w:pPrChange w:id="396" w:author="Cristina Leal Rodriguez" w:date="2020-06-15T14:53:00Z">
          <w:pPr>
            <w:pStyle w:val="ListParagraph"/>
            <w:ind w:left="360"/>
          </w:pPr>
        </w:pPrChange>
      </w:pPr>
    </w:p>
    <w:p w14:paraId="10688D76" w14:textId="77777777" w:rsidR="00785056" w:rsidRPr="00785056" w:rsidRDefault="00785056">
      <w:pPr>
        <w:pStyle w:val="ListParagraph"/>
        <w:numPr>
          <w:ilvl w:val="0"/>
          <w:numId w:val="7"/>
        </w:numPr>
        <w:jc w:val="both"/>
        <w:pPrChange w:id="397" w:author="Cristina Leal Rodriguez" w:date="2020-06-15T14:53:00Z">
          <w:pPr>
            <w:pStyle w:val="ListParagraph"/>
            <w:numPr>
              <w:numId w:val="7"/>
            </w:numPr>
            <w:ind w:left="360" w:hanging="360"/>
          </w:pPr>
        </w:pPrChange>
      </w:pPr>
      <w:proofErr w:type="spellStart"/>
      <w:r w:rsidRPr="00200170">
        <w:rPr>
          <w:rFonts w:ascii="Arial" w:hAnsi="Arial" w:cs="Arial"/>
          <w:color w:val="303030"/>
          <w:sz w:val="20"/>
          <w:szCs w:val="20"/>
          <w:shd w:val="clear" w:color="auto" w:fill="FFFFFF"/>
          <w:lang w:val="da-DK"/>
        </w:rPr>
        <w:t>Niu</w:t>
      </w:r>
      <w:proofErr w:type="spellEnd"/>
      <w:r w:rsidRPr="00200170">
        <w:rPr>
          <w:rFonts w:ascii="Arial" w:hAnsi="Arial" w:cs="Arial"/>
          <w:color w:val="303030"/>
          <w:sz w:val="20"/>
          <w:szCs w:val="20"/>
          <w:shd w:val="clear" w:color="auto" w:fill="FFFFFF"/>
          <w:lang w:val="da-DK"/>
        </w:rPr>
        <w:t xml:space="preserve"> J, </w:t>
      </w:r>
      <w:proofErr w:type="spellStart"/>
      <w:r w:rsidRPr="00200170">
        <w:rPr>
          <w:rFonts w:ascii="Arial" w:hAnsi="Arial" w:cs="Arial"/>
          <w:color w:val="303030"/>
          <w:sz w:val="20"/>
          <w:szCs w:val="20"/>
          <w:shd w:val="clear" w:color="auto" w:fill="FFFFFF"/>
          <w:lang w:val="da-DK"/>
        </w:rPr>
        <w:t>Straubinger</w:t>
      </w:r>
      <w:proofErr w:type="spellEnd"/>
      <w:r w:rsidRPr="00200170">
        <w:rPr>
          <w:rFonts w:ascii="Arial" w:hAnsi="Arial" w:cs="Arial"/>
          <w:color w:val="303030"/>
          <w:sz w:val="20"/>
          <w:szCs w:val="20"/>
          <w:shd w:val="clear" w:color="auto" w:fill="FFFFFF"/>
          <w:lang w:val="da-DK"/>
        </w:rPr>
        <w:t xml:space="preserve"> RM, Mager DE. </w:t>
      </w:r>
      <w:r>
        <w:rPr>
          <w:rFonts w:ascii="Arial" w:hAnsi="Arial" w:cs="Arial"/>
          <w:color w:val="303030"/>
          <w:sz w:val="20"/>
          <w:szCs w:val="20"/>
          <w:shd w:val="clear" w:color="auto" w:fill="FFFFFF"/>
        </w:rPr>
        <w:t>Pharmacodynamic Drug-Drug Interactions. </w:t>
      </w:r>
      <w:proofErr w:type="spellStart"/>
      <w:r>
        <w:rPr>
          <w:rFonts w:ascii="Arial" w:hAnsi="Arial" w:cs="Arial"/>
          <w:i/>
          <w:iCs/>
          <w:color w:val="303030"/>
          <w:sz w:val="20"/>
          <w:szCs w:val="20"/>
          <w:shd w:val="clear" w:color="auto" w:fill="FFFFFF"/>
        </w:rPr>
        <w:t>Clin</w:t>
      </w:r>
      <w:proofErr w:type="spellEnd"/>
      <w:r>
        <w:rPr>
          <w:rFonts w:ascii="Arial" w:hAnsi="Arial" w:cs="Arial"/>
          <w:i/>
          <w:iCs/>
          <w:color w:val="303030"/>
          <w:sz w:val="20"/>
          <w:szCs w:val="20"/>
          <w:shd w:val="clear" w:color="auto" w:fill="FFFFFF"/>
        </w:rPr>
        <w:t xml:space="preserve"> </w:t>
      </w:r>
      <w:proofErr w:type="spellStart"/>
      <w:r>
        <w:rPr>
          <w:rFonts w:ascii="Arial" w:hAnsi="Arial" w:cs="Arial"/>
          <w:i/>
          <w:iCs/>
          <w:color w:val="303030"/>
          <w:sz w:val="20"/>
          <w:szCs w:val="20"/>
          <w:shd w:val="clear" w:color="auto" w:fill="FFFFFF"/>
        </w:rPr>
        <w:t>Pharmacol</w:t>
      </w:r>
      <w:proofErr w:type="spellEnd"/>
      <w:r>
        <w:rPr>
          <w:rFonts w:ascii="Arial" w:hAnsi="Arial" w:cs="Arial"/>
          <w:i/>
          <w:iCs/>
          <w:color w:val="303030"/>
          <w:sz w:val="20"/>
          <w:szCs w:val="20"/>
          <w:shd w:val="clear" w:color="auto" w:fill="FFFFFF"/>
        </w:rPr>
        <w:t xml:space="preserve"> </w:t>
      </w:r>
      <w:proofErr w:type="spellStart"/>
      <w:r>
        <w:rPr>
          <w:rFonts w:ascii="Arial" w:hAnsi="Arial" w:cs="Arial"/>
          <w:i/>
          <w:iCs/>
          <w:color w:val="303030"/>
          <w:sz w:val="20"/>
          <w:szCs w:val="20"/>
          <w:shd w:val="clear" w:color="auto" w:fill="FFFFFF"/>
        </w:rPr>
        <w:t>Ther</w:t>
      </w:r>
      <w:proofErr w:type="spellEnd"/>
      <w:r>
        <w:rPr>
          <w:rFonts w:ascii="Arial" w:hAnsi="Arial" w:cs="Arial"/>
          <w:color w:val="303030"/>
          <w:sz w:val="20"/>
          <w:szCs w:val="20"/>
          <w:shd w:val="clear" w:color="auto" w:fill="FFFFFF"/>
        </w:rPr>
        <w:t>. 2019</w:t>
      </w:r>
      <w:proofErr w:type="gramStart"/>
      <w:r>
        <w:rPr>
          <w:rFonts w:ascii="Arial" w:hAnsi="Arial" w:cs="Arial"/>
          <w:color w:val="303030"/>
          <w:sz w:val="20"/>
          <w:szCs w:val="20"/>
          <w:shd w:val="clear" w:color="auto" w:fill="FFFFFF"/>
        </w:rPr>
        <w:t>;105</w:t>
      </w:r>
      <w:proofErr w:type="gramEnd"/>
      <w:r>
        <w:rPr>
          <w:rFonts w:ascii="Arial" w:hAnsi="Arial" w:cs="Arial"/>
          <w:color w:val="303030"/>
          <w:sz w:val="20"/>
          <w:szCs w:val="20"/>
          <w:shd w:val="clear" w:color="auto" w:fill="FFFFFF"/>
        </w:rPr>
        <w:t>(6):1395</w:t>
      </w:r>
      <w:r>
        <w:rPr>
          <w:rFonts w:ascii="Cambria Math" w:hAnsi="Cambria Math" w:cs="Cambria Math"/>
          <w:color w:val="303030"/>
          <w:sz w:val="20"/>
          <w:szCs w:val="20"/>
          <w:shd w:val="clear" w:color="auto" w:fill="FFFFFF"/>
        </w:rPr>
        <w:t>‐</w:t>
      </w:r>
      <w:r>
        <w:rPr>
          <w:rFonts w:ascii="Arial" w:hAnsi="Arial" w:cs="Arial"/>
          <w:color w:val="303030"/>
          <w:sz w:val="20"/>
          <w:szCs w:val="20"/>
          <w:shd w:val="clear" w:color="auto" w:fill="FFFFFF"/>
        </w:rPr>
        <w:t>1406. doi:10.1002/cpt.1434</w:t>
      </w:r>
    </w:p>
    <w:p w14:paraId="16079C8B" w14:textId="77777777" w:rsidR="00785056" w:rsidRPr="003C5CEC" w:rsidRDefault="00785056">
      <w:pPr>
        <w:pStyle w:val="ListParagraph"/>
        <w:ind w:left="360"/>
        <w:jc w:val="both"/>
        <w:pPrChange w:id="398" w:author="Cristina Leal Rodriguez" w:date="2020-06-15T14:53:00Z">
          <w:pPr>
            <w:pStyle w:val="ListParagraph"/>
            <w:ind w:left="360"/>
          </w:pPr>
        </w:pPrChange>
      </w:pPr>
    </w:p>
    <w:p w14:paraId="3D0D4E92" w14:textId="77777777" w:rsidR="00785056" w:rsidRDefault="00785056">
      <w:pPr>
        <w:pStyle w:val="ListParagraph"/>
        <w:numPr>
          <w:ilvl w:val="0"/>
          <w:numId w:val="7"/>
        </w:numPr>
        <w:spacing w:before="100" w:beforeAutospacing="1" w:after="100" w:afterAutospacing="1" w:line="240" w:lineRule="auto"/>
        <w:jc w:val="both"/>
        <w:rPr>
          <w:rFonts w:eastAsia="Times New Roman" w:cs="Times New Roman"/>
        </w:rPr>
        <w:pPrChange w:id="399" w:author="Cristina Leal Rodriguez" w:date="2020-06-15T14:53:00Z">
          <w:pPr>
            <w:pStyle w:val="ListParagraph"/>
            <w:numPr>
              <w:numId w:val="7"/>
            </w:numPr>
            <w:spacing w:before="100" w:beforeAutospacing="1" w:after="100" w:afterAutospacing="1" w:line="240" w:lineRule="auto"/>
            <w:ind w:left="360" w:hanging="360"/>
          </w:pPr>
        </w:pPrChange>
      </w:pPr>
      <w:r w:rsidRPr="00F65FCA">
        <w:rPr>
          <w:rFonts w:eastAsia="Times New Roman" w:cs="Times New Roman"/>
        </w:rPr>
        <w:t>Segura-</w:t>
      </w:r>
      <w:proofErr w:type="spellStart"/>
      <w:r w:rsidRPr="00F65FCA">
        <w:rPr>
          <w:rFonts w:eastAsia="Times New Roman" w:cs="Times New Roman"/>
        </w:rPr>
        <w:t>bedmar</w:t>
      </w:r>
      <w:proofErr w:type="spellEnd"/>
      <w:r w:rsidRPr="00F65FCA">
        <w:rPr>
          <w:rFonts w:eastAsia="Times New Roman" w:cs="Times New Roman"/>
        </w:rPr>
        <w:t xml:space="preserve">, I. (2011). Proceedings of the </w:t>
      </w:r>
      <w:proofErr w:type="gramStart"/>
      <w:r w:rsidRPr="00F65FCA">
        <w:rPr>
          <w:rFonts w:eastAsia="Times New Roman" w:cs="Times New Roman"/>
        </w:rPr>
        <w:t>1st</w:t>
      </w:r>
      <w:proofErr w:type="gramEnd"/>
      <w:r w:rsidRPr="00F65FCA">
        <w:rPr>
          <w:rFonts w:eastAsia="Times New Roman" w:cs="Times New Roman"/>
        </w:rPr>
        <w:t xml:space="preserve"> Challenge task on Drug-Drug Interaction Extraction. </w:t>
      </w:r>
      <w:r w:rsidRPr="00F65FCA">
        <w:rPr>
          <w:rFonts w:eastAsia="Times New Roman" w:cs="Times New Roman"/>
          <w:i/>
          <w:iCs/>
        </w:rPr>
        <w:t xml:space="preserve">Proceedings of the </w:t>
      </w:r>
      <w:proofErr w:type="gramStart"/>
      <w:r w:rsidRPr="00F65FCA">
        <w:rPr>
          <w:rFonts w:eastAsia="Times New Roman" w:cs="Times New Roman"/>
          <w:i/>
          <w:iCs/>
        </w:rPr>
        <w:t>1st</w:t>
      </w:r>
      <w:proofErr w:type="gramEnd"/>
      <w:r w:rsidRPr="00F65FCA">
        <w:rPr>
          <w:rFonts w:eastAsia="Times New Roman" w:cs="Times New Roman"/>
          <w:i/>
          <w:iCs/>
        </w:rPr>
        <w:t xml:space="preserve"> Challenge Task on Drug-Drug Interaction Extraction</w:t>
      </w:r>
      <w:r w:rsidRPr="00F65FCA">
        <w:rPr>
          <w:rFonts w:eastAsia="Times New Roman" w:cs="Times New Roman"/>
        </w:rPr>
        <w:t xml:space="preserve">, </w:t>
      </w:r>
      <w:r w:rsidRPr="00F65FCA">
        <w:rPr>
          <w:rFonts w:eastAsia="Times New Roman" w:cs="Times New Roman"/>
          <w:i/>
          <w:iCs/>
        </w:rPr>
        <w:t>January</w:t>
      </w:r>
      <w:r w:rsidRPr="00F65FCA">
        <w:rPr>
          <w:rFonts w:eastAsia="Times New Roman" w:cs="Times New Roman"/>
        </w:rPr>
        <w:t>.</w:t>
      </w:r>
    </w:p>
    <w:p w14:paraId="428C1B38" w14:textId="77777777" w:rsidR="00785056" w:rsidRPr="00F65FCA" w:rsidRDefault="00785056">
      <w:pPr>
        <w:pStyle w:val="ListParagraph"/>
        <w:spacing w:before="100" w:beforeAutospacing="1" w:after="100" w:afterAutospacing="1" w:line="240" w:lineRule="auto"/>
        <w:ind w:left="360"/>
        <w:jc w:val="both"/>
        <w:rPr>
          <w:rFonts w:eastAsia="Times New Roman" w:cs="Times New Roman"/>
        </w:rPr>
        <w:pPrChange w:id="400" w:author="Cristina Leal Rodriguez" w:date="2020-06-15T14:53:00Z">
          <w:pPr>
            <w:pStyle w:val="ListParagraph"/>
            <w:spacing w:before="100" w:beforeAutospacing="1" w:after="100" w:afterAutospacing="1" w:line="240" w:lineRule="auto"/>
            <w:ind w:left="360"/>
          </w:pPr>
        </w:pPrChange>
      </w:pPr>
    </w:p>
    <w:p w14:paraId="13FD0791" w14:textId="77777777" w:rsidR="00785056" w:rsidRPr="004072F0" w:rsidRDefault="00785056">
      <w:pPr>
        <w:pStyle w:val="ListParagraph"/>
        <w:numPr>
          <w:ilvl w:val="0"/>
          <w:numId w:val="7"/>
        </w:numPr>
        <w:spacing w:before="100" w:beforeAutospacing="1" w:after="100" w:afterAutospacing="1" w:line="240" w:lineRule="auto"/>
        <w:jc w:val="both"/>
        <w:rPr>
          <w:rStyle w:val="Hyperlink"/>
          <w:rFonts w:eastAsia="Times New Roman" w:cs="Times New Roman"/>
          <w:color w:val="auto"/>
          <w:u w:val="none"/>
        </w:rPr>
        <w:pPrChange w:id="401" w:author="Cristina Leal Rodriguez" w:date="2020-06-15T14:53:00Z">
          <w:pPr>
            <w:pStyle w:val="ListParagraph"/>
            <w:numPr>
              <w:numId w:val="7"/>
            </w:numPr>
            <w:spacing w:before="100" w:beforeAutospacing="1" w:after="100" w:afterAutospacing="1" w:line="240" w:lineRule="auto"/>
            <w:ind w:left="360" w:hanging="360"/>
          </w:pPr>
        </w:pPrChange>
      </w:pPr>
      <w:r w:rsidRPr="00F65FCA">
        <w:rPr>
          <w:rFonts w:eastAsia="Times New Roman" w:cs="Times New Roman"/>
          <w:lang w:val="es-ES"/>
        </w:rPr>
        <w:t>Herrero-Zazo, M., Segura-</w:t>
      </w:r>
      <w:proofErr w:type="spellStart"/>
      <w:r w:rsidRPr="00F65FCA">
        <w:rPr>
          <w:rFonts w:eastAsia="Times New Roman" w:cs="Times New Roman"/>
          <w:lang w:val="es-ES"/>
        </w:rPr>
        <w:t>Bedmar</w:t>
      </w:r>
      <w:proofErr w:type="spellEnd"/>
      <w:r w:rsidRPr="00F65FCA">
        <w:rPr>
          <w:rFonts w:eastAsia="Times New Roman" w:cs="Times New Roman"/>
          <w:lang w:val="es-ES"/>
        </w:rPr>
        <w:t xml:space="preserve">, I., Martínez, P., &amp; </w:t>
      </w:r>
      <w:proofErr w:type="spellStart"/>
      <w:r w:rsidRPr="00F65FCA">
        <w:rPr>
          <w:rFonts w:eastAsia="Times New Roman" w:cs="Times New Roman"/>
          <w:lang w:val="es-ES"/>
        </w:rPr>
        <w:t>Declerck</w:t>
      </w:r>
      <w:proofErr w:type="spellEnd"/>
      <w:r w:rsidRPr="00F65FCA">
        <w:rPr>
          <w:rFonts w:eastAsia="Times New Roman" w:cs="Times New Roman"/>
          <w:lang w:val="es-ES"/>
        </w:rPr>
        <w:t xml:space="preserve">, T. (2013). </w:t>
      </w:r>
      <w:r w:rsidRPr="00F65FCA">
        <w:rPr>
          <w:rFonts w:eastAsia="Times New Roman" w:cs="Times New Roman"/>
        </w:rPr>
        <w:t xml:space="preserve">The DDI corpus: An annotated corpus with pharmacological substances and drug-drug interactions. </w:t>
      </w:r>
      <w:r w:rsidRPr="00F65FCA">
        <w:rPr>
          <w:rFonts w:eastAsia="Times New Roman" w:cs="Times New Roman"/>
          <w:i/>
          <w:iCs/>
        </w:rPr>
        <w:t>Journal of Biomedical Informatics</w:t>
      </w:r>
      <w:r w:rsidRPr="00F65FCA">
        <w:rPr>
          <w:rFonts w:eastAsia="Times New Roman" w:cs="Times New Roman"/>
        </w:rPr>
        <w:t xml:space="preserve">, </w:t>
      </w:r>
      <w:r w:rsidRPr="00F65FCA">
        <w:rPr>
          <w:rFonts w:eastAsia="Times New Roman" w:cs="Times New Roman"/>
          <w:i/>
          <w:iCs/>
        </w:rPr>
        <w:t>46</w:t>
      </w:r>
      <w:r w:rsidRPr="00F65FCA">
        <w:rPr>
          <w:rFonts w:eastAsia="Times New Roman" w:cs="Times New Roman"/>
        </w:rPr>
        <w:t xml:space="preserve">(5), 914–920. </w:t>
      </w:r>
      <w:r w:rsidR="00C95339">
        <w:fldChar w:fldCharType="begin"/>
      </w:r>
      <w:r w:rsidR="00C95339">
        <w:instrText xml:space="preserve"> HYPERLINK "https://doi.org/10.1016/j.jbi.2013.07.011" </w:instrText>
      </w:r>
      <w:r w:rsidR="00C95339">
        <w:fldChar w:fldCharType="separate"/>
      </w:r>
      <w:r w:rsidRPr="00F65FCA">
        <w:rPr>
          <w:rStyle w:val="Hyperlink"/>
          <w:rFonts w:eastAsia="Times New Roman" w:cs="Times New Roman"/>
        </w:rPr>
        <w:t>https://doi.org/10.1016/j.jbi.2013.07.011</w:t>
      </w:r>
      <w:r w:rsidR="00C95339">
        <w:rPr>
          <w:rStyle w:val="Hyperlink"/>
          <w:rFonts w:eastAsia="Times New Roman" w:cs="Times New Roman"/>
        </w:rPr>
        <w:fldChar w:fldCharType="end"/>
      </w:r>
    </w:p>
    <w:p w14:paraId="6D17FF71" w14:textId="77777777" w:rsidR="004072F0" w:rsidRPr="004072F0" w:rsidRDefault="004072F0">
      <w:pPr>
        <w:pStyle w:val="ListParagraph"/>
        <w:jc w:val="both"/>
        <w:rPr>
          <w:rStyle w:val="Hyperlink"/>
          <w:rFonts w:eastAsia="Times New Roman" w:cs="Times New Roman"/>
          <w:color w:val="auto"/>
          <w:u w:val="none"/>
        </w:rPr>
        <w:pPrChange w:id="402" w:author="Cristina Leal Rodriguez" w:date="2020-06-15T14:53:00Z">
          <w:pPr>
            <w:pStyle w:val="ListParagraph"/>
          </w:pPr>
        </w:pPrChange>
      </w:pPr>
    </w:p>
    <w:p w14:paraId="4CAF93FA" w14:textId="77777777" w:rsidR="004072F0" w:rsidRDefault="004072F0">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Change w:id="403" w:author="Cristina Leal Rodriguez" w:date="2020-06-15T14:53:00Z">
          <w:pPr>
            <w:pStyle w:val="ListParagraph"/>
            <w:numPr>
              <w:numId w:val="7"/>
            </w:numPr>
            <w:spacing w:before="100" w:beforeAutospacing="1" w:after="100" w:afterAutospacing="1" w:line="240" w:lineRule="auto"/>
            <w:ind w:left="360" w:hanging="360"/>
          </w:pPr>
        </w:pPrChange>
      </w:pPr>
      <w:proofErr w:type="spellStart"/>
      <w:r w:rsidRPr="004072F0">
        <w:rPr>
          <w:rFonts w:ascii="Times New Roman" w:eastAsia="Times New Roman" w:hAnsi="Times New Roman" w:cs="Times New Roman"/>
          <w:sz w:val="24"/>
          <w:szCs w:val="24"/>
          <w:lang w:val="da-DK"/>
        </w:rPr>
        <w:t>Kastrin</w:t>
      </w:r>
      <w:proofErr w:type="spellEnd"/>
      <w:r w:rsidRPr="004072F0">
        <w:rPr>
          <w:rFonts w:ascii="Times New Roman" w:eastAsia="Times New Roman" w:hAnsi="Times New Roman" w:cs="Times New Roman"/>
          <w:sz w:val="24"/>
          <w:szCs w:val="24"/>
          <w:lang w:val="da-DK"/>
        </w:rPr>
        <w:t xml:space="preserve">, A., </w:t>
      </w:r>
      <w:proofErr w:type="spellStart"/>
      <w:r w:rsidRPr="004072F0">
        <w:rPr>
          <w:rFonts w:ascii="Times New Roman" w:eastAsia="Times New Roman" w:hAnsi="Times New Roman" w:cs="Times New Roman"/>
          <w:sz w:val="24"/>
          <w:szCs w:val="24"/>
          <w:lang w:val="da-DK"/>
        </w:rPr>
        <w:t>Ferk</w:t>
      </w:r>
      <w:proofErr w:type="spellEnd"/>
      <w:r w:rsidRPr="004072F0">
        <w:rPr>
          <w:rFonts w:ascii="Times New Roman" w:eastAsia="Times New Roman" w:hAnsi="Times New Roman" w:cs="Times New Roman"/>
          <w:sz w:val="24"/>
          <w:szCs w:val="24"/>
          <w:lang w:val="da-DK"/>
        </w:rPr>
        <w:t xml:space="preserve">, P., &amp; </w:t>
      </w:r>
      <w:proofErr w:type="spellStart"/>
      <w:r w:rsidRPr="004072F0">
        <w:rPr>
          <w:rFonts w:ascii="Times New Roman" w:eastAsia="Times New Roman" w:hAnsi="Times New Roman" w:cs="Times New Roman"/>
          <w:sz w:val="24"/>
          <w:szCs w:val="24"/>
          <w:lang w:val="da-DK"/>
        </w:rPr>
        <w:t>Leskošek</w:t>
      </w:r>
      <w:proofErr w:type="spellEnd"/>
      <w:r w:rsidRPr="004072F0">
        <w:rPr>
          <w:rFonts w:ascii="Times New Roman" w:eastAsia="Times New Roman" w:hAnsi="Times New Roman" w:cs="Times New Roman"/>
          <w:sz w:val="24"/>
          <w:szCs w:val="24"/>
          <w:lang w:val="da-DK"/>
        </w:rPr>
        <w:t xml:space="preserve">, B. (2018). </w:t>
      </w:r>
      <w:r w:rsidRPr="004072F0">
        <w:rPr>
          <w:rFonts w:ascii="Times New Roman" w:eastAsia="Times New Roman" w:hAnsi="Times New Roman" w:cs="Times New Roman"/>
          <w:sz w:val="24"/>
          <w:szCs w:val="24"/>
        </w:rPr>
        <w:t xml:space="preserve">Predicting potential drug-drug interactions on topological and semantic similarity features using statistical learning. </w:t>
      </w:r>
      <w:proofErr w:type="spellStart"/>
      <w:r w:rsidRPr="004072F0">
        <w:rPr>
          <w:rFonts w:ascii="Times New Roman" w:eastAsia="Times New Roman" w:hAnsi="Times New Roman" w:cs="Times New Roman"/>
          <w:i/>
          <w:iCs/>
          <w:sz w:val="24"/>
          <w:szCs w:val="24"/>
        </w:rPr>
        <w:t>PLoS</w:t>
      </w:r>
      <w:proofErr w:type="spellEnd"/>
      <w:r w:rsidRPr="004072F0">
        <w:rPr>
          <w:rFonts w:ascii="Times New Roman" w:eastAsia="Times New Roman" w:hAnsi="Times New Roman" w:cs="Times New Roman"/>
          <w:i/>
          <w:iCs/>
          <w:sz w:val="24"/>
          <w:szCs w:val="24"/>
        </w:rPr>
        <w:t xml:space="preserve"> ONE</w:t>
      </w:r>
      <w:r w:rsidRPr="004072F0">
        <w:rPr>
          <w:rFonts w:ascii="Times New Roman" w:eastAsia="Times New Roman" w:hAnsi="Times New Roman" w:cs="Times New Roman"/>
          <w:sz w:val="24"/>
          <w:szCs w:val="24"/>
        </w:rPr>
        <w:t xml:space="preserve">, </w:t>
      </w:r>
      <w:r w:rsidRPr="004072F0">
        <w:rPr>
          <w:rFonts w:ascii="Times New Roman" w:eastAsia="Times New Roman" w:hAnsi="Times New Roman" w:cs="Times New Roman"/>
          <w:i/>
          <w:iCs/>
          <w:sz w:val="24"/>
          <w:szCs w:val="24"/>
        </w:rPr>
        <w:t>13</w:t>
      </w:r>
      <w:r w:rsidRPr="004072F0">
        <w:rPr>
          <w:rFonts w:ascii="Times New Roman" w:eastAsia="Times New Roman" w:hAnsi="Times New Roman" w:cs="Times New Roman"/>
          <w:sz w:val="24"/>
          <w:szCs w:val="24"/>
        </w:rPr>
        <w:t xml:space="preserve">(5), 1–23. </w:t>
      </w:r>
      <w:r w:rsidR="00C95339">
        <w:fldChar w:fldCharType="begin"/>
      </w:r>
      <w:r w:rsidR="00C95339">
        <w:instrText xml:space="preserve"> HYPERLINK "https://doi.org/10.1371/journal.pone.0196865" </w:instrText>
      </w:r>
      <w:r w:rsidR="00C95339">
        <w:fldChar w:fldCharType="separate"/>
      </w:r>
      <w:r w:rsidRPr="00CB3530">
        <w:rPr>
          <w:rStyle w:val="Hyperlink"/>
          <w:rFonts w:ascii="Times New Roman" w:eastAsia="Times New Roman" w:hAnsi="Times New Roman" w:cs="Times New Roman"/>
          <w:sz w:val="24"/>
          <w:szCs w:val="24"/>
        </w:rPr>
        <w:t>https://doi.org/10.1371/journal.pone.0196865</w:t>
      </w:r>
      <w:r w:rsidR="00C95339">
        <w:rPr>
          <w:rStyle w:val="Hyperlink"/>
          <w:rFonts w:ascii="Times New Roman" w:eastAsia="Times New Roman" w:hAnsi="Times New Roman" w:cs="Times New Roman"/>
          <w:sz w:val="24"/>
          <w:szCs w:val="24"/>
        </w:rPr>
        <w:fldChar w:fldCharType="end"/>
      </w:r>
    </w:p>
    <w:p w14:paraId="06CCB677" w14:textId="77777777" w:rsidR="004072F0" w:rsidRPr="004072F0" w:rsidRDefault="004072F0">
      <w:pPr>
        <w:pStyle w:val="ListParagraph"/>
        <w:jc w:val="both"/>
        <w:rPr>
          <w:rFonts w:ascii="Times New Roman" w:eastAsia="Times New Roman" w:hAnsi="Times New Roman" w:cs="Times New Roman"/>
          <w:sz w:val="24"/>
          <w:szCs w:val="24"/>
        </w:rPr>
        <w:pPrChange w:id="404" w:author="Cristina Leal Rodriguez" w:date="2020-06-15T14:53:00Z">
          <w:pPr>
            <w:pStyle w:val="ListParagraph"/>
          </w:pPr>
        </w:pPrChange>
      </w:pPr>
    </w:p>
    <w:p w14:paraId="7680A222" w14:textId="77777777" w:rsidR="004072F0" w:rsidRDefault="004072F0">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Change w:id="405" w:author="Cristina Leal Rodriguez" w:date="2020-06-15T14:53:00Z">
          <w:pPr>
            <w:pStyle w:val="ListParagraph"/>
            <w:spacing w:before="100" w:beforeAutospacing="1" w:after="100" w:afterAutospacing="1" w:line="240" w:lineRule="auto"/>
            <w:ind w:left="360"/>
          </w:pPr>
        </w:pPrChange>
      </w:pPr>
    </w:p>
    <w:p w14:paraId="3FD8E751" w14:textId="77777777" w:rsidR="004072F0" w:rsidRDefault="004072F0">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Change w:id="406" w:author="Cristina Leal Rodriguez" w:date="2020-06-15T14:53:00Z">
          <w:pPr>
            <w:pStyle w:val="ListParagraph"/>
            <w:spacing w:before="100" w:beforeAutospacing="1" w:after="100" w:afterAutospacing="1" w:line="240" w:lineRule="auto"/>
            <w:ind w:left="360"/>
          </w:pPr>
        </w:pPrChange>
      </w:pPr>
    </w:p>
    <w:p w14:paraId="7F2ED6BA" w14:textId="77777777" w:rsidR="004072F0" w:rsidRDefault="004072F0">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Change w:id="407" w:author="Cristina Leal Rodriguez" w:date="2020-06-15T14:53:00Z">
          <w:pPr>
            <w:pStyle w:val="ListParagraph"/>
            <w:spacing w:before="100" w:beforeAutospacing="1" w:after="100" w:afterAutospacing="1" w:line="240" w:lineRule="auto"/>
            <w:ind w:left="360"/>
          </w:pPr>
        </w:pPrChange>
      </w:pPr>
    </w:p>
    <w:p w14:paraId="42F0A8A3" w14:textId="77777777" w:rsidR="004072F0" w:rsidRDefault="004072F0">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Change w:id="408" w:author="Cristina Leal Rodriguez" w:date="2020-06-15T14:53:00Z">
          <w:pPr>
            <w:pStyle w:val="ListParagraph"/>
            <w:spacing w:before="100" w:beforeAutospacing="1" w:after="100" w:afterAutospacing="1" w:line="240" w:lineRule="auto"/>
            <w:ind w:left="360"/>
          </w:pPr>
        </w:pPrChange>
      </w:pPr>
    </w:p>
    <w:p w14:paraId="258253DA" w14:textId="77777777" w:rsidR="004072F0" w:rsidRDefault="004072F0">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Change w:id="409" w:author="Cristina Leal Rodriguez" w:date="2020-06-15T14:53:00Z">
          <w:pPr>
            <w:pStyle w:val="ListParagraph"/>
            <w:spacing w:before="100" w:beforeAutospacing="1" w:after="100" w:afterAutospacing="1" w:line="240" w:lineRule="auto"/>
            <w:ind w:left="360"/>
          </w:pPr>
        </w:pPrChange>
      </w:pPr>
    </w:p>
    <w:p w14:paraId="13D7957C" w14:textId="77777777" w:rsidR="004072F0" w:rsidRPr="004072F0" w:rsidRDefault="004072F0">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Change w:id="410" w:author="Cristina Leal Rodriguez" w:date="2020-06-15T14:53:00Z">
          <w:pPr>
            <w:pStyle w:val="ListParagraph"/>
            <w:spacing w:before="100" w:beforeAutospacing="1" w:after="100" w:afterAutospacing="1" w:line="240" w:lineRule="auto"/>
            <w:ind w:left="360"/>
          </w:pPr>
        </w:pPrChange>
      </w:pPr>
    </w:p>
    <w:p w14:paraId="508E6DDE" w14:textId="77777777" w:rsidR="00785056" w:rsidRDefault="00785056">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Change w:id="411" w:author="Cristina Leal Rodriguez" w:date="2020-06-15T14:53:00Z">
          <w:pPr>
            <w:pStyle w:val="ListParagraph"/>
            <w:numPr>
              <w:numId w:val="7"/>
            </w:numPr>
            <w:spacing w:before="100" w:beforeAutospacing="1" w:after="100" w:afterAutospacing="1" w:line="240" w:lineRule="auto"/>
            <w:ind w:left="360" w:hanging="360"/>
          </w:pPr>
        </w:pPrChange>
      </w:pPr>
      <w:proofErr w:type="spellStart"/>
      <w:r w:rsidRPr="003C5CEC">
        <w:rPr>
          <w:rFonts w:ascii="Times New Roman" w:eastAsia="Times New Roman" w:hAnsi="Times New Roman" w:cs="Times New Roman"/>
          <w:sz w:val="24"/>
          <w:szCs w:val="24"/>
        </w:rPr>
        <w:t>Ayvaz</w:t>
      </w:r>
      <w:proofErr w:type="spellEnd"/>
      <w:r w:rsidRPr="003C5CEC">
        <w:rPr>
          <w:rFonts w:ascii="Times New Roman" w:eastAsia="Times New Roman" w:hAnsi="Times New Roman" w:cs="Times New Roman"/>
          <w:sz w:val="24"/>
          <w:szCs w:val="24"/>
        </w:rPr>
        <w:t xml:space="preserve">, S., Horn, J., </w:t>
      </w:r>
      <w:proofErr w:type="spellStart"/>
      <w:r w:rsidRPr="003C5CEC">
        <w:rPr>
          <w:rFonts w:ascii="Times New Roman" w:eastAsia="Times New Roman" w:hAnsi="Times New Roman" w:cs="Times New Roman"/>
          <w:sz w:val="24"/>
          <w:szCs w:val="24"/>
        </w:rPr>
        <w:t>Hassanzadeh</w:t>
      </w:r>
      <w:proofErr w:type="spellEnd"/>
      <w:r w:rsidRPr="003C5CEC">
        <w:rPr>
          <w:rFonts w:ascii="Times New Roman" w:eastAsia="Times New Roman" w:hAnsi="Times New Roman" w:cs="Times New Roman"/>
          <w:sz w:val="24"/>
          <w:szCs w:val="24"/>
        </w:rPr>
        <w:t xml:space="preserve">, O., Zhu, Q., Stan, J., </w:t>
      </w:r>
      <w:proofErr w:type="spellStart"/>
      <w:r w:rsidRPr="003C5CEC">
        <w:rPr>
          <w:rFonts w:ascii="Times New Roman" w:eastAsia="Times New Roman" w:hAnsi="Times New Roman" w:cs="Times New Roman"/>
          <w:sz w:val="24"/>
          <w:szCs w:val="24"/>
        </w:rPr>
        <w:t>Tatonetti</w:t>
      </w:r>
      <w:proofErr w:type="spellEnd"/>
      <w:r w:rsidRPr="003C5CEC">
        <w:rPr>
          <w:rFonts w:ascii="Times New Roman" w:eastAsia="Times New Roman" w:hAnsi="Times New Roman" w:cs="Times New Roman"/>
          <w:sz w:val="24"/>
          <w:szCs w:val="24"/>
        </w:rPr>
        <w:t xml:space="preserve">, N. P., </w:t>
      </w:r>
      <w:proofErr w:type="spellStart"/>
      <w:r w:rsidRPr="003C5CEC">
        <w:rPr>
          <w:rFonts w:ascii="Times New Roman" w:eastAsia="Times New Roman" w:hAnsi="Times New Roman" w:cs="Times New Roman"/>
          <w:sz w:val="24"/>
          <w:szCs w:val="24"/>
        </w:rPr>
        <w:t>Vilar</w:t>
      </w:r>
      <w:proofErr w:type="spellEnd"/>
      <w:r w:rsidRPr="003C5CEC">
        <w:rPr>
          <w:rFonts w:ascii="Times New Roman" w:eastAsia="Times New Roman" w:hAnsi="Times New Roman" w:cs="Times New Roman"/>
          <w:sz w:val="24"/>
          <w:szCs w:val="24"/>
        </w:rPr>
        <w:t xml:space="preserve">, S., </w:t>
      </w:r>
      <w:proofErr w:type="spellStart"/>
      <w:r w:rsidRPr="003C5CEC">
        <w:rPr>
          <w:rFonts w:ascii="Times New Roman" w:eastAsia="Times New Roman" w:hAnsi="Times New Roman" w:cs="Times New Roman"/>
          <w:sz w:val="24"/>
          <w:szCs w:val="24"/>
        </w:rPr>
        <w:t>Brochhausen</w:t>
      </w:r>
      <w:proofErr w:type="spellEnd"/>
      <w:r w:rsidRPr="003C5CEC">
        <w:rPr>
          <w:rFonts w:ascii="Times New Roman" w:eastAsia="Times New Roman" w:hAnsi="Times New Roman" w:cs="Times New Roman"/>
          <w:sz w:val="24"/>
          <w:szCs w:val="24"/>
        </w:rPr>
        <w:t xml:space="preserve">, M., </w:t>
      </w:r>
      <w:proofErr w:type="spellStart"/>
      <w:r w:rsidRPr="003C5CEC">
        <w:rPr>
          <w:rFonts w:ascii="Times New Roman" w:eastAsia="Times New Roman" w:hAnsi="Times New Roman" w:cs="Times New Roman"/>
          <w:sz w:val="24"/>
          <w:szCs w:val="24"/>
        </w:rPr>
        <w:t>Samwald</w:t>
      </w:r>
      <w:proofErr w:type="spellEnd"/>
      <w:r w:rsidRPr="003C5CEC">
        <w:rPr>
          <w:rFonts w:ascii="Times New Roman" w:eastAsia="Times New Roman" w:hAnsi="Times New Roman" w:cs="Times New Roman"/>
          <w:sz w:val="24"/>
          <w:szCs w:val="24"/>
        </w:rPr>
        <w:t xml:space="preserve">, M., </w:t>
      </w:r>
      <w:proofErr w:type="spellStart"/>
      <w:r w:rsidRPr="003C5CEC">
        <w:rPr>
          <w:rFonts w:ascii="Times New Roman" w:eastAsia="Times New Roman" w:hAnsi="Times New Roman" w:cs="Times New Roman"/>
          <w:sz w:val="24"/>
          <w:szCs w:val="24"/>
        </w:rPr>
        <w:t>Rastegar-Mojarad</w:t>
      </w:r>
      <w:proofErr w:type="spellEnd"/>
      <w:r w:rsidRPr="003C5CEC">
        <w:rPr>
          <w:rFonts w:ascii="Times New Roman" w:eastAsia="Times New Roman" w:hAnsi="Times New Roman" w:cs="Times New Roman"/>
          <w:sz w:val="24"/>
          <w:szCs w:val="24"/>
        </w:rPr>
        <w:t xml:space="preserve">, M., </w:t>
      </w:r>
      <w:proofErr w:type="spellStart"/>
      <w:r w:rsidRPr="003C5CEC">
        <w:rPr>
          <w:rFonts w:ascii="Times New Roman" w:eastAsia="Times New Roman" w:hAnsi="Times New Roman" w:cs="Times New Roman"/>
          <w:sz w:val="24"/>
          <w:szCs w:val="24"/>
        </w:rPr>
        <w:t>Dumontier</w:t>
      </w:r>
      <w:proofErr w:type="spellEnd"/>
      <w:r w:rsidRPr="003C5CEC">
        <w:rPr>
          <w:rFonts w:ascii="Times New Roman" w:eastAsia="Times New Roman" w:hAnsi="Times New Roman" w:cs="Times New Roman"/>
          <w:sz w:val="24"/>
          <w:szCs w:val="24"/>
        </w:rPr>
        <w:t xml:space="preserve">, M., &amp; Boyce, R. D. (2015). Toward a complete dataset of drug-drug interaction information from publicly available sources. </w:t>
      </w:r>
      <w:r w:rsidRPr="003C5CEC">
        <w:rPr>
          <w:rFonts w:ascii="Times New Roman" w:eastAsia="Times New Roman" w:hAnsi="Times New Roman" w:cs="Times New Roman"/>
          <w:i/>
          <w:iCs/>
          <w:sz w:val="24"/>
          <w:szCs w:val="24"/>
        </w:rPr>
        <w:t>Journal of Biomedical Informatics</w:t>
      </w:r>
      <w:r w:rsidRPr="003C5CEC">
        <w:rPr>
          <w:rFonts w:ascii="Times New Roman" w:eastAsia="Times New Roman" w:hAnsi="Times New Roman" w:cs="Times New Roman"/>
          <w:sz w:val="24"/>
          <w:szCs w:val="24"/>
        </w:rPr>
        <w:t xml:space="preserve">, </w:t>
      </w:r>
      <w:r w:rsidRPr="003C5CEC">
        <w:rPr>
          <w:rFonts w:ascii="Times New Roman" w:eastAsia="Times New Roman" w:hAnsi="Times New Roman" w:cs="Times New Roman"/>
          <w:i/>
          <w:iCs/>
          <w:sz w:val="24"/>
          <w:szCs w:val="24"/>
        </w:rPr>
        <w:t>55</w:t>
      </w:r>
      <w:r w:rsidRPr="003C5CEC">
        <w:rPr>
          <w:rFonts w:ascii="Times New Roman" w:eastAsia="Times New Roman" w:hAnsi="Times New Roman" w:cs="Times New Roman"/>
          <w:sz w:val="24"/>
          <w:szCs w:val="24"/>
        </w:rPr>
        <w:t xml:space="preserve">(May), 206–217. </w:t>
      </w:r>
      <w:r w:rsidR="00C95339">
        <w:fldChar w:fldCharType="begin"/>
      </w:r>
      <w:r w:rsidR="00C95339">
        <w:instrText xml:space="preserve"> HYPERLINK "https://doi.org/10.1016/j.jbi.2015.04.006" </w:instrText>
      </w:r>
      <w:r w:rsidR="00C95339">
        <w:fldChar w:fldCharType="separate"/>
      </w:r>
      <w:r w:rsidR="004072F0" w:rsidRPr="00CB3530">
        <w:rPr>
          <w:rStyle w:val="Hyperlink"/>
          <w:rFonts w:ascii="Times New Roman" w:eastAsia="Times New Roman" w:hAnsi="Times New Roman" w:cs="Times New Roman"/>
          <w:sz w:val="24"/>
          <w:szCs w:val="24"/>
        </w:rPr>
        <w:t>https://doi.org/10.1016/j.jbi.2015.04.006</w:t>
      </w:r>
      <w:r w:rsidR="00C95339">
        <w:rPr>
          <w:rStyle w:val="Hyperlink"/>
          <w:rFonts w:ascii="Times New Roman" w:eastAsia="Times New Roman" w:hAnsi="Times New Roman" w:cs="Times New Roman"/>
          <w:sz w:val="24"/>
          <w:szCs w:val="24"/>
        </w:rPr>
        <w:fldChar w:fldCharType="end"/>
      </w:r>
    </w:p>
    <w:p w14:paraId="0319C3DB" w14:textId="77777777" w:rsidR="004072F0" w:rsidRDefault="004072F0">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Change w:id="412" w:author="Cristina Leal Rodriguez" w:date="2020-06-15T14:53:00Z">
          <w:pPr>
            <w:pStyle w:val="ListParagraph"/>
            <w:spacing w:before="100" w:beforeAutospacing="1" w:after="100" w:afterAutospacing="1" w:line="240" w:lineRule="auto"/>
            <w:ind w:left="360"/>
          </w:pPr>
        </w:pPrChange>
      </w:pPr>
    </w:p>
    <w:p w14:paraId="0E7B52BF" w14:textId="77777777" w:rsidR="004072F0" w:rsidRPr="004072F0" w:rsidRDefault="004072F0">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Change w:id="413" w:author="Cristina Leal Rodriguez" w:date="2020-06-15T14:53:00Z">
          <w:pPr>
            <w:pStyle w:val="ListParagraph"/>
            <w:numPr>
              <w:numId w:val="7"/>
            </w:numPr>
            <w:spacing w:before="100" w:beforeAutospacing="1" w:after="100" w:afterAutospacing="1" w:line="240" w:lineRule="auto"/>
            <w:ind w:left="360" w:hanging="360"/>
          </w:pPr>
        </w:pPrChange>
      </w:pPr>
      <w:r w:rsidRPr="004072F0">
        <w:rPr>
          <w:rFonts w:ascii="Times New Roman" w:eastAsia="Times New Roman" w:hAnsi="Times New Roman" w:cs="Times New Roman"/>
          <w:sz w:val="24"/>
          <w:szCs w:val="24"/>
        </w:rPr>
        <w:t xml:space="preserve">Peters, L. B., Bahr, N., &amp; </w:t>
      </w:r>
      <w:proofErr w:type="spellStart"/>
      <w:r w:rsidRPr="004072F0">
        <w:rPr>
          <w:rFonts w:ascii="Times New Roman" w:eastAsia="Times New Roman" w:hAnsi="Times New Roman" w:cs="Times New Roman"/>
          <w:sz w:val="24"/>
          <w:szCs w:val="24"/>
        </w:rPr>
        <w:t>Bodenreider</w:t>
      </w:r>
      <w:proofErr w:type="spellEnd"/>
      <w:r w:rsidRPr="004072F0">
        <w:rPr>
          <w:rFonts w:ascii="Times New Roman" w:eastAsia="Times New Roman" w:hAnsi="Times New Roman" w:cs="Times New Roman"/>
          <w:sz w:val="24"/>
          <w:szCs w:val="24"/>
        </w:rPr>
        <w:t xml:space="preserve">, O. (2015). Evaluating drug-drug interaction information in NDF-RT and DrugBank. </w:t>
      </w:r>
      <w:r w:rsidRPr="004072F0">
        <w:rPr>
          <w:rFonts w:ascii="Times New Roman" w:eastAsia="Times New Roman" w:hAnsi="Times New Roman" w:cs="Times New Roman"/>
          <w:i/>
          <w:iCs/>
          <w:sz w:val="24"/>
          <w:szCs w:val="24"/>
        </w:rPr>
        <w:t>Journal of Biomedical Semantics</w:t>
      </w:r>
      <w:r w:rsidRPr="004072F0">
        <w:rPr>
          <w:rFonts w:ascii="Times New Roman" w:eastAsia="Times New Roman" w:hAnsi="Times New Roman" w:cs="Times New Roman"/>
          <w:sz w:val="24"/>
          <w:szCs w:val="24"/>
        </w:rPr>
        <w:t xml:space="preserve">, </w:t>
      </w:r>
      <w:r w:rsidRPr="004072F0">
        <w:rPr>
          <w:rFonts w:ascii="Times New Roman" w:eastAsia="Times New Roman" w:hAnsi="Times New Roman" w:cs="Times New Roman"/>
          <w:i/>
          <w:iCs/>
          <w:sz w:val="24"/>
          <w:szCs w:val="24"/>
        </w:rPr>
        <w:t>6</w:t>
      </w:r>
      <w:r w:rsidRPr="004072F0">
        <w:rPr>
          <w:rFonts w:ascii="Times New Roman" w:eastAsia="Times New Roman" w:hAnsi="Times New Roman" w:cs="Times New Roman"/>
          <w:sz w:val="24"/>
          <w:szCs w:val="24"/>
        </w:rPr>
        <w:t>(1). https://doi.org/10.1186/s13326-015-0018-0</w:t>
      </w:r>
    </w:p>
    <w:p w14:paraId="2C2226FB" w14:textId="77777777" w:rsidR="00785056" w:rsidRPr="003C5CEC" w:rsidRDefault="00785056">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Change w:id="414" w:author="Cristina Leal Rodriguez" w:date="2020-06-15T14:53:00Z">
          <w:pPr>
            <w:pStyle w:val="ListParagraph"/>
            <w:spacing w:before="100" w:beforeAutospacing="1" w:after="100" w:afterAutospacing="1" w:line="240" w:lineRule="auto"/>
            <w:ind w:left="360"/>
          </w:pPr>
        </w:pPrChange>
      </w:pPr>
    </w:p>
    <w:p w14:paraId="353E4181" w14:textId="77777777" w:rsidR="00785056" w:rsidRDefault="00785056">
      <w:pPr>
        <w:pStyle w:val="ListParagraph"/>
        <w:numPr>
          <w:ilvl w:val="0"/>
          <w:numId w:val="7"/>
        </w:numPr>
        <w:jc w:val="both"/>
        <w:pPrChange w:id="415" w:author="Cristina Leal Rodriguez" w:date="2020-06-15T14:53:00Z">
          <w:pPr>
            <w:pStyle w:val="ListParagraph"/>
            <w:numPr>
              <w:numId w:val="7"/>
            </w:numPr>
            <w:ind w:left="360" w:hanging="360"/>
          </w:pPr>
        </w:pPrChange>
      </w:pPr>
      <w:r>
        <w:rPr>
          <w:rFonts w:ascii="Arial" w:hAnsi="Arial" w:cs="Arial"/>
          <w:color w:val="1C1D1E"/>
          <w:sz w:val="21"/>
          <w:szCs w:val="21"/>
          <w:shd w:val="clear" w:color="auto" w:fill="FFFFFF"/>
        </w:rPr>
        <w:lastRenderedPageBreak/>
        <w:t>Hines, L.E., Malone, D.C. and Murphy, J.E. (2012), Recommendations for Generating, Evaluating, and Implementing Drug</w:t>
      </w:r>
      <w:r>
        <w:rPr>
          <w:rFonts w:ascii="Cambria Math" w:hAnsi="Cambria Math" w:cs="Cambria Math"/>
          <w:color w:val="1C1D1E"/>
          <w:sz w:val="21"/>
          <w:szCs w:val="21"/>
          <w:shd w:val="clear" w:color="auto" w:fill="FFFFFF"/>
        </w:rPr>
        <w:t>‐</w:t>
      </w:r>
      <w:r>
        <w:rPr>
          <w:rFonts w:ascii="Arial" w:hAnsi="Arial" w:cs="Arial"/>
          <w:color w:val="1C1D1E"/>
          <w:sz w:val="21"/>
          <w:szCs w:val="21"/>
          <w:shd w:val="clear" w:color="auto" w:fill="FFFFFF"/>
        </w:rPr>
        <w:t>Drug Interaction Evidence. Pharmacotherapy, 32: 304-313. doi:</w:t>
      </w:r>
      <w:r w:rsidR="00C95339">
        <w:fldChar w:fldCharType="begin"/>
      </w:r>
      <w:r w:rsidR="00C95339">
        <w:instrText xml:space="preserve"> HYPERLINK "https://doi.org/10.1002/j.1875-9114.2012.01024.x" </w:instrText>
      </w:r>
      <w:r w:rsidR="00C95339">
        <w:fldChar w:fldCharType="separate"/>
      </w:r>
      <w:r>
        <w:rPr>
          <w:rStyle w:val="Hyperlink"/>
          <w:rFonts w:ascii="Arial" w:hAnsi="Arial" w:cs="Arial"/>
          <w:sz w:val="21"/>
          <w:szCs w:val="21"/>
          <w:u w:val="none"/>
          <w:shd w:val="clear" w:color="auto" w:fill="FFFFFF"/>
        </w:rPr>
        <w:t>10.1002/j.1875-9114.2012.01024.x</w:t>
      </w:r>
      <w:r w:rsidR="00C95339">
        <w:rPr>
          <w:rStyle w:val="Hyperlink"/>
          <w:rFonts w:ascii="Arial" w:hAnsi="Arial" w:cs="Arial"/>
          <w:sz w:val="21"/>
          <w:szCs w:val="21"/>
          <w:u w:val="none"/>
          <w:shd w:val="clear" w:color="auto" w:fill="FFFFFF"/>
        </w:rPr>
        <w:fldChar w:fldCharType="end"/>
      </w:r>
    </w:p>
    <w:p w14:paraId="3063AEEE" w14:textId="77777777" w:rsidR="00785056" w:rsidRPr="00785056" w:rsidRDefault="00785056">
      <w:pPr>
        <w:pStyle w:val="ListParagraph"/>
        <w:ind w:left="360"/>
        <w:jc w:val="both"/>
        <w:pPrChange w:id="416" w:author="Cristina Leal Rodriguez" w:date="2020-06-15T14:53:00Z">
          <w:pPr>
            <w:pStyle w:val="ListParagraph"/>
            <w:ind w:left="360"/>
          </w:pPr>
        </w:pPrChange>
      </w:pPr>
    </w:p>
    <w:p w14:paraId="7B3ABBB8" w14:textId="77777777" w:rsidR="004D07DE" w:rsidRPr="00F65FCA" w:rsidRDefault="004D07DE">
      <w:pPr>
        <w:pStyle w:val="ListParagraph"/>
        <w:numPr>
          <w:ilvl w:val="0"/>
          <w:numId w:val="7"/>
        </w:numPr>
        <w:spacing w:before="100" w:beforeAutospacing="1" w:after="100" w:afterAutospacing="1" w:line="240" w:lineRule="auto"/>
        <w:jc w:val="both"/>
        <w:rPr>
          <w:rFonts w:eastAsia="Times New Roman" w:cs="Times New Roman"/>
        </w:rPr>
        <w:pPrChange w:id="417" w:author="Cristina Leal Rodriguez" w:date="2020-06-15T14:53:00Z">
          <w:pPr>
            <w:pStyle w:val="ListParagraph"/>
            <w:numPr>
              <w:numId w:val="7"/>
            </w:numPr>
            <w:spacing w:before="100" w:beforeAutospacing="1" w:after="100" w:afterAutospacing="1" w:line="240" w:lineRule="auto"/>
            <w:ind w:left="360" w:hanging="360"/>
          </w:pPr>
        </w:pPrChange>
      </w:pPr>
      <w:r w:rsidRPr="00F65FCA">
        <w:rPr>
          <w:rFonts w:eastAsia="Times New Roman" w:cs="Times New Roman"/>
        </w:rPr>
        <w:t xml:space="preserve">Wishart, D. S., </w:t>
      </w:r>
      <w:proofErr w:type="spellStart"/>
      <w:r w:rsidRPr="00F65FCA">
        <w:rPr>
          <w:rFonts w:eastAsia="Times New Roman" w:cs="Times New Roman"/>
        </w:rPr>
        <w:t>Feunang</w:t>
      </w:r>
      <w:proofErr w:type="spellEnd"/>
      <w:r w:rsidRPr="00F65FCA">
        <w:rPr>
          <w:rFonts w:eastAsia="Times New Roman" w:cs="Times New Roman"/>
        </w:rPr>
        <w:t xml:space="preserve">, Y. D., Guo, A. C., Lo, E. J., </w:t>
      </w:r>
      <w:proofErr w:type="spellStart"/>
      <w:r w:rsidRPr="00F65FCA">
        <w:rPr>
          <w:rFonts w:eastAsia="Times New Roman" w:cs="Times New Roman"/>
        </w:rPr>
        <w:t>Marcu</w:t>
      </w:r>
      <w:proofErr w:type="spellEnd"/>
      <w:r w:rsidRPr="00F65FCA">
        <w:rPr>
          <w:rFonts w:eastAsia="Times New Roman" w:cs="Times New Roman"/>
        </w:rPr>
        <w:t xml:space="preserve">, A., Grant, J. R., Sajed, T., Johnson, D., Li, C., </w:t>
      </w:r>
      <w:proofErr w:type="spellStart"/>
      <w:r w:rsidRPr="00F65FCA">
        <w:rPr>
          <w:rFonts w:eastAsia="Times New Roman" w:cs="Times New Roman"/>
        </w:rPr>
        <w:t>Sayeeda</w:t>
      </w:r>
      <w:proofErr w:type="spellEnd"/>
      <w:r w:rsidRPr="00F65FCA">
        <w:rPr>
          <w:rFonts w:eastAsia="Times New Roman" w:cs="Times New Roman"/>
        </w:rPr>
        <w:t xml:space="preserve">, Z., </w:t>
      </w:r>
      <w:proofErr w:type="spellStart"/>
      <w:r w:rsidRPr="00F65FCA">
        <w:rPr>
          <w:rFonts w:eastAsia="Times New Roman" w:cs="Times New Roman"/>
        </w:rPr>
        <w:t>Assempour</w:t>
      </w:r>
      <w:proofErr w:type="spellEnd"/>
      <w:r w:rsidRPr="00F65FCA">
        <w:rPr>
          <w:rFonts w:eastAsia="Times New Roman" w:cs="Times New Roman"/>
        </w:rPr>
        <w:t xml:space="preserve">, N., </w:t>
      </w:r>
      <w:proofErr w:type="spellStart"/>
      <w:r w:rsidRPr="00F65FCA">
        <w:rPr>
          <w:rFonts w:eastAsia="Times New Roman" w:cs="Times New Roman"/>
        </w:rPr>
        <w:t>Iynkkaran</w:t>
      </w:r>
      <w:proofErr w:type="spellEnd"/>
      <w:r w:rsidRPr="00F65FCA">
        <w:rPr>
          <w:rFonts w:eastAsia="Times New Roman" w:cs="Times New Roman"/>
        </w:rPr>
        <w:t xml:space="preserve">, I., Liu, Y., </w:t>
      </w:r>
      <w:proofErr w:type="spellStart"/>
      <w:r w:rsidRPr="00F65FCA">
        <w:rPr>
          <w:rFonts w:eastAsia="Times New Roman" w:cs="Times New Roman"/>
        </w:rPr>
        <w:t>MacIejewski</w:t>
      </w:r>
      <w:proofErr w:type="spellEnd"/>
      <w:r w:rsidRPr="00F65FCA">
        <w:rPr>
          <w:rFonts w:eastAsia="Times New Roman" w:cs="Times New Roman"/>
        </w:rPr>
        <w:t xml:space="preserve">, A., Gale, N., Wilson, A., Chin, L., Cummings, R., Le, Di., … Wilson, M. (2018). DrugBank 5.0: A major update to the DrugBank database for 2018. </w:t>
      </w:r>
      <w:r w:rsidRPr="00F65FCA">
        <w:rPr>
          <w:rFonts w:eastAsia="Times New Roman" w:cs="Times New Roman"/>
          <w:i/>
          <w:iCs/>
        </w:rPr>
        <w:t>Nucleic Acids Research</w:t>
      </w:r>
      <w:r w:rsidRPr="00F65FCA">
        <w:rPr>
          <w:rFonts w:eastAsia="Times New Roman" w:cs="Times New Roman"/>
        </w:rPr>
        <w:t xml:space="preserve">, </w:t>
      </w:r>
      <w:r w:rsidRPr="00F65FCA">
        <w:rPr>
          <w:rFonts w:eastAsia="Times New Roman" w:cs="Times New Roman"/>
          <w:i/>
          <w:iCs/>
        </w:rPr>
        <w:t>46</w:t>
      </w:r>
      <w:r w:rsidRPr="00F65FCA">
        <w:rPr>
          <w:rFonts w:eastAsia="Times New Roman" w:cs="Times New Roman"/>
        </w:rPr>
        <w:t xml:space="preserve">(D1), D1074–D1082. </w:t>
      </w:r>
      <w:r w:rsidR="00C95339">
        <w:fldChar w:fldCharType="begin"/>
      </w:r>
      <w:r w:rsidR="00C95339">
        <w:instrText xml:space="preserve"> HYPERLINK "https://doi.org/10.1093/nar/gkx1037" </w:instrText>
      </w:r>
      <w:r w:rsidR="00C95339">
        <w:fldChar w:fldCharType="separate"/>
      </w:r>
      <w:r w:rsidR="00F76028" w:rsidRPr="00F65FCA">
        <w:rPr>
          <w:rStyle w:val="Hyperlink"/>
          <w:rFonts w:eastAsia="Times New Roman" w:cs="Times New Roman"/>
        </w:rPr>
        <w:t>https://doi.org/10.1093/nar/gkx1037</w:t>
      </w:r>
      <w:r w:rsidR="00C95339">
        <w:rPr>
          <w:rStyle w:val="Hyperlink"/>
          <w:rFonts w:eastAsia="Times New Roman" w:cs="Times New Roman"/>
        </w:rPr>
        <w:fldChar w:fldCharType="end"/>
      </w:r>
    </w:p>
    <w:p w14:paraId="17408B31" w14:textId="77777777" w:rsidR="00A1032D" w:rsidRPr="00A1032D" w:rsidRDefault="00A1032D">
      <w:pPr>
        <w:pStyle w:val="ListParagraph"/>
        <w:numPr>
          <w:ilvl w:val="0"/>
          <w:numId w:val="7"/>
        </w:numPr>
        <w:jc w:val="both"/>
        <w:rPr>
          <w:lang w:val="da-DK"/>
        </w:rPr>
        <w:pPrChange w:id="418" w:author="Cristina Leal Rodriguez" w:date="2020-06-15T14:53:00Z">
          <w:pPr>
            <w:pStyle w:val="ListParagraph"/>
            <w:numPr>
              <w:numId w:val="7"/>
            </w:numPr>
            <w:ind w:left="360" w:hanging="360"/>
          </w:pPr>
        </w:pPrChange>
      </w:pPr>
      <w:r w:rsidRPr="002B212D">
        <w:rPr>
          <w:rFonts w:ascii="Helvetica" w:hAnsi="Helvetica"/>
          <w:color w:val="333E50"/>
          <w:sz w:val="21"/>
          <w:szCs w:val="21"/>
          <w:shd w:val="clear" w:color="auto" w:fill="FFFFFF"/>
          <w:lang w:val="da-DK"/>
        </w:rPr>
        <w:t xml:space="preserve">Mohammed Ali, Ali </w:t>
      </w:r>
      <w:proofErr w:type="spellStart"/>
      <w:r w:rsidRPr="002B212D">
        <w:rPr>
          <w:rFonts w:ascii="Helvetica" w:hAnsi="Helvetica"/>
          <w:color w:val="333E50"/>
          <w:sz w:val="21"/>
          <w:szCs w:val="21"/>
          <w:shd w:val="clear" w:color="auto" w:fill="FFFFFF"/>
          <w:lang w:val="da-DK"/>
        </w:rPr>
        <w:t>Ezzat</w:t>
      </w:r>
      <w:proofErr w:type="spellEnd"/>
      <w:r w:rsidRPr="002B212D">
        <w:rPr>
          <w:rFonts w:ascii="Helvetica" w:hAnsi="Helvetica"/>
          <w:color w:val="333E50"/>
          <w:sz w:val="21"/>
          <w:szCs w:val="21"/>
          <w:shd w:val="clear" w:color="auto" w:fill="FFFFFF"/>
          <w:lang w:val="da-DK"/>
        </w:rPr>
        <w:t xml:space="preserve"> (). dbparser: DrugBank Database XML Parser. </w:t>
      </w:r>
      <w:r w:rsidRPr="00A1032D">
        <w:rPr>
          <w:rFonts w:ascii="Helvetica" w:hAnsi="Helvetica"/>
          <w:color w:val="333E50"/>
          <w:sz w:val="21"/>
          <w:szCs w:val="21"/>
          <w:shd w:val="clear" w:color="auto" w:fill="FFFFFF"/>
          <w:lang w:val="da-DK"/>
        </w:rPr>
        <w:t xml:space="preserve">R </w:t>
      </w:r>
      <w:proofErr w:type="spellStart"/>
      <w:r w:rsidRPr="00A1032D">
        <w:rPr>
          <w:rFonts w:ascii="Helvetica" w:hAnsi="Helvetica"/>
          <w:color w:val="333E50"/>
          <w:sz w:val="21"/>
          <w:szCs w:val="21"/>
          <w:shd w:val="clear" w:color="auto" w:fill="FFFFFF"/>
          <w:lang w:val="da-DK"/>
        </w:rPr>
        <w:t>package</w:t>
      </w:r>
      <w:proofErr w:type="spellEnd"/>
      <w:r w:rsidRPr="00A1032D">
        <w:rPr>
          <w:rFonts w:ascii="Helvetica" w:hAnsi="Helvetica"/>
          <w:color w:val="333E50"/>
          <w:sz w:val="21"/>
          <w:szCs w:val="21"/>
          <w:shd w:val="clear" w:color="auto" w:fill="FFFFFF"/>
          <w:lang w:val="da-DK"/>
        </w:rPr>
        <w:t xml:space="preserve"> version 1.1.3.9000.</w:t>
      </w:r>
    </w:p>
    <w:p w14:paraId="22288855" w14:textId="77777777" w:rsidR="00F76028" w:rsidRPr="00A1032D" w:rsidRDefault="00F76028">
      <w:pPr>
        <w:pStyle w:val="ListParagraph"/>
        <w:spacing w:before="100" w:beforeAutospacing="1" w:after="100" w:afterAutospacing="1" w:line="240" w:lineRule="auto"/>
        <w:ind w:left="360"/>
        <w:jc w:val="both"/>
        <w:rPr>
          <w:rFonts w:eastAsia="Times New Roman" w:cs="Times New Roman"/>
          <w:lang w:val="da-DK"/>
        </w:rPr>
        <w:pPrChange w:id="419" w:author="Cristina Leal Rodriguez" w:date="2020-06-15T14:53:00Z">
          <w:pPr>
            <w:pStyle w:val="ListParagraph"/>
            <w:spacing w:before="100" w:beforeAutospacing="1" w:after="100" w:afterAutospacing="1" w:line="240" w:lineRule="auto"/>
            <w:ind w:left="360"/>
          </w:pPr>
        </w:pPrChange>
      </w:pPr>
    </w:p>
    <w:p w14:paraId="0802DAD5" w14:textId="77777777" w:rsidR="004D07DE" w:rsidRDefault="004D07DE">
      <w:pPr>
        <w:pStyle w:val="ListParagraph"/>
        <w:numPr>
          <w:ilvl w:val="0"/>
          <w:numId w:val="7"/>
        </w:numPr>
        <w:spacing w:before="100" w:beforeAutospacing="1" w:after="100" w:afterAutospacing="1" w:line="240" w:lineRule="auto"/>
        <w:jc w:val="both"/>
        <w:rPr>
          <w:rFonts w:eastAsia="Times New Roman" w:cs="Times New Roman"/>
        </w:rPr>
        <w:pPrChange w:id="420" w:author="Cristina Leal Rodriguez" w:date="2020-06-15T14:53:00Z">
          <w:pPr>
            <w:pStyle w:val="ListParagraph"/>
            <w:numPr>
              <w:numId w:val="7"/>
            </w:numPr>
            <w:spacing w:before="100" w:beforeAutospacing="1" w:after="100" w:afterAutospacing="1" w:line="240" w:lineRule="auto"/>
            <w:ind w:left="360" w:hanging="360"/>
          </w:pPr>
        </w:pPrChange>
      </w:pPr>
      <w:proofErr w:type="spellStart"/>
      <w:r w:rsidRPr="00F65FCA">
        <w:rPr>
          <w:rFonts w:eastAsia="Times New Roman" w:cs="Times New Roman"/>
        </w:rPr>
        <w:t>Kanehisa</w:t>
      </w:r>
      <w:proofErr w:type="spellEnd"/>
      <w:r w:rsidRPr="00F65FCA">
        <w:rPr>
          <w:rFonts w:eastAsia="Times New Roman" w:cs="Times New Roman"/>
        </w:rPr>
        <w:t xml:space="preserve">, M., </w:t>
      </w:r>
      <w:proofErr w:type="spellStart"/>
      <w:r w:rsidRPr="00F65FCA">
        <w:rPr>
          <w:rFonts w:eastAsia="Times New Roman" w:cs="Times New Roman"/>
        </w:rPr>
        <w:t>Goto</w:t>
      </w:r>
      <w:proofErr w:type="spellEnd"/>
      <w:r w:rsidRPr="00F65FCA">
        <w:rPr>
          <w:rFonts w:eastAsia="Times New Roman" w:cs="Times New Roman"/>
        </w:rPr>
        <w:t xml:space="preserve">, S., </w:t>
      </w:r>
      <w:proofErr w:type="spellStart"/>
      <w:r w:rsidRPr="00F65FCA">
        <w:rPr>
          <w:rFonts w:eastAsia="Times New Roman" w:cs="Times New Roman"/>
        </w:rPr>
        <w:t>Furumichi</w:t>
      </w:r>
      <w:proofErr w:type="spellEnd"/>
      <w:r w:rsidRPr="00F65FCA">
        <w:rPr>
          <w:rFonts w:eastAsia="Times New Roman" w:cs="Times New Roman"/>
        </w:rPr>
        <w:t xml:space="preserve">, M., Tanabe, M., &amp; </w:t>
      </w:r>
      <w:proofErr w:type="spellStart"/>
      <w:r w:rsidRPr="00F65FCA">
        <w:rPr>
          <w:rFonts w:eastAsia="Times New Roman" w:cs="Times New Roman"/>
        </w:rPr>
        <w:t>Hirakawa</w:t>
      </w:r>
      <w:proofErr w:type="spellEnd"/>
      <w:r w:rsidRPr="00F65FCA">
        <w:rPr>
          <w:rFonts w:eastAsia="Times New Roman" w:cs="Times New Roman"/>
        </w:rPr>
        <w:t xml:space="preserve">, M. (2009). KEGG for representation and analysis of molecular networks involving diseases and drugs. </w:t>
      </w:r>
      <w:r w:rsidRPr="00F65FCA">
        <w:rPr>
          <w:rFonts w:eastAsia="Times New Roman" w:cs="Times New Roman"/>
          <w:i/>
          <w:iCs/>
        </w:rPr>
        <w:t>Nucleic Acids Research</w:t>
      </w:r>
      <w:r w:rsidRPr="00F65FCA">
        <w:rPr>
          <w:rFonts w:eastAsia="Times New Roman" w:cs="Times New Roman"/>
        </w:rPr>
        <w:t xml:space="preserve">, </w:t>
      </w:r>
      <w:r w:rsidRPr="00F65FCA">
        <w:rPr>
          <w:rFonts w:eastAsia="Times New Roman" w:cs="Times New Roman"/>
          <w:i/>
          <w:iCs/>
        </w:rPr>
        <w:t>38</w:t>
      </w:r>
      <w:r w:rsidRPr="00F65FCA">
        <w:rPr>
          <w:rFonts w:eastAsia="Times New Roman" w:cs="Times New Roman"/>
        </w:rPr>
        <w:t>(SUPPL.1), 355–360. https://doi.org/10.1093/nar/gkp896</w:t>
      </w:r>
    </w:p>
    <w:p w14:paraId="7091C876" w14:textId="77777777" w:rsidR="00A1032D" w:rsidRPr="00F65FCA" w:rsidRDefault="00A1032D">
      <w:pPr>
        <w:pStyle w:val="ListParagraph"/>
        <w:spacing w:before="100" w:beforeAutospacing="1" w:after="100" w:afterAutospacing="1" w:line="240" w:lineRule="auto"/>
        <w:ind w:left="360"/>
        <w:jc w:val="both"/>
        <w:rPr>
          <w:rFonts w:eastAsia="Times New Roman" w:cs="Times New Roman"/>
        </w:rPr>
        <w:pPrChange w:id="421" w:author="Cristina Leal Rodriguez" w:date="2020-06-15T14:53:00Z">
          <w:pPr>
            <w:pStyle w:val="ListParagraph"/>
            <w:spacing w:before="100" w:beforeAutospacing="1" w:after="100" w:afterAutospacing="1" w:line="240" w:lineRule="auto"/>
            <w:ind w:left="360"/>
          </w:pPr>
        </w:pPrChange>
      </w:pPr>
    </w:p>
    <w:p w14:paraId="23C441B8" w14:textId="77777777" w:rsidR="00A1032D" w:rsidRDefault="00C95339">
      <w:pPr>
        <w:pStyle w:val="ListParagraph"/>
        <w:numPr>
          <w:ilvl w:val="0"/>
          <w:numId w:val="7"/>
        </w:numPr>
        <w:jc w:val="both"/>
        <w:pPrChange w:id="422" w:author="Cristina Leal Rodriguez" w:date="2020-06-15T14:53:00Z">
          <w:pPr>
            <w:pStyle w:val="ListParagraph"/>
            <w:numPr>
              <w:numId w:val="7"/>
            </w:numPr>
            <w:ind w:left="360" w:hanging="360"/>
          </w:pPr>
        </w:pPrChange>
      </w:pPr>
      <w:r>
        <w:fldChar w:fldCharType="begin"/>
      </w:r>
      <w:r>
        <w:instrText xml:space="preserve"> HYPERLINK "https://www.kegg.jp/kegg/rest/keggapi.html" </w:instrText>
      </w:r>
      <w:r>
        <w:fldChar w:fldCharType="separate"/>
      </w:r>
      <w:r w:rsidR="00A1032D">
        <w:rPr>
          <w:rStyle w:val="Hyperlink"/>
        </w:rPr>
        <w:t>https://www.kegg.jp/kegg/rest/keggapi.html</w:t>
      </w:r>
      <w:r>
        <w:rPr>
          <w:rStyle w:val="Hyperlink"/>
        </w:rPr>
        <w:fldChar w:fldCharType="end"/>
      </w:r>
    </w:p>
    <w:p w14:paraId="3B19E438" w14:textId="77777777" w:rsidR="00F76028" w:rsidRPr="00F65FCA" w:rsidRDefault="00F76028">
      <w:pPr>
        <w:pStyle w:val="ListParagraph"/>
        <w:spacing w:before="100" w:beforeAutospacing="1" w:after="100" w:afterAutospacing="1" w:line="240" w:lineRule="auto"/>
        <w:ind w:left="360"/>
        <w:jc w:val="both"/>
        <w:rPr>
          <w:rFonts w:eastAsia="Times New Roman" w:cs="Times New Roman"/>
        </w:rPr>
        <w:pPrChange w:id="423" w:author="Cristina Leal Rodriguez" w:date="2020-06-15T14:53:00Z">
          <w:pPr>
            <w:pStyle w:val="ListParagraph"/>
            <w:spacing w:before="100" w:beforeAutospacing="1" w:after="100" w:afterAutospacing="1" w:line="240" w:lineRule="auto"/>
            <w:ind w:left="360"/>
          </w:pPr>
        </w:pPrChange>
      </w:pPr>
    </w:p>
    <w:p w14:paraId="6B5510E8" w14:textId="77777777" w:rsidR="00952092" w:rsidRPr="00F65FCA" w:rsidRDefault="00F76028">
      <w:pPr>
        <w:pStyle w:val="ListParagraph"/>
        <w:numPr>
          <w:ilvl w:val="0"/>
          <w:numId w:val="7"/>
        </w:numPr>
        <w:jc w:val="both"/>
        <w:pPrChange w:id="424" w:author="Cristina Leal Rodriguez" w:date="2020-06-15T14:53:00Z">
          <w:pPr>
            <w:pStyle w:val="ListParagraph"/>
            <w:numPr>
              <w:numId w:val="7"/>
            </w:numPr>
            <w:ind w:left="360" w:hanging="360"/>
          </w:pPr>
        </w:pPrChange>
      </w:pPr>
      <w:proofErr w:type="spellStart"/>
      <w:r w:rsidRPr="00F65FCA">
        <w:rPr>
          <w:rFonts w:cs="Arial"/>
          <w:color w:val="303030"/>
          <w:shd w:val="clear" w:color="auto" w:fill="FFFFFF"/>
        </w:rPr>
        <w:t>Tatonetti</w:t>
      </w:r>
      <w:proofErr w:type="spellEnd"/>
      <w:r w:rsidRPr="00F65FCA">
        <w:rPr>
          <w:rFonts w:cs="Arial"/>
          <w:color w:val="303030"/>
          <w:shd w:val="clear" w:color="auto" w:fill="FFFFFF"/>
        </w:rPr>
        <w:t xml:space="preserve"> NP, Ye PP, </w:t>
      </w:r>
      <w:proofErr w:type="spellStart"/>
      <w:r w:rsidRPr="00F65FCA">
        <w:rPr>
          <w:rFonts w:cs="Arial"/>
          <w:color w:val="303030"/>
          <w:shd w:val="clear" w:color="auto" w:fill="FFFFFF"/>
        </w:rPr>
        <w:t>Daneshjou</w:t>
      </w:r>
      <w:proofErr w:type="spellEnd"/>
      <w:r w:rsidRPr="00F65FCA">
        <w:rPr>
          <w:rFonts w:cs="Arial"/>
          <w:color w:val="303030"/>
          <w:shd w:val="clear" w:color="auto" w:fill="FFFFFF"/>
        </w:rPr>
        <w:t xml:space="preserve"> R, Altman RB. Data-driven prediction of drug effects and interactions. </w:t>
      </w:r>
      <w:proofErr w:type="spellStart"/>
      <w:r w:rsidRPr="00F65FCA">
        <w:rPr>
          <w:rFonts w:cs="Arial"/>
          <w:i/>
          <w:iCs/>
          <w:color w:val="303030"/>
          <w:shd w:val="clear" w:color="auto" w:fill="FFFFFF"/>
        </w:rPr>
        <w:t>Sci</w:t>
      </w:r>
      <w:proofErr w:type="spellEnd"/>
      <w:r w:rsidRPr="00F65FCA">
        <w:rPr>
          <w:rFonts w:cs="Arial"/>
          <w:i/>
          <w:iCs/>
          <w:color w:val="303030"/>
          <w:shd w:val="clear" w:color="auto" w:fill="FFFFFF"/>
        </w:rPr>
        <w:t xml:space="preserve"> </w:t>
      </w:r>
      <w:proofErr w:type="spellStart"/>
      <w:r w:rsidRPr="00F65FCA">
        <w:rPr>
          <w:rFonts w:cs="Arial"/>
          <w:i/>
          <w:iCs/>
          <w:color w:val="303030"/>
          <w:shd w:val="clear" w:color="auto" w:fill="FFFFFF"/>
        </w:rPr>
        <w:t>Transl</w:t>
      </w:r>
      <w:proofErr w:type="spellEnd"/>
      <w:r w:rsidRPr="00F65FCA">
        <w:rPr>
          <w:rFonts w:cs="Arial"/>
          <w:i/>
          <w:iCs/>
          <w:color w:val="303030"/>
          <w:shd w:val="clear" w:color="auto" w:fill="FFFFFF"/>
        </w:rPr>
        <w:t xml:space="preserve"> Med</w:t>
      </w:r>
      <w:r w:rsidRPr="00F65FCA">
        <w:rPr>
          <w:rFonts w:cs="Arial"/>
          <w:color w:val="303030"/>
          <w:shd w:val="clear" w:color="auto" w:fill="FFFFFF"/>
        </w:rPr>
        <w:t>. 2012</w:t>
      </w:r>
      <w:proofErr w:type="gramStart"/>
      <w:r w:rsidRPr="00F65FCA">
        <w:rPr>
          <w:rFonts w:cs="Arial"/>
          <w:color w:val="303030"/>
          <w:shd w:val="clear" w:color="auto" w:fill="FFFFFF"/>
        </w:rPr>
        <w:t>;4</w:t>
      </w:r>
      <w:proofErr w:type="gramEnd"/>
      <w:r w:rsidRPr="00F65FCA">
        <w:rPr>
          <w:rFonts w:cs="Arial"/>
          <w:color w:val="303030"/>
          <w:shd w:val="clear" w:color="auto" w:fill="FFFFFF"/>
        </w:rPr>
        <w:t>(125):125ra31. doi:10.1126/scitranslmed.3003377</w:t>
      </w:r>
    </w:p>
    <w:p w14:paraId="397688F2" w14:textId="77777777" w:rsidR="00F76028" w:rsidRPr="00F65FCA" w:rsidRDefault="00F76028">
      <w:pPr>
        <w:pStyle w:val="ListParagraph"/>
        <w:jc w:val="both"/>
        <w:pPrChange w:id="425" w:author="Cristina Leal Rodriguez" w:date="2020-06-15T14:53:00Z">
          <w:pPr>
            <w:pStyle w:val="ListParagraph"/>
          </w:pPr>
        </w:pPrChange>
      </w:pPr>
    </w:p>
    <w:p w14:paraId="13707EB6" w14:textId="77777777" w:rsidR="00F76028" w:rsidRPr="00F65FCA" w:rsidRDefault="00293426">
      <w:pPr>
        <w:pStyle w:val="ListParagraph"/>
        <w:numPr>
          <w:ilvl w:val="0"/>
          <w:numId w:val="7"/>
        </w:numPr>
        <w:jc w:val="both"/>
        <w:pPrChange w:id="426" w:author="Cristina Leal Rodriguez" w:date="2020-06-15T14:53:00Z">
          <w:pPr>
            <w:pStyle w:val="ListParagraph"/>
            <w:numPr>
              <w:numId w:val="7"/>
            </w:numPr>
            <w:ind w:left="360" w:hanging="360"/>
          </w:pPr>
        </w:pPrChange>
      </w:pPr>
      <w:proofErr w:type="spellStart"/>
      <w:r w:rsidRPr="00F65FCA">
        <w:t>Olvey</w:t>
      </w:r>
      <w:proofErr w:type="spellEnd"/>
      <w:r w:rsidRPr="00F65FCA">
        <w:t xml:space="preserve">, E.L., </w:t>
      </w:r>
      <w:proofErr w:type="spellStart"/>
      <w:r w:rsidRPr="00F65FCA">
        <w:t>Clauschee</w:t>
      </w:r>
      <w:proofErr w:type="spellEnd"/>
      <w:r w:rsidRPr="00F65FCA">
        <w:t>, S. and Malone, D.C. (2010), Comparison of Critical Drug–Drug Interaction Listings: The Department of Veterans Affairs Medical System and Standard Reference Compendia. Clinical Pharmacology &amp; Therapeutics, 87: 48-51. doi:10.1038/clpt.2009.198</w:t>
      </w:r>
    </w:p>
    <w:p w14:paraId="5DB9DAF1" w14:textId="77777777" w:rsidR="00293426" w:rsidRPr="00F65FCA" w:rsidRDefault="00293426">
      <w:pPr>
        <w:pStyle w:val="ListParagraph"/>
        <w:jc w:val="both"/>
        <w:pPrChange w:id="427" w:author="Cristina Leal Rodriguez" w:date="2020-06-15T14:53:00Z">
          <w:pPr>
            <w:pStyle w:val="ListParagraph"/>
          </w:pPr>
        </w:pPrChange>
      </w:pPr>
    </w:p>
    <w:p w14:paraId="3E112CB0" w14:textId="77777777" w:rsidR="00293426" w:rsidRPr="00F65FCA" w:rsidRDefault="00C95339">
      <w:pPr>
        <w:pStyle w:val="ListParagraph"/>
        <w:numPr>
          <w:ilvl w:val="0"/>
          <w:numId w:val="7"/>
        </w:numPr>
        <w:jc w:val="both"/>
        <w:pPrChange w:id="428" w:author="Cristina Leal Rodriguez" w:date="2020-06-15T14:53:00Z">
          <w:pPr>
            <w:pStyle w:val="ListParagraph"/>
            <w:numPr>
              <w:numId w:val="7"/>
            </w:numPr>
            <w:ind w:left="360" w:hanging="360"/>
          </w:pPr>
        </w:pPrChange>
      </w:pPr>
      <w:r>
        <w:fldChar w:fldCharType="begin"/>
      </w:r>
      <w:r>
        <w:instrText xml:space="preserve"> HYPERLINK "https://www.crediblemeds.org/healthcare-providers/drug-drug-interaction" </w:instrText>
      </w:r>
      <w:r>
        <w:fldChar w:fldCharType="separate"/>
      </w:r>
      <w:r w:rsidR="00293426" w:rsidRPr="00F65FCA">
        <w:rPr>
          <w:rStyle w:val="Hyperlink"/>
        </w:rPr>
        <w:t>https://www.crediblemeds.org/healthcare-providers/drug-drug-interaction</w:t>
      </w:r>
      <w:r>
        <w:rPr>
          <w:rStyle w:val="Hyperlink"/>
        </w:rPr>
        <w:fldChar w:fldCharType="end"/>
      </w:r>
    </w:p>
    <w:p w14:paraId="33EC2D50" w14:textId="77777777" w:rsidR="00293426" w:rsidRPr="00F65FCA" w:rsidRDefault="00293426">
      <w:pPr>
        <w:pStyle w:val="ListParagraph"/>
        <w:jc w:val="both"/>
        <w:pPrChange w:id="429" w:author="Cristina Leal Rodriguez" w:date="2020-06-15T14:53:00Z">
          <w:pPr>
            <w:pStyle w:val="ListParagraph"/>
          </w:pPr>
        </w:pPrChange>
      </w:pPr>
    </w:p>
    <w:p w14:paraId="06931395" w14:textId="77777777" w:rsidR="00293426" w:rsidRPr="00F65FCA" w:rsidRDefault="00C95339">
      <w:pPr>
        <w:pStyle w:val="ListParagraph"/>
        <w:numPr>
          <w:ilvl w:val="0"/>
          <w:numId w:val="7"/>
        </w:numPr>
        <w:jc w:val="both"/>
        <w:pPrChange w:id="430" w:author="Cristina Leal Rodriguez" w:date="2020-06-15T14:53:00Z">
          <w:pPr>
            <w:pStyle w:val="ListParagraph"/>
            <w:numPr>
              <w:numId w:val="7"/>
            </w:numPr>
            <w:ind w:left="360" w:hanging="360"/>
          </w:pPr>
        </w:pPrChange>
      </w:pPr>
      <w:r>
        <w:fldChar w:fldCharType="begin"/>
      </w:r>
      <w:r>
        <w:instrText xml:space="preserve"> HYPERLINK "https://laegemiddelstyrelsen.dk/en/sideeffects/danish-drug-interaction-databases/" </w:instrText>
      </w:r>
      <w:r>
        <w:fldChar w:fldCharType="separate"/>
      </w:r>
      <w:r w:rsidR="00293426" w:rsidRPr="00F65FCA">
        <w:rPr>
          <w:rStyle w:val="Hyperlink"/>
        </w:rPr>
        <w:t>https://laegemiddelstyrelsen.dk/en/sideeffects/danish-drug-interaction-databases/</w:t>
      </w:r>
      <w:r>
        <w:rPr>
          <w:rStyle w:val="Hyperlink"/>
        </w:rPr>
        <w:fldChar w:fldCharType="end"/>
      </w:r>
    </w:p>
    <w:p w14:paraId="5362F379" w14:textId="77777777" w:rsidR="00293426" w:rsidRPr="00F65FCA" w:rsidRDefault="00293426">
      <w:pPr>
        <w:pStyle w:val="ListParagraph"/>
        <w:jc w:val="both"/>
        <w:pPrChange w:id="431" w:author="Cristina Leal Rodriguez" w:date="2020-06-15T14:53:00Z">
          <w:pPr>
            <w:pStyle w:val="ListParagraph"/>
          </w:pPr>
        </w:pPrChange>
      </w:pPr>
    </w:p>
    <w:p w14:paraId="16235994" w14:textId="77777777" w:rsidR="00293426" w:rsidRPr="00F65FCA" w:rsidRDefault="00293426">
      <w:pPr>
        <w:pStyle w:val="ListParagraph"/>
        <w:numPr>
          <w:ilvl w:val="0"/>
          <w:numId w:val="7"/>
        </w:numPr>
        <w:spacing w:before="100" w:beforeAutospacing="1" w:after="100" w:afterAutospacing="1" w:line="240" w:lineRule="auto"/>
        <w:jc w:val="both"/>
        <w:rPr>
          <w:rFonts w:eastAsia="Times New Roman" w:cs="Times New Roman"/>
        </w:rPr>
        <w:pPrChange w:id="432" w:author="Cristina Leal Rodriguez" w:date="2020-06-15T14:53:00Z">
          <w:pPr>
            <w:pStyle w:val="ListParagraph"/>
            <w:numPr>
              <w:numId w:val="7"/>
            </w:numPr>
            <w:spacing w:before="100" w:beforeAutospacing="1" w:after="100" w:afterAutospacing="1" w:line="240" w:lineRule="auto"/>
            <w:ind w:left="360" w:hanging="360"/>
          </w:pPr>
        </w:pPrChange>
      </w:pPr>
      <w:proofErr w:type="spellStart"/>
      <w:r w:rsidRPr="00F65FCA">
        <w:rPr>
          <w:rFonts w:eastAsia="Times New Roman" w:cs="Times New Roman"/>
        </w:rPr>
        <w:t>Phansalkar</w:t>
      </w:r>
      <w:proofErr w:type="spellEnd"/>
      <w:r w:rsidRPr="00F65FCA">
        <w:rPr>
          <w:rFonts w:eastAsia="Times New Roman" w:cs="Times New Roman"/>
        </w:rPr>
        <w:t xml:space="preserve">, S., Desai, A. A., Bell, D., Yoshida, E., </w:t>
      </w:r>
      <w:proofErr w:type="spellStart"/>
      <w:r w:rsidRPr="00F65FCA">
        <w:rPr>
          <w:rFonts w:eastAsia="Times New Roman" w:cs="Times New Roman"/>
        </w:rPr>
        <w:t>Doole</w:t>
      </w:r>
      <w:proofErr w:type="spellEnd"/>
      <w:r w:rsidRPr="00F65FCA">
        <w:rPr>
          <w:rFonts w:eastAsia="Times New Roman" w:cs="Times New Roman"/>
        </w:rPr>
        <w:t xml:space="preserve">, J., </w:t>
      </w:r>
      <w:proofErr w:type="spellStart"/>
      <w:r w:rsidRPr="00F65FCA">
        <w:rPr>
          <w:rFonts w:eastAsia="Times New Roman" w:cs="Times New Roman"/>
        </w:rPr>
        <w:t>Czochanski</w:t>
      </w:r>
      <w:proofErr w:type="spellEnd"/>
      <w:r w:rsidRPr="00F65FCA">
        <w:rPr>
          <w:rFonts w:eastAsia="Times New Roman" w:cs="Times New Roman"/>
        </w:rPr>
        <w:t xml:space="preserve">, M., Middleton, B., &amp; Bates, D. W. (2012). High-priority </w:t>
      </w:r>
      <w:proofErr w:type="spellStart"/>
      <w:r w:rsidRPr="00F65FCA">
        <w:rPr>
          <w:rFonts w:eastAsia="Times New Roman" w:cs="Times New Roman"/>
        </w:rPr>
        <w:t>drugedrug</w:t>
      </w:r>
      <w:proofErr w:type="spellEnd"/>
      <w:r w:rsidRPr="00F65FCA">
        <w:rPr>
          <w:rFonts w:eastAsia="Times New Roman" w:cs="Times New Roman"/>
        </w:rPr>
        <w:t xml:space="preserve"> interactions for use in electronic health records. </w:t>
      </w:r>
      <w:r w:rsidRPr="00F65FCA">
        <w:rPr>
          <w:rFonts w:eastAsia="Times New Roman" w:cs="Times New Roman"/>
          <w:i/>
          <w:iCs/>
        </w:rPr>
        <w:t>Journal of the American Medical Informatics Association</w:t>
      </w:r>
      <w:r w:rsidRPr="00F65FCA">
        <w:rPr>
          <w:rFonts w:eastAsia="Times New Roman" w:cs="Times New Roman"/>
        </w:rPr>
        <w:t xml:space="preserve">, </w:t>
      </w:r>
      <w:r w:rsidRPr="00F65FCA">
        <w:rPr>
          <w:rFonts w:eastAsia="Times New Roman" w:cs="Times New Roman"/>
          <w:i/>
          <w:iCs/>
        </w:rPr>
        <w:t>19</w:t>
      </w:r>
      <w:r w:rsidRPr="00F65FCA">
        <w:rPr>
          <w:rFonts w:eastAsia="Times New Roman" w:cs="Times New Roman"/>
        </w:rPr>
        <w:t>(5), 735–743. https://doi.org/10.1136/amiajnl-2011-000612</w:t>
      </w:r>
    </w:p>
    <w:p w14:paraId="65303677" w14:textId="77777777" w:rsidR="00293426" w:rsidRPr="00F65FCA" w:rsidRDefault="00293426">
      <w:pPr>
        <w:pStyle w:val="ListParagraph"/>
        <w:spacing w:before="100" w:beforeAutospacing="1" w:after="100" w:afterAutospacing="1" w:line="240" w:lineRule="auto"/>
        <w:ind w:left="360"/>
        <w:jc w:val="both"/>
        <w:rPr>
          <w:rFonts w:eastAsia="Times New Roman" w:cs="Times New Roman"/>
        </w:rPr>
        <w:pPrChange w:id="433" w:author="Cristina Leal Rodriguez" w:date="2020-06-15T14:53:00Z">
          <w:pPr>
            <w:pStyle w:val="ListParagraph"/>
            <w:spacing w:before="100" w:beforeAutospacing="1" w:after="100" w:afterAutospacing="1" w:line="240" w:lineRule="auto"/>
            <w:ind w:left="360"/>
          </w:pPr>
        </w:pPrChange>
      </w:pPr>
    </w:p>
    <w:p w14:paraId="05A659D0" w14:textId="77777777" w:rsidR="008D4125" w:rsidRPr="00F65FCA" w:rsidRDefault="008D4125">
      <w:pPr>
        <w:pStyle w:val="ListParagraph"/>
        <w:numPr>
          <w:ilvl w:val="0"/>
          <w:numId w:val="7"/>
        </w:numPr>
        <w:spacing w:before="100" w:beforeAutospacing="1" w:after="100" w:afterAutospacing="1" w:line="240" w:lineRule="auto"/>
        <w:jc w:val="both"/>
        <w:rPr>
          <w:rFonts w:eastAsia="Times New Roman" w:cs="Times New Roman"/>
        </w:rPr>
        <w:pPrChange w:id="434" w:author="Cristina Leal Rodriguez" w:date="2020-06-15T14:53:00Z">
          <w:pPr>
            <w:pStyle w:val="ListParagraph"/>
            <w:numPr>
              <w:numId w:val="7"/>
            </w:numPr>
            <w:spacing w:before="100" w:beforeAutospacing="1" w:after="100" w:afterAutospacing="1" w:line="240" w:lineRule="auto"/>
            <w:ind w:left="360" w:hanging="360"/>
          </w:pPr>
        </w:pPrChange>
      </w:pPr>
      <w:proofErr w:type="spellStart"/>
      <w:r w:rsidRPr="00F65FCA">
        <w:rPr>
          <w:rFonts w:eastAsia="Times New Roman" w:cs="Times New Roman"/>
        </w:rPr>
        <w:t>Phansalkar</w:t>
      </w:r>
      <w:proofErr w:type="spellEnd"/>
      <w:r w:rsidRPr="00F65FCA">
        <w:rPr>
          <w:rFonts w:eastAsia="Times New Roman" w:cs="Times New Roman"/>
        </w:rPr>
        <w:t xml:space="preserve">, S., van der </w:t>
      </w:r>
      <w:proofErr w:type="spellStart"/>
      <w:r w:rsidRPr="00F65FCA">
        <w:rPr>
          <w:rFonts w:eastAsia="Times New Roman" w:cs="Times New Roman"/>
        </w:rPr>
        <w:t>Sijs</w:t>
      </w:r>
      <w:proofErr w:type="spellEnd"/>
      <w:r w:rsidRPr="00F65FCA">
        <w:rPr>
          <w:rFonts w:eastAsia="Times New Roman" w:cs="Times New Roman"/>
        </w:rPr>
        <w:t xml:space="preserve">, H., Tucker, A. D., Desai, A. A., Bell, D. S., </w:t>
      </w:r>
      <w:proofErr w:type="spellStart"/>
      <w:r w:rsidRPr="00F65FCA">
        <w:rPr>
          <w:rFonts w:eastAsia="Times New Roman" w:cs="Times New Roman"/>
        </w:rPr>
        <w:t>Teich</w:t>
      </w:r>
      <w:proofErr w:type="spellEnd"/>
      <w:r w:rsidRPr="00F65FCA">
        <w:rPr>
          <w:rFonts w:eastAsia="Times New Roman" w:cs="Times New Roman"/>
        </w:rPr>
        <w:t xml:space="preserve">, J. M., Middleton, B., &amp; Bates, D. W. (2013). Drug-drug interactions that should be </w:t>
      </w:r>
      <w:proofErr w:type="spellStart"/>
      <w:r w:rsidRPr="00F65FCA">
        <w:rPr>
          <w:rFonts w:eastAsia="Times New Roman" w:cs="Times New Roman"/>
        </w:rPr>
        <w:t>noninterruptive</w:t>
      </w:r>
      <w:proofErr w:type="spellEnd"/>
      <w:r w:rsidRPr="00F65FCA">
        <w:rPr>
          <w:rFonts w:eastAsia="Times New Roman" w:cs="Times New Roman"/>
        </w:rPr>
        <w:t xml:space="preserve"> in order to reduce alert fatigue in electronic health records. </w:t>
      </w:r>
      <w:r w:rsidRPr="00F65FCA">
        <w:rPr>
          <w:rFonts w:eastAsia="Times New Roman" w:cs="Times New Roman"/>
          <w:i/>
          <w:iCs/>
        </w:rPr>
        <w:t>Journal of the American Medical Informatics Association</w:t>
      </w:r>
      <w:r w:rsidRPr="00F65FCA">
        <w:rPr>
          <w:rFonts w:eastAsia="Times New Roman" w:cs="Times New Roman"/>
        </w:rPr>
        <w:t xml:space="preserve">, </w:t>
      </w:r>
      <w:r w:rsidRPr="00F65FCA">
        <w:rPr>
          <w:rFonts w:eastAsia="Times New Roman" w:cs="Times New Roman"/>
          <w:i/>
          <w:iCs/>
        </w:rPr>
        <w:t>20</w:t>
      </w:r>
      <w:r w:rsidRPr="00F65FCA">
        <w:rPr>
          <w:rFonts w:eastAsia="Times New Roman" w:cs="Times New Roman"/>
        </w:rPr>
        <w:t>(3), 489–493. https://doi.org/10.1136/amiajnl-2012-001089</w:t>
      </w:r>
    </w:p>
    <w:p w14:paraId="59D02739" w14:textId="77777777" w:rsidR="008D4125" w:rsidRPr="00F65FCA" w:rsidRDefault="008D4125">
      <w:pPr>
        <w:pStyle w:val="ListParagraph"/>
        <w:spacing w:before="100" w:beforeAutospacing="1" w:after="100" w:afterAutospacing="1" w:line="240" w:lineRule="auto"/>
        <w:ind w:left="360"/>
        <w:jc w:val="both"/>
        <w:rPr>
          <w:rFonts w:eastAsia="Times New Roman" w:cs="Times New Roman"/>
        </w:rPr>
        <w:pPrChange w:id="435" w:author="Cristina Leal Rodriguez" w:date="2020-06-15T14:53:00Z">
          <w:pPr>
            <w:pStyle w:val="ListParagraph"/>
            <w:spacing w:before="100" w:beforeAutospacing="1" w:after="100" w:afterAutospacing="1" w:line="240" w:lineRule="auto"/>
            <w:ind w:left="360"/>
          </w:pPr>
        </w:pPrChange>
      </w:pPr>
    </w:p>
    <w:p w14:paraId="217DAB6C" w14:textId="77777777" w:rsidR="00924DDB" w:rsidRDefault="00924DDB">
      <w:pPr>
        <w:pStyle w:val="ListParagraph"/>
        <w:numPr>
          <w:ilvl w:val="0"/>
          <w:numId w:val="7"/>
        </w:numPr>
        <w:autoSpaceDE w:val="0"/>
        <w:autoSpaceDN w:val="0"/>
        <w:adjustRightInd w:val="0"/>
        <w:spacing w:after="0" w:line="240" w:lineRule="auto"/>
        <w:jc w:val="both"/>
        <w:rPr>
          <w:rFonts w:ascii="Times New Roman" w:eastAsia="Times New Roman" w:hAnsi="Times New Roman" w:cs="Times New Roman"/>
          <w:sz w:val="24"/>
          <w:szCs w:val="24"/>
        </w:rPr>
        <w:pPrChange w:id="436" w:author="Cristina Leal Rodriguez" w:date="2020-06-15T14:53:00Z">
          <w:pPr>
            <w:pStyle w:val="ListParagraph"/>
            <w:numPr>
              <w:numId w:val="7"/>
            </w:numPr>
            <w:autoSpaceDE w:val="0"/>
            <w:autoSpaceDN w:val="0"/>
            <w:adjustRightInd w:val="0"/>
            <w:spacing w:after="0" w:line="240" w:lineRule="auto"/>
            <w:ind w:left="360" w:hanging="360"/>
          </w:pPr>
        </w:pPrChange>
      </w:pPr>
      <w:r w:rsidRPr="00E95822">
        <w:rPr>
          <w:rFonts w:ascii="Times New Roman" w:eastAsia="Times New Roman" w:hAnsi="Times New Roman" w:cs="Times New Roman"/>
          <w:sz w:val="24"/>
          <w:szCs w:val="24"/>
        </w:rPr>
        <w:t>Johann Stan, A Machine-Learning Approach for Drug</w:t>
      </w:r>
      <w:r w:rsidRPr="00E95822">
        <w:rPr>
          <w:rFonts w:ascii="Times New Roman" w:eastAsia="Times New Roman" w:hAnsi="Times New Roman" w:cs="Times New Roman" w:hint="eastAsia"/>
          <w:sz w:val="24"/>
          <w:szCs w:val="24"/>
        </w:rPr>
        <w:t>–</w:t>
      </w:r>
      <w:r w:rsidRPr="00E95822">
        <w:rPr>
          <w:rFonts w:ascii="Times New Roman" w:eastAsia="Times New Roman" w:hAnsi="Times New Roman" w:cs="Times New Roman"/>
          <w:sz w:val="24"/>
          <w:szCs w:val="24"/>
        </w:rPr>
        <w:t>Drug Interaction</w:t>
      </w:r>
      <w:r>
        <w:rPr>
          <w:rFonts w:ascii="Times New Roman" w:eastAsia="Times New Roman" w:hAnsi="Times New Roman" w:cs="Times New Roman"/>
          <w:sz w:val="24"/>
          <w:szCs w:val="24"/>
        </w:rPr>
        <w:t xml:space="preserve"> </w:t>
      </w:r>
      <w:r w:rsidRPr="00E95822">
        <w:rPr>
          <w:rFonts w:ascii="Times New Roman" w:eastAsia="Times New Roman" w:hAnsi="Times New Roman" w:cs="Times New Roman"/>
          <w:sz w:val="24"/>
          <w:szCs w:val="24"/>
        </w:rPr>
        <w:t>Extraction from FDA Structured Product Labels, Presented at the 2014</w:t>
      </w:r>
      <w:r>
        <w:rPr>
          <w:rFonts w:ascii="Times New Roman" w:eastAsia="Times New Roman" w:hAnsi="Times New Roman" w:cs="Times New Roman"/>
          <w:sz w:val="24"/>
          <w:szCs w:val="24"/>
        </w:rPr>
        <w:t xml:space="preserve"> </w:t>
      </w:r>
      <w:r w:rsidRPr="00E95822">
        <w:rPr>
          <w:rFonts w:ascii="Times New Roman" w:eastAsia="Times New Roman" w:hAnsi="Times New Roman" w:cs="Times New Roman"/>
          <w:sz w:val="24"/>
          <w:szCs w:val="24"/>
        </w:rPr>
        <w:t>National Library of Medicine Training Conference, Pittsburgh PA, USA, 17-Jun-2014.</w:t>
      </w:r>
    </w:p>
    <w:p w14:paraId="6D260F6B" w14:textId="77777777" w:rsidR="00924DDB" w:rsidRPr="00924DDB" w:rsidRDefault="00924DDB">
      <w:pPr>
        <w:pStyle w:val="ListParagraph"/>
        <w:jc w:val="both"/>
        <w:rPr>
          <w:rFonts w:ascii="Times New Roman" w:eastAsia="Times New Roman" w:hAnsi="Times New Roman" w:cs="Times New Roman"/>
          <w:sz w:val="24"/>
          <w:szCs w:val="24"/>
        </w:rPr>
        <w:pPrChange w:id="437" w:author="Cristina Leal Rodriguez" w:date="2020-06-15T14:53:00Z">
          <w:pPr>
            <w:pStyle w:val="ListParagraph"/>
          </w:pPr>
        </w:pPrChange>
      </w:pPr>
    </w:p>
    <w:p w14:paraId="682A7D1F" w14:textId="77777777" w:rsidR="008D4125" w:rsidRPr="00924DDB" w:rsidRDefault="00924DDB">
      <w:pPr>
        <w:pStyle w:val="ListParagraph"/>
        <w:numPr>
          <w:ilvl w:val="0"/>
          <w:numId w:val="7"/>
        </w:numPr>
        <w:autoSpaceDE w:val="0"/>
        <w:autoSpaceDN w:val="0"/>
        <w:adjustRightInd w:val="0"/>
        <w:spacing w:after="0" w:line="240" w:lineRule="auto"/>
        <w:jc w:val="both"/>
        <w:rPr>
          <w:rFonts w:ascii="Times New Roman" w:eastAsia="Times New Roman" w:hAnsi="Times New Roman" w:cs="Times New Roman"/>
          <w:sz w:val="24"/>
          <w:szCs w:val="24"/>
        </w:rPr>
        <w:pPrChange w:id="438" w:author="Cristina Leal Rodriguez" w:date="2020-06-15T14:53:00Z">
          <w:pPr>
            <w:pStyle w:val="ListParagraph"/>
            <w:numPr>
              <w:numId w:val="7"/>
            </w:numPr>
            <w:autoSpaceDE w:val="0"/>
            <w:autoSpaceDN w:val="0"/>
            <w:adjustRightInd w:val="0"/>
            <w:spacing w:after="0" w:line="240" w:lineRule="auto"/>
            <w:ind w:left="360" w:hanging="360"/>
          </w:pPr>
        </w:pPrChange>
      </w:pPr>
      <w:r w:rsidRPr="00924DDB">
        <w:rPr>
          <w:rFonts w:ascii="Segoe UI" w:hAnsi="Segoe UI" w:cs="Segoe UI"/>
          <w:color w:val="333333"/>
          <w:shd w:val="clear" w:color="auto" w:fill="FFFFFF"/>
          <w:lang w:val="da-DK"/>
        </w:rPr>
        <w:t xml:space="preserve">Wu, H., </w:t>
      </w:r>
      <w:proofErr w:type="spellStart"/>
      <w:r w:rsidRPr="00924DDB">
        <w:rPr>
          <w:rFonts w:ascii="Segoe UI" w:hAnsi="Segoe UI" w:cs="Segoe UI"/>
          <w:color w:val="333333"/>
          <w:shd w:val="clear" w:color="auto" w:fill="FFFFFF"/>
          <w:lang w:val="da-DK"/>
        </w:rPr>
        <w:t>Karnik</w:t>
      </w:r>
      <w:proofErr w:type="spellEnd"/>
      <w:r w:rsidRPr="00924DDB">
        <w:rPr>
          <w:rFonts w:ascii="Segoe UI" w:hAnsi="Segoe UI" w:cs="Segoe UI"/>
          <w:color w:val="333333"/>
          <w:shd w:val="clear" w:color="auto" w:fill="FFFFFF"/>
          <w:lang w:val="da-DK"/>
        </w:rPr>
        <w:t xml:space="preserve">, S., </w:t>
      </w:r>
      <w:proofErr w:type="spellStart"/>
      <w:r w:rsidRPr="00924DDB">
        <w:rPr>
          <w:rFonts w:ascii="Segoe UI" w:hAnsi="Segoe UI" w:cs="Segoe UI"/>
          <w:color w:val="333333"/>
          <w:shd w:val="clear" w:color="auto" w:fill="FFFFFF"/>
          <w:lang w:val="da-DK"/>
        </w:rPr>
        <w:t>Subhadarshini</w:t>
      </w:r>
      <w:proofErr w:type="spellEnd"/>
      <w:r w:rsidRPr="00924DDB">
        <w:rPr>
          <w:rFonts w:ascii="Segoe UI" w:hAnsi="Segoe UI" w:cs="Segoe UI"/>
          <w:color w:val="333333"/>
          <w:shd w:val="clear" w:color="auto" w:fill="FFFFFF"/>
          <w:lang w:val="da-DK"/>
        </w:rPr>
        <w:t>, A. </w:t>
      </w:r>
      <w:r w:rsidRPr="00924DDB">
        <w:rPr>
          <w:rFonts w:ascii="Segoe UI" w:hAnsi="Segoe UI" w:cs="Segoe UI"/>
          <w:i/>
          <w:iCs/>
          <w:color w:val="333333"/>
          <w:shd w:val="clear" w:color="auto" w:fill="FFFFFF"/>
          <w:lang w:val="da-DK"/>
        </w:rPr>
        <w:t>et al.</w:t>
      </w:r>
      <w:r w:rsidRPr="00924DDB">
        <w:rPr>
          <w:rFonts w:ascii="Segoe UI" w:hAnsi="Segoe UI" w:cs="Segoe UI"/>
          <w:color w:val="333333"/>
          <w:shd w:val="clear" w:color="auto" w:fill="FFFFFF"/>
          <w:lang w:val="da-DK"/>
        </w:rPr>
        <w:t> </w:t>
      </w:r>
      <w:r>
        <w:rPr>
          <w:rFonts w:ascii="Segoe UI" w:hAnsi="Segoe UI" w:cs="Segoe UI"/>
          <w:color w:val="333333"/>
          <w:shd w:val="clear" w:color="auto" w:fill="FFFFFF"/>
        </w:rPr>
        <w:t>An integrated pharmacokinetics ontology and corpus for text mining. </w:t>
      </w:r>
      <w:r>
        <w:rPr>
          <w:rFonts w:ascii="Segoe UI" w:hAnsi="Segoe UI" w:cs="Segoe UI"/>
          <w:i/>
          <w:iCs/>
          <w:color w:val="333333"/>
          <w:shd w:val="clear" w:color="auto" w:fill="FFFFFF"/>
        </w:rPr>
        <w:t>BMC Bioinformatics</w:t>
      </w:r>
      <w:r>
        <w:rPr>
          <w:rFonts w:ascii="Segoe UI" w:hAnsi="Segoe UI" w:cs="Segoe UI"/>
          <w:color w:val="333333"/>
          <w:shd w:val="clear" w:color="auto" w:fill="FFFFFF"/>
        </w:rPr>
        <w:t> </w:t>
      </w:r>
      <w:r>
        <w:rPr>
          <w:rFonts w:ascii="Segoe UI" w:hAnsi="Segoe UI" w:cs="Segoe UI"/>
          <w:b/>
          <w:bCs/>
          <w:color w:val="333333"/>
          <w:shd w:val="clear" w:color="auto" w:fill="FFFFFF"/>
        </w:rPr>
        <w:t>14, </w:t>
      </w:r>
      <w:r>
        <w:rPr>
          <w:rFonts w:ascii="Segoe UI" w:hAnsi="Segoe UI" w:cs="Segoe UI"/>
          <w:color w:val="333333"/>
          <w:shd w:val="clear" w:color="auto" w:fill="FFFFFF"/>
        </w:rPr>
        <w:t>35 (2013). https://doi.org/10.1186/1471-2105-14-35</w:t>
      </w:r>
    </w:p>
    <w:p w14:paraId="410EF4D7" w14:textId="77777777" w:rsidR="008D4125" w:rsidRPr="00F65FCA" w:rsidRDefault="008D4125">
      <w:pPr>
        <w:pStyle w:val="ListParagraph"/>
        <w:spacing w:before="100" w:beforeAutospacing="1" w:after="100" w:afterAutospacing="1" w:line="240" w:lineRule="auto"/>
        <w:ind w:left="360"/>
        <w:jc w:val="both"/>
        <w:rPr>
          <w:rFonts w:eastAsia="Times New Roman" w:cs="Times New Roman"/>
        </w:rPr>
        <w:pPrChange w:id="439" w:author="Cristina Leal Rodriguez" w:date="2020-06-15T14:53:00Z">
          <w:pPr>
            <w:pStyle w:val="ListParagraph"/>
            <w:spacing w:before="100" w:beforeAutospacing="1" w:after="100" w:afterAutospacing="1" w:line="240" w:lineRule="auto"/>
            <w:ind w:left="360"/>
          </w:pPr>
        </w:pPrChange>
      </w:pPr>
    </w:p>
    <w:p w14:paraId="75D3A921" w14:textId="77777777" w:rsidR="00293426" w:rsidRPr="00F65FCA" w:rsidRDefault="00C95339">
      <w:pPr>
        <w:pStyle w:val="ListParagraph"/>
        <w:numPr>
          <w:ilvl w:val="0"/>
          <w:numId w:val="7"/>
        </w:numPr>
        <w:jc w:val="both"/>
        <w:pPrChange w:id="440" w:author="Cristina Leal Rodriguez" w:date="2020-06-15T14:53:00Z">
          <w:pPr>
            <w:pStyle w:val="ListParagraph"/>
            <w:numPr>
              <w:numId w:val="7"/>
            </w:numPr>
            <w:ind w:left="360" w:hanging="360"/>
          </w:pPr>
        </w:pPrChange>
      </w:pPr>
      <w:r>
        <w:fldChar w:fldCharType="begin"/>
      </w:r>
      <w:r>
        <w:instrText xml:space="preserve"> HYPERLINK "https://www.hiv-druginteractions.org/checker" </w:instrText>
      </w:r>
      <w:r>
        <w:fldChar w:fldCharType="separate"/>
      </w:r>
      <w:r w:rsidR="008D4125" w:rsidRPr="00F65FCA">
        <w:rPr>
          <w:rStyle w:val="Hyperlink"/>
        </w:rPr>
        <w:t>https://www.hiv-druginteractions.org/checker</w:t>
      </w:r>
      <w:r>
        <w:rPr>
          <w:rStyle w:val="Hyperlink"/>
        </w:rPr>
        <w:fldChar w:fldCharType="end"/>
      </w:r>
    </w:p>
    <w:p w14:paraId="540C4CB3" w14:textId="77777777" w:rsidR="008D4125" w:rsidRPr="00F65FCA" w:rsidRDefault="008D4125">
      <w:pPr>
        <w:pStyle w:val="ListParagraph"/>
        <w:jc w:val="both"/>
        <w:pPrChange w:id="441" w:author="Cristina Leal Rodriguez" w:date="2020-06-15T14:53:00Z">
          <w:pPr>
            <w:pStyle w:val="ListParagraph"/>
          </w:pPr>
        </w:pPrChange>
      </w:pPr>
    </w:p>
    <w:p w14:paraId="76E756A6" w14:textId="77777777" w:rsidR="008D4125" w:rsidRPr="00F65FCA" w:rsidRDefault="00C95339">
      <w:pPr>
        <w:pStyle w:val="ListParagraph"/>
        <w:numPr>
          <w:ilvl w:val="0"/>
          <w:numId w:val="7"/>
        </w:numPr>
        <w:jc w:val="both"/>
        <w:pPrChange w:id="442" w:author="Cristina Leal Rodriguez" w:date="2020-06-15T14:53:00Z">
          <w:pPr>
            <w:pStyle w:val="ListParagraph"/>
            <w:numPr>
              <w:numId w:val="7"/>
            </w:numPr>
            <w:ind w:left="360" w:hanging="360"/>
          </w:pPr>
        </w:pPrChange>
      </w:pPr>
      <w:r>
        <w:fldChar w:fldCharType="begin"/>
      </w:r>
      <w:r>
        <w:instrText xml:space="preserve"> HYPERLINK "https://www.hep-druginteractions.org/" </w:instrText>
      </w:r>
      <w:r>
        <w:fldChar w:fldCharType="separate"/>
      </w:r>
      <w:r w:rsidR="008D4125" w:rsidRPr="00F65FCA">
        <w:rPr>
          <w:rStyle w:val="Hyperlink"/>
        </w:rPr>
        <w:t>https://www.hep-druginteractions.org/</w:t>
      </w:r>
      <w:r>
        <w:rPr>
          <w:rStyle w:val="Hyperlink"/>
        </w:rPr>
        <w:fldChar w:fldCharType="end"/>
      </w:r>
    </w:p>
    <w:p w14:paraId="23F42687" w14:textId="77777777" w:rsidR="008D4125" w:rsidRPr="00F65FCA" w:rsidRDefault="008D4125">
      <w:pPr>
        <w:pStyle w:val="ListParagraph"/>
        <w:jc w:val="both"/>
        <w:pPrChange w:id="443" w:author="Cristina Leal Rodriguez" w:date="2020-06-15T14:53:00Z">
          <w:pPr>
            <w:pStyle w:val="ListParagraph"/>
          </w:pPr>
        </w:pPrChange>
      </w:pPr>
    </w:p>
    <w:p w14:paraId="6876C535" w14:textId="77777777" w:rsidR="00910F3A" w:rsidRPr="005F7ED0" w:rsidRDefault="00C95339">
      <w:pPr>
        <w:pStyle w:val="ListParagraph"/>
        <w:numPr>
          <w:ilvl w:val="0"/>
          <w:numId w:val="7"/>
        </w:numPr>
        <w:jc w:val="both"/>
        <w:rPr>
          <w:rStyle w:val="Hyperlink"/>
          <w:color w:val="auto"/>
          <w:u w:val="none"/>
        </w:rPr>
        <w:pPrChange w:id="444" w:author="Cristina Leal Rodriguez" w:date="2020-06-15T14:53:00Z">
          <w:pPr>
            <w:pStyle w:val="ListParagraph"/>
            <w:numPr>
              <w:numId w:val="7"/>
            </w:numPr>
            <w:ind w:left="360" w:hanging="360"/>
          </w:pPr>
        </w:pPrChange>
      </w:pPr>
      <w:r>
        <w:fldChar w:fldCharType="begin"/>
      </w:r>
      <w:r>
        <w:instrText xml:space="preserve"> HYPERLINK "https://cancer-druginteractions.org/" </w:instrText>
      </w:r>
      <w:r>
        <w:fldChar w:fldCharType="separate"/>
      </w:r>
      <w:r w:rsidR="008D4125" w:rsidRPr="00F65FCA">
        <w:rPr>
          <w:rStyle w:val="Hyperlink"/>
        </w:rPr>
        <w:t>https://cancer-druginteractions.org/</w:t>
      </w:r>
      <w:r>
        <w:rPr>
          <w:rStyle w:val="Hyperlink"/>
        </w:rPr>
        <w:fldChar w:fldCharType="end"/>
      </w:r>
    </w:p>
    <w:p w14:paraId="2F787CFD" w14:textId="77777777" w:rsidR="005F7ED0" w:rsidRPr="005F7ED0" w:rsidRDefault="005F7ED0">
      <w:pPr>
        <w:pStyle w:val="ListParagraph"/>
        <w:jc w:val="both"/>
        <w:rPr>
          <w:rStyle w:val="Hyperlink"/>
          <w:color w:val="auto"/>
          <w:u w:val="none"/>
        </w:rPr>
        <w:pPrChange w:id="445" w:author="Cristina Leal Rodriguez" w:date="2020-06-15T14:53:00Z">
          <w:pPr>
            <w:pStyle w:val="ListParagraph"/>
          </w:pPr>
        </w:pPrChange>
      </w:pPr>
    </w:p>
    <w:p w14:paraId="3C5FBD9E" w14:textId="77777777" w:rsidR="005F7ED0" w:rsidRDefault="005F7ED0">
      <w:pPr>
        <w:pStyle w:val="ListParagraph"/>
        <w:numPr>
          <w:ilvl w:val="0"/>
          <w:numId w:val="7"/>
        </w:numPr>
        <w:jc w:val="both"/>
        <w:rPr>
          <w:rStyle w:val="Hyperlink"/>
          <w:color w:val="auto"/>
          <w:u w:val="none"/>
        </w:rPr>
        <w:pPrChange w:id="446" w:author="Cristina Leal Rodriguez" w:date="2020-06-15T14:53:00Z">
          <w:pPr>
            <w:pStyle w:val="ListParagraph"/>
            <w:numPr>
              <w:numId w:val="7"/>
            </w:numPr>
            <w:ind w:left="360" w:hanging="360"/>
          </w:pPr>
        </w:pPrChange>
      </w:pPr>
      <w:proofErr w:type="spellStart"/>
      <w:r>
        <w:rPr>
          <w:rFonts w:ascii="Segoe UI" w:hAnsi="Segoe UI" w:cs="Segoe UI"/>
          <w:color w:val="212529"/>
          <w:shd w:val="clear" w:color="auto" w:fill="FFFFFF"/>
        </w:rPr>
        <w:t>Musen</w:t>
      </w:r>
      <w:proofErr w:type="spellEnd"/>
      <w:r>
        <w:rPr>
          <w:rFonts w:ascii="Segoe UI" w:hAnsi="Segoe UI" w:cs="Segoe UI"/>
          <w:color w:val="212529"/>
          <w:shd w:val="clear" w:color="auto" w:fill="FFFFFF"/>
        </w:rPr>
        <w:t xml:space="preserve"> MA, </w:t>
      </w:r>
      <w:proofErr w:type="spellStart"/>
      <w:r>
        <w:rPr>
          <w:rFonts w:ascii="Segoe UI" w:hAnsi="Segoe UI" w:cs="Segoe UI"/>
          <w:color w:val="212529"/>
          <w:shd w:val="clear" w:color="auto" w:fill="FFFFFF"/>
        </w:rPr>
        <w:t>Noy</w:t>
      </w:r>
      <w:proofErr w:type="spellEnd"/>
      <w:r>
        <w:rPr>
          <w:rFonts w:ascii="Segoe UI" w:hAnsi="Segoe UI" w:cs="Segoe UI"/>
          <w:color w:val="212529"/>
          <w:shd w:val="clear" w:color="auto" w:fill="FFFFFF"/>
        </w:rPr>
        <w:t xml:space="preserve"> NF, Shah NH, </w:t>
      </w:r>
      <w:proofErr w:type="spellStart"/>
      <w:r>
        <w:rPr>
          <w:rFonts w:ascii="Segoe UI" w:hAnsi="Segoe UI" w:cs="Segoe UI"/>
          <w:color w:val="212529"/>
          <w:shd w:val="clear" w:color="auto" w:fill="FFFFFF"/>
        </w:rPr>
        <w:t>Whetzel</w:t>
      </w:r>
      <w:proofErr w:type="spellEnd"/>
      <w:r>
        <w:rPr>
          <w:rFonts w:ascii="Segoe UI" w:hAnsi="Segoe UI" w:cs="Segoe UI"/>
          <w:color w:val="212529"/>
          <w:shd w:val="clear" w:color="auto" w:fill="FFFFFF"/>
        </w:rPr>
        <w:t xml:space="preserve"> PL, Chute CG, Story MA, Smith B; NCBO team. The National Center for Biomedical Ontology. J Am Med Inform Assoc. 2012 Mar-Apr</w:t>
      </w:r>
      <w:proofErr w:type="gramStart"/>
      <w:r>
        <w:rPr>
          <w:rFonts w:ascii="Segoe UI" w:hAnsi="Segoe UI" w:cs="Segoe UI"/>
          <w:color w:val="212529"/>
          <w:shd w:val="clear" w:color="auto" w:fill="FFFFFF"/>
        </w:rPr>
        <w:t>;19</w:t>
      </w:r>
      <w:proofErr w:type="gramEnd"/>
      <w:r>
        <w:rPr>
          <w:rFonts w:ascii="Segoe UI" w:hAnsi="Segoe UI" w:cs="Segoe UI"/>
          <w:color w:val="212529"/>
          <w:shd w:val="clear" w:color="auto" w:fill="FFFFFF"/>
        </w:rPr>
        <w:t xml:space="preserve">(2):190-5. </w:t>
      </w:r>
      <w:proofErr w:type="spellStart"/>
      <w:r>
        <w:rPr>
          <w:rFonts w:ascii="Segoe UI" w:hAnsi="Segoe UI" w:cs="Segoe UI"/>
          <w:color w:val="212529"/>
          <w:shd w:val="clear" w:color="auto" w:fill="FFFFFF"/>
        </w:rPr>
        <w:t>Epub</w:t>
      </w:r>
      <w:proofErr w:type="spellEnd"/>
      <w:r>
        <w:rPr>
          <w:rFonts w:ascii="Segoe UI" w:hAnsi="Segoe UI" w:cs="Segoe UI"/>
          <w:color w:val="212529"/>
          <w:shd w:val="clear" w:color="auto" w:fill="FFFFFF"/>
        </w:rPr>
        <w:t xml:space="preserve"> 2011 Nov 10.</w:t>
      </w:r>
    </w:p>
    <w:p w14:paraId="3FFA29B8" w14:textId="77777777" w:rsidR="00924DDB" w:rsidRDefault="00924DDB">
      <w:pPr>
        <w:pStyle w:val="ListParagraph"/>
        <w:jc w:val="both"/>
        <w:pPrChange w:id="447" w:author="Cristina Leal Rodriguez" w:date="2020-06-15T14:53:00Z">
          <w:pPr>
            <w:pStyle w:val="ListParagraph"/>
          </w:pPr>
        </w:pPrChange>
      </w:pPr>
    </w:p>
    <w:p w14:paraId="7B1F5114" w14:textId="77777777" w:rsidR="00924DDB" w:rsidRDefault="00924DDB">
      <w:pPr>
        <w:pStyle w:val="ListParagraph"/>
        <w:ind w:left="360"/>
        <w:jc w:val="both"/>
        <w:pPrChange w:id="448" w:author="Cristina Leal Rodriguez" w:date="2020-06-15T14:53:00Z">
          <w:pPr>
            <w:pStyle w:val="ListParagraph"/>
            <w:ind w:left="360"/>
          </w:pPr>
        </w:pPrChange>
      </w:pPr>
    </w:p>
    <w:p w14:paraId="7B767947" w14:textId="77777777" w:rsidR="00910F3A" w:rsidRDefault="00910F3A">
      <w:pPr>
        <w:pStyle w:val="NormalWeb"/>
        <w:numPr>
          <w:ilvl w:val="0"/>
          <w:numId w:val="7"/>
        </w:numPr>
        <w:jc w:val="both"/>
        <w:pPrChange w:id="449" w:author="Cristina Leal Rodriguez" w:date="2020-06-15T14:53:00Z">
          <w:pPr>
            <w:pStyle w:val="NormalWeb"/>
            <w:numPr>
              <w:numId w:val="7"/>
            </w:numPr>
            <w:ind w:left="360" w:hanging="360"/>
          </w:pPr>
        </w:pPrChange>
      </w:pPr>
      <w:r>
        <w:t xml:space="preserve">Paul Shannon, 1, Andrew </w:t>
      </w:r>
      <w:proofErr w:type="spellStart"/>
      <w:r>
        <w:t>Markiel</w:t>
      </w:r>
      <w:proofErr w:type="spellEnd"/>
      <w:r>
        <w:t xml:space="preserve">, 1, Owen </w:t>
      </w:r>
      <w:proofErr w:type="spellStart"/>
      <w:r>
        <w:t>Ozier</w:t>
      </w:r>
      <w:proofErr w:type="spellEnd"/>
      <w:r>
        <w:t xml:space="preserve">, 2 Nitin S. </w:t>
      </w:r>
      <w:proofErr w:type="spellStart"/>
      <w:r>
        <w:t>Baliga</w:t>
      </w:r>
      <w:proofErr w:type="spellEnd"/>
      <w:r>
        <w:t xml:space="preserve">, 1 Jonathan T. Wang, 2 Daniel Ramage, 2, Nada Amin, 2, Benno </w:t>
      </w:r>
      <w:proofErr w:type="spellStart"/>
      <w:r>
        <w:t>Schwikowski</w:t>
      </w:r>
      <w:proofErr w:type="spellEnd"/>
      <w:r>
        <w:t xml:space="preserve">, 1, 5 and Trey Ideker2, 3, 4, 5 (1971). Cytoscape: A Software Environment for Integrated Models. </w:t>
      </w:r>
      <w:r>
        <w:rPr>
          <w:i/>
          <w:iCs/>
        </w:rPr>
        <w:t>Genome Research</w:t>
      </w:r>
      <w:r>
        <w:t xml:space="preserve">, </w:t>
      </w:r>
      <w:r>
        <w:rPr>
          <w:i/>
          <w:iCs/>
        </w:rPr>
        <w:t>13</w:t>
      </w:r>
      <w:r>
        <w:t>(22), 426. https://doi.org/10.1101/gr.1239303.metabolite</w:t>
      </w:r>
    </w:p>
    <w:p w14:paraId="0B17934E" w14:textId="77777777" w:rsidR="00910F3A" w:rsidRDefault="00910F3A">
      <w:pPr>
        <w:pStyle w:val="ListParagraph"/>
        <w:jc w:val="both"/>
        <w:pPrChange w:id="450" w:author="Cristina Leal Rodriguez" w:date="2020-06-15T14:53:00Z">
          <w:pPr>
            <w:pStyle w:val="ListParagraph"/>
          </w:pPr>
        </w:pPrChange>
      </w:pPr>
    </w:p>
    <w:p w14:paraId="227ACA37" w14:textId="77777777" w:rsidR="00910F3A" w:rsidRPr="00E95822" w:rsidRDefault="00910F3A">
      <w:pPr>
        <w:pStyle w:val="ListParagraph"/>
        <w:numPr>
          <w:ilvl w:val="0"/>
          <w:numId w:val="7"/>
        </w:numPr>
        <w:jc w:val="both"/>
        <w:pPrChange w:id="451" w:author="Cristina Leal Rodriguez" w:date="2020-06-15T14:53:00Z">
          <w:pPr>
            <w:pStyle w:val="ListParagraph"/>
            <w:numPr>
              <w:numId w:val="7"/>
            </w:numPr>
            <w:ind w:left="360" w:hanging="360"/>
          </w:pPr>
        </w:pPrChange>
      </w:pPr>
      <w:r>
        <w:rPr>
          <w:rFonts w:ascii="Segoe UI" w:hAnsi="Segoe UI" w:cs="Segoe UI"/>
          <w:color w:val="333333"/>
          <w:shd w:val="clear" w:color="auto" w:fill="FFFFFF"/>
        </w:rPr>
        <w:t>Bader, G.D., Hogue, C.W. An automated method for finding molecular complexes in large protein interaction networks. </w:t>
      </w:r>
      <w:r>
        <w:rPr>
          <w:rFonts w:ascii="Segoe UI" w:hAnsi="Segoe UI" w:cs="Segoe UI"/>
          <w:i/>
          <w:iCs/>
          <w:color w:val="333333"/>
          <w:shd w:val="clear" w:color="auto" w:fill="FFFFFF"/>
        </w:rPr>
        <w:t>BMC Bioinformatics</w:t>
      </w:r>
      <w:r>
        <w:rPr>
          <w:rFonts w:ascii="Segoe UI" w:hAnsi="Segoe UI" w:cs="Segoe UI"/>
          <w:color w:val="333333"/>
          <w:shd w:val="clear" w:color="auto" w:fill="FFFFFF"/>
        </w:rPr>
        <w:t> </w:t>
      </w:r>
      <w:r>
        <w:rPr>
          <w:rFonts w:ascii="Segoe UI" w:hAnsi="Segoe UI" w:cs="Segoe UI"/>
          <w:b/>
          <w:bCs/>
          <w:color w:val="333333"/>
          <w:shd w:val="clear" w:color="auto" w:fill="FFFFFF"/>
        </w:rPr>
        <w:t>4, </w:t>
      </w:r>
      <w:r>
        <w:rPr>
          <w:rFonts w:ascii="Segoe UI" w:hAnsi="Segoe UI" w:cs="Segoe UI"/>
          <w:color w:val="333333"/>
          <w:shd w:val="clear" w:color="auto" w:fill="FFFFFF"/>
        </w:rPr>
        <w:t xml:space="preserve">2 (2003). </w:t>
      </w:r>
      <w:r w:rsidR="00C95339">
        <w:fldChar w:fldCharType="begin"/>
      </w:r>
      <w:r w:rsidR="00C95339">
        <w:instrText xml:space="preserve"> HYPERLINK "https://doi.org/10.1186/1471-2105-4-2" </w:instrText>
      </w:r>
      <w:r w:rsidR="00C95339">
        <w:fldChar w:fldCharType="separate"/>
      </w:r>
      <w:r w:rsidR="00E95822" w:rsidRPr="00E342BA">
        <w:rPr>
          <w:rStyle w:val="Hyperlink"/>
          <w:rFonts w:ascii="Segoe UI" w:hAnsi="Segoe UI" w:cs="Segoe UI"/>
          <w:shd w:val="clear" w:color="auto" w:fill="FFFFFF"/>
        </w:rPr>
        <w:t>https://doi.org/10.1186/1471-2105-4-2</w:t>
      </w:r>
      <w:r w:rsidR="00C95339">
        <w:rPr>
          <w:rStyle w:val="Hyperlink"/>
          <w:rFonts w:ascii="Segoe UI" w:hAnsi="Segoe UI" w:cs="Segoe UI"/>
          <w:shd w:val="clear" w:color="auto" w:fill="FFFFFF"/>
        </w:rPr>
        <w:fldChar w:fldCharType="end"/>
      </w:r>
    </w:p>
    <w:p w14:paraId="5BAC6045" w14:textId="77777777" w:rsidR="00E95822" w:rsidRDefault="00E95822">
      <w:pPr>
        <w:pStyle w:val="ListParagraph"/>
        <w:jc w:val="both"/>
        <w:pPrChange w:id="452" w:author="Cristina Leal Rodriguez" w:date="2020-06-15T14:53:00Z">
          <w:pPr>
            <w:pStyle w:val="ListParagraph"/>
          </w:pPr>
        </w:pPrChange>
      </w:pPr>
    </w:p>
    <w:p w14:paraId="7EF60B0F" w14:textId="77777777" w:rsidR="00E95822" w:rsidRDefault="00E95822">
      <w:pPr>
        <w:pStyle w:val="ListParagraph"/>
        <w:jc w:val="both"/>
        <w:pPrChange w:id="453" w:author="Cristina Leal Rodriguez" w:date="2020-06-15T14:53:00Z">
          <w:pPr>
            <w:pStyle w:val="ListParagraph"/>
          </w:pPr>
        </w:pPrChange>
      </w:pPr>
    </w:p>
    <w:p w14:paraId="4013300A" w14:textId="77777777" w:rsidR="002B212D" w:rsidRDefault="002B212D">
      <w:pPr>
        <w:pStyle w:val="ListParagraph"/>
        <w:jc w:val="both"/>
        <w:pPrChange w:id="454" w:author="Cristina Leal Rodriguez" w:date="2020-06-15T14:53:00Z">
          <w:pPr>
            <w:pStyle w:val="ListParagraph"/>
          </w:pPr>
        </w:pPrChange>
      </w:pPr>
    </w:p>
    <w:p w14:paraId="3B26D78F" w14:textId="77777777" w:rsidR="002B212D" w:rsidRPr="00F65FCA" w:rsidRDefault="002B212D">
      <w:pPr>
        <w:pStyle w:val="ListParagraph"/>
        <w:ind w:left="360"/>
        <w:jc w:val="both"/>
        <w:pPrChange w:id="455" w:author="Cristina Leal Rodriguez" w:date="2020-06-15T14:53:00Z">
          <w:pPr>
            <w:pStyle w:val="ListParagraph"/>
            <w:ind w:left="360"/>
          </w:pPr>
        </w:pPrChange>
      </w:pPr>
    </w:p>
    <w:p w14:paraId="5C286050" w14:textId="77777777" w:rsidR="00070B0F" w:rsidRPr="00070B0F" w:rsidRDefault="00070B0F" w:rsidP="00070B0F">
      <w:pPr>
        <w:spacing w:before="100" w:beforeAutospacing="1" w:after="100" w:afterAutospacing="1" w:line="240" w:lineRule="auto"/>
        <w:ind w:left="480" w:hanging="480"/>
        <w:rPr>
          <w:ins w:id="456" w:author="Jorge Hernansanz_Temp" w:date="2020-06-16T13:16:00Z"/>
          <w:rFonts w:ascii="Times New Roman" w:eastAsia="Times New Roman" w:hAnsi="Times New Roman" w:cs="Times New Roman"/>
          <w:sz w:val="24"/>
          <w:szCs w:val="24"/>
        </w:rPr>
      </w:pPr>
      <w:proofErr w:type="spellStart"/>
      <w:ins w:id="457" w:author="Jorge Hernansanz_Temp" w:date="2020-06-16T13:16:00Z">
        <w:r w:rsidRPr="00070B0F">
          <w:rPr>
            <w:rFonts w:ascii="Times New Roman" w:eastAsia="Times New Roman" w:hAnsi="Times New Roman" w:cs="Times New Roman"/>
            <w:sz w:val="24"/>
            <w:szCs w:val="24"/>
          </w:rPr>
          <w:t>Phansalkar</w:t>
        </w:r>
        <w:proofErr w:type="spellEnd"/>
        <w:r w:rsidRPr="00070B0F">
          <w:rPr>
            <w:rFonts w:ascii="Times New Roman" w:eastAsia="Times New Roman" w:hAnsi="Times New Roman" w:cs="Times New Roman"/>
            <w:sz w:val="24"/>
            <w:szCs w:val="24"/>
          </w:rPr>
          <w:t xml:space="preserve">, S., Desai, A. A., Bell, D., Yoshida, E., </w:t>
        </w:r>
        <w:proofErr w:type="spellStart"/>
        <w:r w:rsidRPr="00070B0F">
          <w:rPr>
            <w:rFonts w:ascii="Times New Roman" w:eastAsia="Times New Roman" w:hAnsi="Times New Roman" w:cs="Times New Roman"/>
            <w:sz w:val="24"/>
            <w:szCs w:val="24"/>
          </w:rPr>
          <w:t>Doole</w:t>
        </w:r>
        <w:proofErr w:type="spellEnd"/>
        <w:r w:rsidRPr="00070B0F">
          <w:rPr>
            <w:rFonts w:ascii="Times New Roman" w:eastAsia="Times New Roman" w:hAnsi="Times New Roman" w:cs="Times New Roman"/>
            <w:sz w:val="24"/>
            <w:szCs w:val="24"/>
          </w:rPr>
          <w:t xml:space="preserve">, J., </w:t>
        </w:r>
        <w:proofErr w:type="spellStart"/>
        <w:r w:rsidRPr="00070B0F">
          <w:rPr>
            <w:rFonts w:ascii="Times New Roman" w:eastAsia="Times New Roman" w:hAnsi="Times New Roman" w:cs="Times New Roman"/>
            <w:sz w:val="24"/>
            <w:szCs w:val="24"/>
          </w:rPr>
          <w:t>Czochanski</w:t>
        </w:r>
        <w:proofErr w:type="spellEnd"/>
        <w:r w:rsidRPr="00070B0F">
          <w:rPr>
            <w:rFonts w:ascii="Times New Roman" w:eastAsia="Times New Roman" w:hAnsi="Times New Roman" w:cs="Times New Roman"/>
            <w:sz w:val="24"/>
            <w:szCs w:val="24"/>
          </w:rPr>
          <w:t xml:space="preserve">, M., Middleton, B., &amp; Bates, D. W. (2012). High-priority </w:t>
        </w:r>
        <w:proofErr w:type="spellStart"/>
        <w:r w:rsidRPr="00070B0F">
          <w:rPr>
            <w:rFonts w:ascii="Times New Roman" w:eastAsia="Times New Roman" w:hAnsi="Times New Roman" w:cs="Times New Roman"/>
            <w:sz w:val="24"/>
            <w:szCs w:val="24"/>
          </w:rPr>
          <w:t>drugedrug</w:t>
        </w:r>
        <w:proofErr w:type="spellEnd"/>
        <w:r w:rsidRPr="00070B0F">
          <w:rPr>
            <w:rFonts w:ascii="Times New Roman" w:eastAsia="Times New Roman" w:hAnsi="Times New Roman" w:cs="Times New Roman"/>
            <w:sz w:val="24"/>
            <w:szCs w:val="24"/>
          </w:rPr>
          <w:t xml:space="preserve"> interactions for use in electronic health records. </w:t>
        </w:r>
        <w:r w:rsidRPr="00070B0F">
          <w:rPr>
            <w:rFonts w:ascii="Times New Roman" w:eastAsia="Times New Roman" w:hAnsi="Times New Roman" w:cs="Times New Roman"/>
            <w:i/>
            <w:iCs/>
            <w:sz w:val="24"/>
            <w:szCs w:val="24"/>
          </w:rPr>
          <w:t>Journal of the American Medical Informatics Association</w:t>
        </w:r>
        <w:r w:rsidRPr="00070B0F">
          <w:rPr>
            <w:rFonts w:ascii="Times New Roman" w:eastAsia="Times New Roman" w:hAnsi="Times New Roman" w:cs="Times New Roman"/>
            <w:sz w:val="24"/>
            <w:szCs w:val="24"/>
          </w:rPr>
          <w:t xml:space="preserve">, </w:t>
        </w:r>
        <w:r w:rsidRPr="00070B0F">
          <w:rPr>
            <w:rFonts w:ascii="Times New Roman" w:eastAsia="Times New Roman" w:hAnsi="Times New Roman" w:cs="Times New Roman"/>
            <w:i/>
            <w:iCs/>
            <w:sz w:val="24"/>
            <w:szCs w:val="24"/>
          </w:rPr>
          <w:t>19</w:t>
        </w:r>
        <w:r w:rsidRPr="00070B0F">
          <w:rPr>
            <w:rFonts w:ascii="Times New Roman" w:eastAsia="Times New Roman" w:hAnsi="Times New Roman" w:cs="Times New Roman"/>
            <w:sz w:val="24"/>
            <w:szCs w:val="24"/>
          </w:rPr>
          <w:t>(5), 735–743. https://doi.org/10.1136/amiajnl-2011-000612</w:t>
        </w:r>
      </w:ins>
    </w:p>
    <w:p w14:paraId="2A04D2CC" w14:textId="77777777" w:rsidR="006A7177" w:rsidRDefault="006A7177" w:rsidP="006A7177">
      <w:pPr>
        <w:jc w:val="both"/>
        <w:rPr>
          <w:ins w:id="458" w:author="Jorge Hernansanz_Temp" w:date="2020-06-18T00:53:00Z"/>
        </w:rPr>
      </w:pPr>
      <w:proofErr w:type="gramStart"/>
      <w:ins w:id="459" w:author="Jorge Hernansanz_Temp" w:date="2020-06-18T00:53:00Z">
        <w:r>
          <w:t>@article{</w:t>
        </w:r>
        <w:proofErr w:type="gramEnd"/>
        <w:r>
          <w:t>Phansalkar2012,</w:t>
        </w:r>
      </w:ins>
    </w:p>
    <w:p w14:paraId="1617ADC9" w14:textId="77777777" w:rsidR="006A7177" w:rsidRDefault="006A7177" w:rsidP="006A7177">
      <w:pPr>
        <w:jc w:val="both"/>
        <w:rPr>
          <w:ins w:id="460" w:author="Jorge Hernansanz_Temp" w:date="2020-06-18T00:53:00Z"/>
        </w:rPr>
      </w:pPr>
      <w:proofErr w:type="gramStart"/>
      <w:ins w:id="461" w:author="Jorge Hernansanz_Temp" w:date="2020-06-18T00:53:00Z">
        <w:r>
          <w:t>abstract</w:t>
        </w:r>
        <w:proofErr w:type="gramEnd"/>
        <w:r>
          <w:t xml:space="preserve"> = {Objective To develop a set of high-severity, clinically significant </w:t>
        </w:r>
        <w:proofErr w:type="spellStart"/>
        <w:r>
          <w:t>drugedrug</w:t>
        </w:r>
        <w:proofErr w:type="spellEnd"/>
        <w:r>
          <w:t xml:space="preserve"> interactions (DDIs) for use in electronic health records (EHRs). Methods </w:t>
        </w:r>
        <w:proofErr w:type="gramStart"/>
        <w:r>
          <w:t>A</w:t>
        </w:r>
        <w:proofErr w:type="gramEnd"/>
        <w:r>
          <w:t xml:space="preserve"> panel of experts was convened with the goal of identifying critical DDIs that should be used for generating medication-related decision support alerts in all EHRs. Panelists included medication knowledge base vendors, EHR vendors, in-house knowledge base developers from academic medical centers, and both federal and private agencies involved in the regulation of medication use. Candidate DDIs </w:t>
        </w:r>
        <w:proofErr w:type="gramStart"/>
        <w:r>
          <w:t>were assessed</w:t>
        </w:r>
        <w:proofErr w:type="gramEnd"/>
        <w:r>
          <w:t xml:space="preserve"> by the panel based on the consequence of the interaction, severity levels assigned to them across various medication knowledge bases, availability of therapeutic alternatives, monitoring/management options, predisposing factors, and the probability of the interaction based on the strength of evidence available in the literature. Results </w:t>
        </w:r>
        <w:proofErr w:type="gramStart"/>
        <w:r>
          <w:t>Of</w:t>
        </w:r>
        <w:proofErr w:type="gramEnd"/>
        <w:r>
          <w:t xml:space="preserve"> 31 DDIs considered to be high risk, the panel approved a final list of 15 interactions. Panelists agreed that this list represented drugs that </w:t>
        </w:r>
        <w:proofErr w:type="gramStart"/>
        <w:r>
          <w:t>are contraindicated</w:t>
        </w:r>
        <w:proofErr w:type="gramEnd"/>
        <w:r>
          <w:t xml:space="preserve"> for concurrent use, though it does not necessarily represent a complete list of all such interacting drug pairs. For other drug interactions, severity may depend on additional factors, such as patient conditions or timing of co-administration. Discussion The panel provided </w:t>
        </w:r>
        <w:r>
          <w:lastRenderedPageBreak/>
          <w:t xml:space="preserve">recommendations on the creation, maintenance, and implementation of a central repository of high severity interactions. Conclusions </w:t>
        </w:r>
        <w:proofErr w:type="gramStart"/>
        <w:r>
          <w:t>A</w:t>
        </w:r>
        <w:proofErr w:type="gramEnd"/>
        <w:r>
          <w:t xml:space="preserve"> set of highly clinically significant </w:t>
        </w:r>
        <w:proofErr w:type="spellStart"/>
        <w:r>
          <w:t>drugdrug</w:t>
        </w:r>
        <w:proofErr w:type="spellEnd"/>
        <w:r>
          <w:t xml:space="preserve"> interactions was identified, for which warnings should be generated in all EHRs. The panel highlighted the complexity of issues surrounding development and implementation of such a list.},</w:t>
        </w:r>
      </w:ins>
    </w:p>
    <w:p w14:paraId="2572AB0C" w14:textId="77777777" w:rsidR="006A7177" w:rsidRDefault="006A7177" w:rsidP="006A7177">
      <w:pPr>
        <w:jc w:val="both"/>
        <w:rPr>
          <w:ins w:id="462" w:author="Jorge Hernansanz_Temp" w:date="2020-06-18T00:53:00Z"/>
        </w:rPr>
      </w:pPr>
      <w:proofErr w:type="gramStart"/>
      <w:ins w:id="463" w:author="Jorge Hernansanz_Temp" w:date="2020-06-18T00:53:00Z">
        <w:r>
          <w:t>author</w:t>
        </w:r>
        <w:proofErr w:type="gramEnd"/>
        <w:r>
          <w:t xml:space="preserve"> = {</w:t>
        </w:r>
        <w:proofErr w:type="spellStart"/>
        <w:r>
          <w:t>Phansalkar</w:t>
        </w:r>
        <w:proofErr w:type="spellEnd"/>
        <w:r>
          <w:t xml:space="preserve">, </w:t>
        </w:r>
        <w:proofErr w:type="spellStart"/>
        <w:r>
          <w:t>Shobha</w:t>
        </w:r>
        <w:proofErr w:type="spellEnd"/>
        <w:r>
          <w:t xml:space="preserve"> and Desai, Amrita A. and Bell, Douglas and Yoshida, Eileen and </w:t>
        </w:r>
        <w:proofErr w:type="spellStart"/>
        <w:r>
          <w:t>Doole</w:t>
        </w:r>
        <w:proofErr w:type="spellEnd"/>
        <w:r>
          <w:t xml:space="preserve">, John and </w:t>
        </w:r>
        <w:proofErr w:type="spellStart"/>
        <w:r>
          <w:t>Czochanski</w:t>
        </w:r>
        <w:proofErr w:type="spellEnd"/>
        <w:r>
          <w:t>, Melissa and Middleton, Blackford and Bates, David W.},</w:t>
        </w:r>
      </w:ins>
    </w:p>
    <w:p w14:paraId="3B18B996" w14:textId="77777777" w:rsidR="006A7177" w:rsidRDefault="006A7177" w:rsidP="006A7177">
      <w:pPr>
        <w:jc w:val="both"/>
        <w:rPr>
          <w:ins w:id="464" w:author="Jorge Hernansanz_Temp" w:date="2020-06-18T00:53:00Z"/>
        </w:rPr>
      </w:pPr>
      <w:proofErr w:type="spellStart"/>
      <w:proofErr w:type="gramStart"/>
      <w:ins w:id="465" w:author="Jorge Hernansanz_Temp" w:date="2020-06-18T00:53:00Z">
        <w:r>
          <w:t>doi</w:t>
        </w:r>
        <w:proofErr w:type="spellEnd"/>
        <w:proofErr w:type="gramEnd"/>
        <w:r>
          <w:t xml:space="preserve"> = {10.1136/amiajnl-2011-000612},</w:t>
        </w:r>
      </w:ins>
    </w:p>
    <w:p w14:paraId="3E947B3F" w14:textId="77777777" w:rsidR="006A7177" w:rsidRDefault="006A7177" w:rsidP="006A7177">
      <w:pPr>
        <w:jc w:val="both"/>
        <w:rPr>
          <w:ins w:id="466" w:author="Jorge Hernansanz_Temp" w:date="2020-06-18T00:53:00Z"/>
        </w:rPr>
      </w:pPr>
      <w:proofErr w:type="gramStart"/>
      <w:ins w:id="467" w:author="Jorge Hernansanz_Temp" w:date="2020-06-18T00:53:00Z">
        <w:r>
          <w:t>file</w:t>
        </w:r>
        <w:proofErr w:type="gramEnd"/>
        <w:r>
          <w:t xml:space="preserve"> = {:C$\backslash$:/Users/Jorge{\_}TEMP/Desktop/Thesis{\_}Bibliography/Bibliography/DDI datasets/ONC HIGH </w:t>
        </w:r>
        <w:proofErr w:type="spellStart"/>
        <w:r>
          <w:t>PRIORITY.pdf:pdf</w:t>
        </w:r>
        <w:proofErr w:type="spellEnd"/>
        <w:r>
          <w:t>},</w:t>
        </w:r>
      </w:ins>
    </w:p>
    <w:p w14:paraId="6148EBDD" w14:textId="77777777" w:rsidR="006A7177" w:rsidRDefault="006A7177" w:rsidP="006A7177">
      <w:pPr>
        <w:jc w:val="both"/>
        <w:rPr>
          <w:ins w:id="468" w:author="Jorge Hernansanz_Temp" w:date="2020-06-18T00:53:00Z"/>
        </w:rPr>
      </w:pPr>
      <w:proofErr w:type="spellStart"/>
      <w:proofErr w:type="gramStart"/>
      <w:ins w:id="469" w:author="Jorge Hernansanz_Temp" w:date="2020-06-18T00:53:00Z">
        <w:r>
          <w:t>issn</w:t>
        </w:r>
        <w:proofErr w:type="spellEnd"/>
        <w:proofErr w:type="gramEnd"/>
        <w:r>
          <w:t xml:space="preserve"> = {10675027},</w:t>
        </w:r>
      </w:ins>
    </w:p>
    <w:p w14:paraId="458D5E2B" w14:textId="77777777" w:rsidR="006A7177" w:rsidRDefault="006A7177" w:rsidP="006A7177">
      <w:pPr>
        <w:jc w:val="both"/>
        <w:rPr>
          <w:ins w:id="470" w:author="Jorge Hernansanz_Temp" w:date="2020-06-18T00:53:00Z"/>
        </w:rPr>
      </w:pPr>
      <w:proofErr w:type="gramStart"/>
      <w:ins w:id="471" w:author="Jorge Hernansanz_Temp" w:date="2020-06-18T00:53:00Z">
        <w:r>
          <w:t>journal</w:t>
        </w:r>
        <w:proofErr w:type="gramEnd"/>
        <w:r>
          <w:t xml:space="preserve"> = {Journal of the American Medical Informatics Association},</w:t>
        </w:r>
      </w:ins>
    </w:p>
    <w:p w14:paraId="5B626C24" w14:textId="77777777" w:rsidR="006A7177" w:rsidRDefault="006A7177" w:rsidP="006A7177">
      <w:pPr>
        <w:jc w:val="both"/>
        <w:rPr>
          <w:ins w:id="472" w:author="Jorge Hernansanz_Temp" w:date="2020-06-18T00:53:00Z"/>
        </w:rPr>
      </w:pPr>
      <w:proofErr w:type="gramStart"/>
      <w:ins w:id="473" w:author="Jorge Hernansanz_Temp" w:date="2020-06-18T00:53:00Z">
        <w:r>
          <w:t>number</w:t>
        </w:r>
        <w:proofErr w:type="gramEnd"/>
        <w:r>
          <w:t xml:space="preserve"> = {5},</w:t>
        </w:r>
      </w:ins>
    </w:p>
    <w:p w14:paraId="69DB76B8" w14:textId="77777777" w:rsidR="006A7177" w:rsidRDefault="006A7177" w:rsidP="006A7177">
      <w:pPr>
        <w:jc w:val="both"/>
        <w:rPr>
          <w:ins w:id="474" w:author="Jorge Hernansanz_Temp" w:date="2020-06-18T00:53:00Z"/>
        </w:rPr>
      </w:pPr>
      <w:proofErr w:type="gramStart"/>
      <w:ins w:id="475" w:author="Jorge Hernansanz_Temp" w:date="2020-06-18T00:53:00Z">
        <w:r>
          <w:t>pages</w:t>
        </w:r>
        <w:proofErr w:type="gramEnd"/>
        <w:r>
          <w:t xml:space="preserve"> = {735--743},</w:t>
        </w:r>
      </w:ins>
    </w:p>
    <w:p w14:paraId="2366624A" w14:textId="77777777" w:rsidR="006A7177" w:rsidRDefault="006A7177" w:rsidP="006A7177">
      <w:pPr>
        <w:jc w:val="both"/>
        <w:rPr>
          <w:ins w:id="476" w:author="Jorge Hernansanz_Temp" w:date="2020-06-18T00:53:00Z"/>
        </w:rPr>
      </w:pPr>
      <w:proofErr w:type="gramStart"/>
      <w:ins w:id="477" w:author="Jorge Hernansanz_Temp" w:date="2020-06-18T00:53:00Z">
        <w:r>
          <w:t>title</w:t>
        </w:r>
        <w:proofErr w:type="gramEnd"/>
        <w:r>
          <w:t xml:space="preserve"> = {{High-priority </w:t>
        </w:r>
        <w:proofErr w:type="spellStart"/>
        <w:r>
          <w:t>drugedrug</w:t>
        </w:r>
        <w:proofErr w:type="spellEnd"/>
        <w:r>
          <w:t xml:space="preserve"> interactions for use in electronic health records}},</w:t>
        </w:r>
      </w:ins>
    </w:p>
    <w:p w14:paraId="29D56483" w14:textId="77777777" w:rsidR="006A7177" w:rsidRDefault="006A7177" w:rsidP="006A7177">
      <w:pPr>
        <w:jc w:val="both"/>
        <w:rPr>
          <w:ins w:id="478" w:author="Jorge Hernansanz_Temp" w:date="2020-06-18T00:53:00Z"/>
        </w:rPr>
      </w:pPr>
      <w:proofErr w:type="gramStart"/>
      <w:ins w:id="479" w:author="Jorge Hernansanz_Temp" w:date="2020-06-18T00:53:00Z">
        <w:r>
          <w:t>volume</w:t>
        </w:r>
        <w:proofErr w:type="gramEnd"/>
        <w:r>
          <w:t xml:space="preserve"> = {19},</w:t>
        </w:r>
      </w:ins>
    </w:p>
    <w:p w14:paraId="7A7DAED5" w14:textId="77777777" w:rsidR="006A7177" w:rsidRDefault="006A7177" w:rsidP="006A7177">
      <w:pPr>
        <w:jc w:val="both"/>
        <w:rPr>
          <w:ins w:id="480" w:author="Jorge Hernansanz_Temp" w:date="2020-06-18T00:53:00Z"/>
        </w:rPr>
      </w:pPr>
      <w:proofErr w:type="gramStart"/>
      <w:ins w:id="481" w:author="Jorge Hernansanz_Temp" w:date="2020-06-18T00:53:00Z">
        <w:r>
          <w:t>year</w:t>
        </w:r>
        <w:proofErr w:type="gramEnd"/>
        <w:r>
          <w:t xml:space="preserve"> = {2012}</w:t>
        </w:r>
      </w:ins>
    </w:p>
    <w:p w14:paraId="1403D553" w14:textId="42A918E4" w:rsidR="00952092" w:rsidRPr="00F65FCA" w:rsidRDefault="006A7177" w:rsidP="006A7177">
      <w:pPr>
        <w:jc w:val="both"/>
        <w:pPrChange w:id="482" w:author="Cristina Leal Rodriguez" w:date="2020-06-15T14:53:00Z">
          <w:pPr/>
        </w:pPrChange>
      </w:pPr>
      <w:ins w:id="483" w:author="Jorge Hernansanz_Temp" w:date="2020-06-18T00:53:00Z">
        <w:r>
          <w:t>}</w:t>
        </w:r>
      </w:ins>
    </w:p>
    <w:sectPr w:rsidR="00952092" w:rsidRPr="00F65FC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Cristina Leal Rodriguez" w:date="2020-06-15T14:51:00Z" w:initials="CLR">
    <w:p w14:paraId="70907882" w14:textId="77777777" w:rsidR="00C45178" w:rsidRDefault="00C45178">
      <w:pPr>
        <w:pStyle w:val="CommentText"/>
      </w:pPr>
      <w:r>
        <w:rPr>
          <w:rStyle w:val="CommentReference"/>
        </w:rPr>
        <w:annotationRef/>
      </w:r>
      <w:r>
        <w:t>Where is the number</w:t>
      </w:r>
      <w:proofErr w:type="gramStart"/>
      <w:r>
        <w:t>???</w:t>
      </w:r>
      <w:proofErr w:type="gramEnd"/>
    </w:p>
  </w:comment>
  <w:comment w:id="16" w:author="Jorge Hernansanz_Temp" w:date="2020-06-17T00:26:00Z" w:initials="JH">
    <w:p w14:paraId="08905D7D" w14:textId="255F2C46" w:rsidR="00C45178" w:rsidRDefault="00C45178">
      <w:pPr>
        <w:pStyle w:val="CommentText"/>
      </w:pPr>
      <w:r>
        <w:rPr>
          <w:rStyle w:val="CommentReference"/>
        </w:rPr>
        <w:annotationRef/>
      </w:r>
    </w:p>
  </w:comment>
  <w:comment w:id="17" w:author="Cristina Leal Rodriguez" w:date="2020-06-15T14:52:00Z" w:initials="CLR">
    <w:p w14:paraId="716C01F8" w14:textId="77777777" w:rsidR="00C45178" w:rsidRDefault="00C45178">
      <w:pPr>
        <w:pStyle w:val="CommentText"/>
      </w:pPr>
      <w:r>
        <w:rPr>
          <w:rStyle w:val="CommentReference"/>
        </w:rPr>
        <w:annotationRef/>
      </w:r>
      <w:r>
        <w:t>Name them</w:t>
      </w:r>
      <w:proofErr w:type="gramStart"/>
      <w:r>
        <w:t>…….</w:t>
      </w:r>
      <w:proofErr w:type="gramEnd"/>
    </w:p>
  </w:comment>
  <w:comment w:id="25" w:author="Cristina Leal Rodriguez" w:date="2020-06-15T14:54:00Z" w:initials="CLR">
    <w:p w14:paraId="579472EA" w14:textId="77777777" w:rsidR="00C45178" w:rsidRDefault="00C45178">
      <w:pPr>
        <w:pStyle w:val="CommentText"/>
      </w:pPr>
      <w:r>
        <w:rPr>
          <w:rStyle w:val="CommentReference"/>
        </w:rPr>
        <w:annotationRef/>
      </w:r>
      <w:r>
        <w:t>What does this mean? It’s not understandable although I think you refer to specific-disease databases….Be more clear</w:t>
      </w:r>
    </w:p>
  </w:comment>
  <w:comment w:id="26" w:author="Jorge Hernansanz_Temp" w:date="2020-06-17T00:29:00Z" w:initials="JH">
    <w:p w14:paraId="5676712C" w14:textId="53BD9B4A" w:rsidR="00C45178" w:rsidRDefault="00C45178">
      <w:pPr>
        <w:pStyle w:val="CommentText"/>
      </w:pPr>
      <w:r>
        <w:rPr>
          <w:rStyle w:val="CommentReference"/>
        </w:rPr>
        <w:annotationRef/>
      </w:r>
      <w:r>
        <w:t>Is it okay then with specific –disease?</w:t>
      </w:r>
    </w:p>
  </w:comment>
  <w:comment w:id="59" w:author="Cristina Leal Rodriguez" w:date="2020-06-15T15:18:00Z" w:initials="CLR">
    <w:p w14:paraId="0AF39353" w14:textId="77777777" w:rsidR="00C45178" w:rsidRDefault="00C45178">
      <w:pPr>
        <w:pStyle w:val="CommentText"/>
      </w:pPr>
      <w:r>
        <w:rPr>
          <w:rStyle w:val="CommentReference"/>
        </w:rPr>
        <w:annotationRef/>
      </w:r>
      <w:r>
        <w:t>This sentence still does not make sense. It is connected with the previous sentence in a rather abrupt way. Be more specific</w:t>
      </w:r>
      <w:proofErr w:type="gramStart"/>
      <w:r>
        <w:t>…..</w:t>
      </w:r>
      <w:proofErr w:type="gramEnd"/>
    </w:p>
  </w:comment>
  <w:comment w:id="64" w:author="Jorge Hernansanz_Temp" w:date="2020-06-17T11:48:00Z" w:initials="JH">
    <w:p w14:paraId="075D47D1" w14:textId="3EF621EC" w:rsidR="00C45178" w:rsidRDefault="00C45178">
      <w:pPr>
        <w:pStyle w:val="CommentText"/>
      </w:pPr>
      <w:r>
        <w:rPr>
          <w:rStyle w:val="CommentReference"/>
        </w:rPr>
        <w:annotationRef/>
      </w:r>
      <w:r>
        <w:t>As in the subsection of “Parsing DDIs” I am already commenting that Drugbank and KEGG have the ATC code linked to the database identifier, I am not repeating it, and just including this sentence.</w:t>
      </w:r>
    </w:p>
  </w:comment>
  <w:comment w:id="78" w:author="Jorge Hernansanz_Temp" w:date="2020-06-17T12:00:00Z" w:initials="JH">
    <w:p w14:paraId="4AC8CA4C" w14:textId="5EE37C38" w:rsidR="00C45178" w:rsidRDefault="00C45178">
      <w:pPr>
        <w:pStyle w:val="CommentText"/>
      </w:pPr>
      <w:r>
        <w:rPr>
          <w:rStyle w:val="CommentReference"/>
        </w:rPr>
        <w:annotationRef/>
      </w:r>
      <w:r>
        <w:t>Thinking about what you suggested me of listing them, I think they fit better in the introduction part rather than in the abstract where I think “abstract: methods” sub section should be brief.</w:t>
      </w:r>
    </w:p>
  </w:comment>
  <w:comment w:id="91" w:author="Jorge Hernansanz_Temp" w:date="2020-06-10T15:13:00Z" w:initials="JH">
    <w:p w14:paraId="3D679AF7" w14:textId="77777777" w:rsidR="00C45178" w:rsidRDefault="00C45178">
      <w:pPr>
        <w:pStyle w:val="CommentText"/>
      </w:pPr>
      <w:r>
        <w:rPr>
          <w:rStyle w:val="CommentReference"/>
        </w:rPr>
        <w:annotationRef/>
      </w:r>
      <w:r>
        <w:t>Should I develop more this part?</w:t>
      </w:r>
    </w:p>
    <w:p w14:paraId="4AB0B7F7" w14:textId="77777777" w:rsidR="00C45178" w:rsidRDefault="00C45178">
      <w:pPr>
        <w:pStyle w:val="CommentText"/>
      </w:pPr>
    </w:p>
  </w:comment>
  <w:comment w:id="103" w:author="Jorge Hernansanz_Temp" w:date="2020-06-17T12:16:00Z" w:initials="JH">
    <w:p w14:paraId="62DF3458" w14:textId="550A8E34" w:rsidR="00C45178" w:rsidRDefault="00C45178">
      <w:pPr>
        <w:pStyle w:val="CommentText"/>
      </w:pPr>
      <w:r>
        <w:rPr>
          <w:rStyle w:val="CommentReference"/>
        </w:rPr>
        <w:annotationRef/>
      </w:r>
      <w:r>
        <w:t xml:space="preserve">The website says the way of citing </w:t>
      </w:r>
      <w:proofErr w:type="spellStart"/>
      <w:r>
        <w:t>MedDRA</w:t>
      </w:r>
      <w:proofErr w:type="spellEnd"/>
      <w:r>
        <w:t xml:space="preserve"> is by adding this text.</w:t>
      </w:r>
    </w:p>
  </w:comment>
  <w:comment w:id="135" w:author="Cristina Leal Rodriguez" w:date="2020-06-15T15:22:00Z" w:initials="CLR">
    <w:p w14:paraId="788E6E72" w14:textId="77777777" w:rsidR="00C45178" w:rsidRDefault="00C45178">
      <w:pPr>
        <w:pStyle w:val="CommentText"/>
      </w:pPr>
      <w:r>
        <w:rPr>
          <w:rStyle w:val="CommentReference"/>
        </w:rPr>
        <w:annotationRef/>
      </w:r>
      <w:r>
        <w:t>YOU DIDN’T ANSWER MY PREVIOUS COMMENT OF “?”</w:t>
      </w:r>
    </w:p>
  </w:comment>
  <w:comment w:id="148" w:author="Jorge Hernansanz_Temp" w:date="2020-06-09T15:00:00Z" w:initials="JH">
    <w:p w14:paraId="0B3004F4" w14:textId="77777777" w:rsidR="00C45178" w:rsidRDefault="00C45178">
      <w:pPr>
        <w:pStyle w:val="CommentText"/>
      </w:pPr>
      <w:r>
        <w:rPr>
          <w:rStyle w:val="CommentReference"/>
        </w:rPr>
        <w:annotationRef/>
      </w:r>
      <w:r>
        <w:t>This sentence comes from the paper mentioned above. The idea is the same but it is not literally identical written.</w:t>
      </w:r>
    </w:p>
  </w:comment>
  <w:comment w:id="214" w:author="Cristina Leal Rodriguez" w:date="2020-06-15T23:03:00Z" w:initials="CLR">
    <w:p w14:paraId="4C3AA9BB" w14:textId="77777777" w:rsidR="00C45178" w:rsidRDefault="00C45178">
      <w:pPr>
        <w:pStyle w:val="CommentText"/>
      </w:pPr>
      <w:r>
        <w:rPr>
          <w:rStyle w:val="CommentReference"/>
        </w:rPr>
        <w:annotationRef/>
      </w:r>
      <w:r>
        <w:t>??????????</w:t>
      </w:r>
    </w:p>
  </w:comment>
  <w:comment w:id="218" w:author="Cristina Leal Rodriguez" w:date="2020-06-15T23:52:00Z" w:initials="CLR">
    <w:p w14:paraId="7C8A07BF" w14:textId="77777777" w:rsidR="00C45178" w:rsidRDefault="00C45178" w:rsidP="00364531">
      <w:pPr>
        <w:pStyle w:val="CommentText"/>
      </w:pPr>
      <w:r>
        <w:rPr>
          <w:rStyle w:val="CommentReference"/>
        </w:rPr>
        <w:annotationRef/>
      </w:r>
      <w:r>
        <w:t>Irrelevant. Move to methods</w:t>
      </w:r>
    </w:p>
  </w:comment>
  <w:comment w:id="239" w:author="Cristina Leal Rodriguez" w:date="2020-06-15T23:37:00Z" w:initials="CLR">
    <w:p w14:paraId="018E4168" w14:textId="77777777" w:rsidR="00C45178" w:rsidRDefault="00C45178">
      <w:pPr>
        <w:pStyle w:val="CommentText"/>
      </w:pPr>
      <w:r>
        <w:rPr>
          <w:rStyle w:val="CommentReference"/>
        </w:rPr>
        <w:annotationRef/>
      </w:r>
      <w:r>
        <w:t>This is methods</w:t>
      </w:r>
    </w:p>
  </w:comment>
  <w:comment w:id="243" w:author="Cristina Leal Rodriguez" w:date="2020-06-15T23:37:00Z" w:initials="CLR">
    <w:p w14:paraId="496FD76C" w14:textId="77777777" w:rsidR="00C45178" w:rsidRDefault="00C45178">
      <w:pPr>
        <w:pStyle w:val="CommentText"/>
      </w:pPr>
      <w:r>
        <w:rPr>
          <w:rStyle w:val="CommentReference"/>
        </w:rPr>
        <w:annotationRef/>
      </w:r>
      <w:r>
        <w:t>Could you mention some numbers of these intersections?</w:t>
      </w:r>
    </w:p>
  </w:comment>
  <w:comment w:id="244" w:author="Jorge Hernansanz_Temp" w:date="2020-06-17T12:49:00Z" w:initials="JH">
    <w:p w14:paraId="54455528" w14:textId="68A1073E" w:rsidR="00C45178" w:rsidRDefault="00C45178">
      <w:pPr>
        <w:pStyle w:val="CommentText"/>
      </w:pPr>
      <w:r>
        <w:rPr>
          <w:rStyle w:val="CommentReference"/>
        </w:rPr>
        <w:annotationRef/>
      </w:r>
      <w:r>
        <w:t>What sort of numbers you refer to?</w:t>
      </w:r>
    </w:p>
  </w:comment>
  <w:comment w:id="246" w:author="Jorge Hernansanz_Temp" w:date="2020-06-17T13:43:00Z" w:initials="JH">
    <w:p w14:paraId="09E8875D" w14:textId="1D55078C" w:rsidR="00C45178" w:rsidRDefault="00C45178">
      <w:pPr>
        <w:pStyle w:val="CommentText"/>
      </w:pPr>
      <w:r>
        <w:rPr>
          <w:rStyle w:val="CommentReference"/>
        </w:rPr>
        <w:annotationRef/>
      </w:r>
      <w:r>
        <w:t>Is this enough as an explanation?</w:t>
      </w:r>
    </w:p>
  </w:comment>
  <w:comment w:id="259" w:author="Cristina Leal Rodriguez" w:date="2020-06-15T23:38:00Z" w:initials="CLR">
    <w:p w14:paraId="62A81D41" w14:textId="77777777" w:rsidR="00C45178" w:rsidRDefault="00C45178">
      <w:pPr>
        <w:pStyle w:val="CommentText"/>
      </w:pPr>
      <w:r>
        <w:rPr>
          <w:rStyle w:val="CommentReference"/>
        </w:rPr>
        <w:annotationRef/>
      </w:r>
      <w:r>
        <w:t>I’m missing an explanation from the figure, and a derived conclusion from it</w:t>
      </w:r>
    </w:p>
  </w:comment>
  <w:comment w:id="260" w:author="Cristina Leal Rodriguez" w:date="2020-06-15T23:39:00Z" w:initials="CLR">
    <w:p w14:paraId="667735CE" w14:textId="77777777" w:rsidR="00C45178" w:rsidRDefault="00C45178">
      <w:pPr>
        <w:pStyle w:val="CommentText"/>
      </w:pPr>
      <w:r>
        <w:rPr>
          <w:rStyle w:val="CommentReference"/>
        </w:rPr>
        <w:annotationRef/>
      </w:r>
      <w:r>
        <w:t>Be consistent with the verb tense used.</w:t>
      </w:r>
    </w:p>
  </w:comment>
  <w:comment w:id="262" w:author="Cristina Leal Rodriguez" w:date="2020-06-15T23:42:00Z" w:initials="CLR">
    <w:p w14:paraId="06580EF5" w14:textId="77777777" w:rsidR="00C45178" w:rsidRDefault="00C45178">
      <w:pPr>
        <w:pStyle w:val="CommentText"/>
      </w:pPr>
      <w:r>
        <w:rPr>
          <w:rStyle w:val="CommentReference"/>
        </w:rPr>
        <w:annotationRef/>
      </w:r>
      <w:r>
        <w:t>Poorly written. Describe better</w:t>
      </w:r>
    </w:p>
  </w:comment>
  <w:comment w:id="269" w:author="Cristina Leal Rodriguez" w:date="2020-06-15T23:43:00Z" w:initials="CLR">
    <w:p w14:paraId="7B428ECA" w14:textId="77777777" w:rsidR="00C45178" w:rsidRDefault="00C45178">
      <w:pPr>
        <w:pStyle w:val="CommentText"/>
      </w:pPr>
      <w:r>
        <w:rPr>
          <w:rStyle w:val="CommentReference"/>
        </w:rPr>
        <w:annotationRef/>
      </w:r>
      <w:r>
        <w:t>Where are the statistics behind this statement?</w:t>
      </w:r>
    </w:p>
  </w:comment>
  <w:comment w:id="275" w:author="Cristina Leal Rodriguez" w:date="2020-06-15T23:44:00Z" w:initials="CLR">
    <w:p w14:paraId="436CC7A8" w14:textId="77777777" w:rsidR="00C45178" w:rsidRDefault="00C45178">
      <w:pPr>
        <w:pStyle w:val="CommentText"/>
      </w:pPr>
      <w:r>
        <w:rPr>
          <w:rStyle w:val="CommentReference"/>
        </w:rPr>
        <w:annotationRef/>
      </w:r>
      <w:r>
        <w:t>What does this have to do with drug J and C? Antineoplastic drugs correspond to class L…</w:t>
      </w:r>
    </w:p>
  </w:comment>
  <w:comment w:id="279" w:author="Cristina Leal Rodriguez" w:date="2020-06-15T23:45:00Z" w:initials="CLR">
    <w:p w14:paraId="3F343DA4" w14:textId="77777777" w:rsidR="00C45178" w:rsidRDefault="00C45178">
      <w:pPr>
        <w:pStyle w:val="CommentText"/>
      </w:pPr>
      <w:r>
        <w:rPr>
          <w:rStyle w:val="CommentReference"/>
        </w:rPr>
        <w:annotationRef/>
      </w:r>
      <w:r>
        <w:t>Missing?</w:t>
      </w:r>
    </w:p>
  </w:comment>
  <w:comment w:id="291" w:author="Cristina Leal Rodriguez" w:date="2020-06-15T23:52:00Z" w:initials="CLR">
    <w:p w14:paraId="3877C97C" w14:textId="77777777" w:rsidR="00C45178" w:rsidRDefault="00C45178">
      <w:pPr>
        <w:pStyle w:val="CommentText"/>
      </w:pPr>
      <w:r>
        <w:rPr>
          <w:rStyle w:val="CommentReference"/>
        </w:rPr>
        <w:annotationRef/>
      </w:r>
      <w:r>
        <w:t>Irrelevant. Move to methods</w:t>
      </w:r>
    </w:p>
  </w:comment>
  <w:comment w:id="371" w:author="Cristina Leal Rodriguez" w:date="2020-06-15T23:34:00Z" w:initials="CLR">
    <w:p w14:paraId="5CB8B920" w14:textId="77777777" w:rsidR="00C45178" w:rsidRDefault="00C45178">
      <w:pPr>
        <w:pStyle w:val="CommentText"/>
      </w:pPr>
      <w:r>
        <w:rPr>
          <w:rStyle w:val="CommentReference"/>
        </w:rPr>
        <w:annotationRef/>
      </w:r>
      <w:r>
        <w:t>ONLY 10 DRUGS?</w:t>
      </w:r>
    </w:p>
  </w:comment>
  <w:comment w:id="372" w:author="Jorge Hernansanz_Temp" w:date="2020-06-18T02:31:00Z" w:initials="JH">
    <w:p w14:paraId="4B09B28B" w14:textId="0CFA0516" w:rsidR="00C45178" w:rsidRDefault="00C45178">
      <w:pPr>
        <w:pStyle w:val="CommentText"/>
      </w:pPr>
      <w:r>
        <w:rPr>
          <w:rStyle w:val="CommentReference"/>
        </w:rPr>
        <w:annotationRef/>
      </w:r>
      <w:r>
        <w:t>Yes, should I specify something?</w:t>
      </w:r>
    </w:p>
    <w:p w14:paraId="6EA1E346" w14:textId="77777777" w:rsidR="00C45178" w:rsidRDefault="00C45178">
      <w:pPr>
        <w:pStyle w:val="CommentText"/>
      </w:pPr>
    </w:p>
  </w:comment>
  <w:comment w:id="374" w:author="Cristina Leal Rodriguez" w:date="2020-06-15T23:35:00Z" w:initials="CLR">
    <w:p w14:paraId="35A2F3B7" w14:textId="77777777" w:rsidR="00C45178" w:rsidRDefault="00C45178">
      <w:pPr>
        <w:pStyle w:val="CommentText"/>
      </w:pPr>
      <w:r>
        <w:rPr>
          <w:rStyle w:val="CommentReference"/>
        </w:rPr>
        <w:annotationRef/>
      </w:r>
      <w:r>
        <w:t>This is not a conclusion. In case, move to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07882" w15:done="1"/>
  <w15:commentEx w15:paraId="08905D7D" w15:paraIdParent="70907882" w15:done="1"/>
  <w15:commentEx w15:paraId="716C01F8" w15:done="0"/>
  <w15:commentEx w15:paraId="579472EA" w15:done="0"/>
  <w15:commentEx w15:paraId="5676712C" w15:paraIdParent="579472EA" w15:done="0"/>
  <w15:commentEx w15:paraId="0AF39353" w15:done="0"/>
  <w15:commentEx w15:paraId="075D47D1" w15:done="0"/>
  <w15:commentEx w15:paraId="4AC8CA4C" w15:done="0"/>
  <w15:commentEx w15:paraId="4AB0B7F7" w15:done="0"/>
  <w15:commentEx w15:paraId="62DF3458" w15:done="0"/>
  <w15:commentEx w15:paraId="788E6E72" w15:done="1"/>
  <w15:commentEx w15:paraId="0B3004F4" w15:done="0"/>
  <w15:commentEx w15:paraId="4C3AA9BB" w15:done="0"/>
  <w15:commentEx w15:paraId="7C8A07BF" w15:done="1"/>
  <w15:commentEx w15:paraId="018E4168" w15:done="0"/>
  <w15:commentEx w15:paraId="496FD76C" w15:done="0"/>
  <w15:commentEx w15:paraId="54455528" w15:paraIdParent="496FD76C" w15:done="0"/>
  <w15:commentEx w15:paraId="09E8875D" w15:done="0"/>
  <w15:commentEx w15:paraId="62A81D41" w15:done="0"/>
  <w15:commentEx w15:paraId="667735CE" w15:done="1"/>
  <w15:commentEx w15:paraId="06580EF5" w15:done="0"/>
  <w15:commentEx w15:paraId="7B428ECA" w15:done="0"/>
  <w15:commentEx w15:paraId="436CC7A8" w15:done="0"/>
  <w15:commentEx w15:paraId="3F343DA4" w15:done="0"/>
  <w15:commentEx w15:paraId="3877C97C" w15:done="1"/>
  <w15:commentEx w15:paraId="5CB8B920" w15:done="0"/>
  <w15:commentEx w15:paraId="6EA1E346" w15:paraIdParent="5CB8B920" w15:done="0"/>
  <w15:commentEx w15:paraId="35A2F3B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1244B"/>
    <w:multiLevelType w:val="hybridMultilevel"/>
    <w:tmpl w:val="4D067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C6605"/>
    <w:multiLevelType w:val="hybridMultilevel"/>
    <w:tmpl w:val="E5966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B4D4E"/>
    <w:multiLevelType w:val="hybridMultilevel"/>
    <w:tmpl w:val="F9F2627C"/>
    <w:lvl w:ilvl="0" w:tplc="EF5C58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B50AA2"/>
    <w:multiLevelType w:val="hybridMultilevel"/>
    <w:tmpl w:val="3B7A01EC"/>
    <w:lvl w:ilvl="0" w:tplc="275E8A62">
      <w:start w:val="1"/>
      <w:numFmt w:val="decimal"/>
      <w:lvlText w:val="%1."/>
      <w:lvlJc w:val="left"/>
      <w:pPr>
        <w:ind w:left="360" w:hanging="360"/>
      </w:pPr>
      <w:rPr>
        <w:rFonts w:asciiTheme="minorHAnsi" w:hAnsiTheme="minorHAns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281CC7"/>
    <w:multiLevelType w:val="hybridMultilevel"/>
    <w:tmpl w:val="D4D0C512"/>
    <w:lvl w:ilvl="0" w:tplc="070EE5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45E01"/>
    <w:multiLevelType w:val="hybridMultilevel"/>
    <w:tmpl w:val="3F8E80A4"/>
    <w:lvl w:ilvl="0" w:tplc="A0903DD8">
      <w:start w:val="1"/>
      <w:numFmt w:val="bullet"/>
      <w:lvlText w:val="•"/>
      <w:lvlJc w:val="left"/>
      <w:pPr>
        <w:tabs>
          <w:tab w:val="num" w:pos="720"/>
        </w:tabs>
        <w:ind w:left="720" w:hanging="360"/>
      </w:pPr>
      <w:rPr>
        <w:rFonts w:ascii="Times New Roman" w:hAnsi="Times New Roman" w:hint="default"/>
      </w:rPr>
    </w:lvl>
    <w:lvl w:ilvl="1" w:tplc="D5E44168">
      <w:numFmt w:val="bullet"/>
      <w:lvlText w:val="–"/>
      <w:lvlJc w:val="left"/>
      <w:pPr>
        <w:tabs>
          <w:tab w:val="num" w:pos="1440"/>
        </w:tabs>
        <w:ind w:left="1440" w:hanging="360"/>
      </w:pPr>
      <w:rPr>
        <w:rFonts w:ascii="Times New Roman" w:hAnsi="Times New Roman" w:hint="default"/>
      </w:rPr>
    </w:lvl>
    <w:lvl w:ilvl="2" w:tplc="A9D6135E">
      <w:numFmt w:val="bullet"/>
      <w:lvlText w:val="•"/>
      <w:lvlJc w:val="left"/>
      <w:pPr>
        <w:tabs>
          <w:tab w:val="num" w:pos="2160"/>
        </w:tabs>
        <w:ind w:left="2160" w:hanging="360"/>
      </w:pPr>
      <w:rPr>
        <w:rFonts w:ascii="Times New Roman" w:hAnsi="Times New Roman" w:hint="default"/>
      </w:rPr>
    </w:lvl>
    <w:lvl w:ilvl="3" w:tplc="3D566A92" w:tentative="1">
      <w:start w:val="1"/>
      <w:numFmt w:val="bullet"/>
      <w:lvlText w:val="•"/>
      <w:lvlJc w:val="left"/>
      <w:pPr>
        <w:tabs>
          <w:tab w:val="num" w:pos="2880"/>
        </w:tabs>
        <w:ind w:left="2880" w:hanging="360"/>
      </w:pPr>
      <w:rPr>
        <w:rFonts w:ascii="Times New Roman" w:hAnsi="Times New Roman" w:hint="default"/>
      </w:rPr>
    </w:lvl>
    <w:lvl w:ilvl="4" w:tplc="E1DC3410" w:tentative="1">
      <w:start w:val="1"/>
      <w:numFmt w:val="bullet"/>
      <w:lvlText w:val="•"/>
      <w:lvlJc w:val="left"/>
      <w:pPr>
        <w:tabs>
          <w:tab w:val="num" w:pos="3600"/>
        </w:tabs>
        <w:ind w:left="3600" w:hanging="360"/>
      </w:pPr>
      <w:rPr>
        <w:rFonts w:ascii="Times New Roman" w:hAnsi="Times New Roman" w:hint="default"/>
      </w:rPr>
    </w:lvl>
    <w:lvl w:ilvl="5" w:tplc="B230604C" w:tentative="1">
      <w:start w:val="1"/>
      <w:numFmt w:val="bullet"/>
      <w:lvlText w:val="•"/>
      <w:lvlJc w:val="left"/>
      <w:pPr>
        <w:tabs>
          <w:tab w:val="num" w:pos="4320"/>
        </w:tabs>
        <w:ind w:left="4320" w:hanging="360"/>
      </w:pPr>
      <w:rPr>
        <w:rFonts w:ascii="Times New Roman" w:hAnsi="Times New Roman" w:hint="default"/>
      </w:rPr>
    </w:lvl>
    <w:lvl w:ilvl="6" w:tplc="CB1EF266" w:tentative="1">
      <w:start w:val="1"/>
      <w:numFmt w:val="bullet"/>
      <w:lvlText w:val="•"/>
      <w:lvlJc w:val="left"/>
      <w:pPr>
        <w:tabs>
          <w:tab w:val="num" w:pos="5040"/>
        </w:tabs>
        <w:ind w:left="5040" w:hanging="360"/>
      </w:pPr>
      <w:rPr>
        <w:rFonts w:ascii="Times New Roman" w:hAnsi="Times New Roman" w:hint="default"/>
      </w:rPr>
    </w:lvl>
    <w:lvl w:ilvl="7" w:tplc="E7984964" w:tentative="1">
      <w:start w:val="1"/>
      <w:numFmt w:val="bullet"/>
      <w:lvlText w:val="•"/>
      <w:lvlJc w:val="left"/>
      <w:pPr>
        <w:tabs>
          <w:tab w:val="num" w:pos="5760"/>
        </w:tabs>
        <w:ind w:left="5760" w:hanging="360"/>
      </w:pPr>
      <w:rPr>
        <w:rFonts w:ascii="Times New Roman" w:hAnsi="Times New Roman" w:hint="default"/>
      </w:rPr>
    </w:lvl>
    <w:lvl w:ilvl="8" w:tplc="D7BE351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E3824D5"/>
    <w:multiLevelType w:val="hybridMultilevel"/>
    <w:tmpl w:val="88CC6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65DC7"/>
    <w:multiLevelType w:val="hybridMultilevel"/>
    <w:tmpl w:val="1DEC3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7"/>
  </w:num>
  <w:num w:numId="4">
    <w:abstractNumId w:val="6"/>
  </w:num>
  <w:num w:numId="5">
    <w:abstractNumId w:val="0"/>
  </w:num>
  <w:num w:numId="6">
    <w:abstractNumId w:val="1"/>
  </w:num>
  <w:num w:numId="7">
    <w:abstractNumId w:val="3"/>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rge Hernansanz_Temp">
    <w15:presenceInfo w15:providerId="Windows Live" w15:userId="db817de4b1bc1ed4"/>
  </w15:person>
  <w15:person w15:author="Cristina Leal Rodriguez">
    <w15:presenceInfo w15:providerId="AD" w15:userId="S::qkb873@ku.dk::315ec78b-4c23-48da-9f15-40be3a569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F88"/>
    <w:rsid w:val="00002CD5"/>
    <w:rsid w:val="000140BB"/>
    <w:rsid w:val="000260E0"/>
    <w:rsid w:val="00070B0F"/>
    <w:rsid w:val="00081836"/>
    <w:rsid w:val="000A70C2"/>
    <w:rsid w:val="000E540D"/>
    <w:rsid w:val="000F02A3"/>
    <w:rsid w:val="000F41F2"/>
    <w:rsid w:val="000F4D08"/>
    <w:rsid w:val="00117DE0"/>
    <w:rsid w:val="00152BD3"/>
    <w:rsid w:val="00177BA3"/>
    <w:rsid w:val="00187F3B"/>
    <w:rsid w:val="001E529C"/>
    <w:rsid w:val="001E742B"/>
    <w:rsid w:val="001E7F88"/>
    <w:rsid w:val="00200170"/>
    <w:rsid w:val="002071DB"/>
    <w:rsid w:val="00216441"/>
    <w:rsid w:val="00216E22"/>
    <w:rsid w:val="00226D02"/>
    <w:rsid w:val="00234126"/>
    <w:rsid w:val="00234E4E"/>
    <w:rsid w:val="00271285"/>
    <w:rsid w:val="00291F29"/>
    <w:rsid w:val="00293426"/>
    <w:rsid w:val="002B1E82"/>
    <w:rsid w:val="002B212D"/>
    <w:rsid w:val="002B685E"/>
    <w:rsid w:val="002F64FF"/>
    <w:rsid w:val="003112C7"/>
    <w:rsid w:val="0033271E"/>
    <w:rsid w:val="003472FE"/>
    <w:rsid w:val="00353342"/>
    <w:rsid w:val="00354348"/>
    <w:rsid w:val="00364531"/>
    <w:rsid w:val="003771D3"/>
    <w:rsid w:val="00380A81"/>
    <w:rsid w:val="00385CB4"/>
    <w:rsid w:val="00392A38"/>
    <w:rsid w:val="003B628D"/>
    <w:rsid w:val="003C5CEC"/>
    <w:rsid w:val="003D1B97"/>
    <w:rsid w:val="003E0552"/>
    <w:rsid w:val="004072F0"/>
    <w:rsid w:val="0041256B"/>
    <w:rsid w:val="00415C8B"/>
    <w:rsid w:val="00427B4A"/>
    <w:rsid w:val="004465B8"/>
    <w:rsid w:val="00452EC2"/>
    <w:rsid w:val="00453236"/>
    <w:rsid w:val="00491627"/>
    <w:rsid w:val="0049200F"/>
    <w:rsid w:val="00497766"/>
    <w:rsid w:val="004D07DE"/>
    <w:rsid w:val="004E58EB"/>
    <w:rsid w:val="004F4E11"/>
    <w:rsid w:val="00506610"/>
    <w:rsid w:val="00545015"/>
    <w:rsid w:val="00582787"/>
    <w:rsid w:val="00586DE0"/>
    <w:rsid w:val="00596976"/>
    <w:rsid w:val="005B59F6"/>
    <w:rsid w:val="005B6C92"/>
    <w:rsid w:val="005C264E"/>
    <w:rsid w:val="005D2DCD"/>
    <w:rsid w:val="005F4650"/>
    <w:rsid w:val="005F56DD"/>
    <w:rsid w:val="005F5C8C"/>
    <w:rsid w:val="005F7ED0"/>
    <w:rsid w:val="0062006C"/>
    <w:rsid w:val="006646DA"/>
    <w:rsid w:val="00665C33"/>
    <w:rsid w:val="006736BD"/>
    <w:rsid w:val="006800E0"/>
    <w:rsid w:val="0068750B"/>
    <w:rsid w:val="0069107B"/>
    <w:rsid w:val="00691391"/>
    <w:rsid w:val="006A7177"/>
    <w:rsid w:val="006D0902"/>
    <w:rsid w:val="00707A19"/>
    <w:rsid w:val="00711482"/>
    <w:rsid w:val="007340DD"/>
    <w:rsid w:val="00747FE7"/>
    <w:rsid w:val="00750523"/>
    <w:rsid w:val="00752C5A"/>
    <w:rsid w:val="00753D04"/>
    <w:rsid w:val="00761F33"/>
    <w:rsid w:val="00766B98"/>
    <w:rsid w:val="00780586"/>
    <w:rsid w:val="007820CA"/>
    <w:rsid w:val="00785056"/>
    <w:rsid w:val="00785973"/>
    <w:rsid w:val="00792B4A"/>
    <w:rsid w:val="007975CD"/>
    <w:rsid w:val="007C05B6"/>
    <w:rsid w:val="00832029"/>
    <w:rsid w:val="008447DA"/>
    <w:rsid w:val="00884811"/>
    <w:rsid w:val="008954D7"/>
    <w:rsid w:val="008B6692"/>
    <w:rsid w:val="008C0198"/>
    <w:rsid w:val="008D1783"/>
    <w:rsid w:val="008D4125"/>
    <w:rsid w:val="008D622D"/>
    <w:rsid w:val="008E2B07"/>
    <w:rsid w:val="008F5259"/>
    <w:rsid w:val="008F7BAB"/>
    <w:rsid w:val="009029D5"/>
    <w:rsid w:val="00910F3A"/>
    <w:rsid w:val="009158F6"/>
    <w:rsid w:val="00924DDB"/>
    <w:rsid w:val="00926169"/>
    <w:rsid w:val="00935324"/>
    <w:rsid w:val="009404C9"/>
    <w:rsid w:val="00952092"/>
    <w:rsid w:val="00961825"/>
    <w:rsid w:val="009635F6"/>
    <w:rsid w:val="0098067C"/>
    <w:rsid w:val="009C203D"/>
    <w:rsid w:val="009C6EB2"/>
    <w:rsid w:val="009D6B62"/>
    <w:rsid w:val="009F006A"/>
    <w:rsid w:val="009F2AE1"/>
    <w:rsid w:val="009F3539"/>
    <w:rsid w:val="00A015A9"/>
    <w:rsid w:val="00A1032D"/>
    <w:rsid w:val="00A60C89"/>
    <w:rsid w:val="00A938F6"/>
    <w:rsid w:val="00AA325A"/>
    <w:rsid w:val="00AB444B"/>
    <w:rsid w:val="00AC2E5E"/>
    <w:rsid w:val="00AE25C9"/>
    <w:rsid w:val="00AE4A52"/>
    <w:rsid w:val="00AE512F"/>
    <w:rsid w:val="00B1244C"/>
    <w:rsid w:val="00B12D86"/>
    <w:rsid w:val="00B17A9B"/>
    <w:rsid w:val="00B72726"/>
    <w:rsid w:val="00B81CF0"/>
    <w:rsid w:val="00B90A29"/>
    <w:rsid w:val="00BA50F5"/>
    <w:rsid w:val="00BF284F"/>
    <w:rsid w:val="00C1063E"/>
    <w:rsid w:val="00C131BF"/>
    <w:rsid w:val="00C20F25"/>
    <w:rsid w:val="00C24AC3"/>
    <w:rsid w:val="00C24D34"/>
    <w:rsid w:val="00C45178"/>
    <w:rsid w:val="00C72EFE"/>
    <w:rsid w:val="00C73335"/>
    <w:rsid w:val="00C90CDF"/>
    <w:rsid w:val="00C94C37"/>
    <w:rsid w:val="00C95339"/>
    <w:rsid w:val="00CA7253"/>
    <w:rsid w:val="00CB59CD"/>
    <w:rsid w:val="00CC0417"/>
    <w:rsid w:val="00CC2EC5"/>
    <w:rsid w:val="00D51674"/>
    <w:rsid w:val="00D63128"/>
    <w:rsid w:val="00D6464C"/>
    <w:rsid w:val="00D742C4"/>
    <w:rsid w:val="00D82A31"/>
    <w:rsid w:val="00DA1EEA"/>
    <w:rsid w:val="00DA6044"/>
    <w:rsid w:val="00DB7C55"/>
    <w:rsid w:val="00DD7C0F"/>
    <w:rsid w:val="00DE621F"/>
    <w:rsid w:val="00DF3420"/>
    <w:rsid w:val="00E14125"/>
    <w:rsid w:val="00E14298"/>
    <w:rsid w:val="00E20246"/>
    <w:rsid w:val="00E21820"/>
    <w:rsid w:val="00E23D1E"/>
    <w:rsid w:val="00E4310F"/>
    <w:rsid w:val="00E456E5"/>
    <w:rsid w:val="00E47316"/>
    <w:rsid w:val="00E54C57"/>
    <w:rsid w:val="00E64793"/>
    <w:rsid w:val="00E6795A"/>
    <w:rsid w:val="00E95822"/>
    <w:rsid w:val="00EA463B"/>
    <w:rsid w:val="00EC32C3"/>
    <w:rsid w:val="00EE27A4"/>
    <w:rsid w:val="00EF6DF6"/>
    <w:rsid w:val="00F03EB6"/>
    <w:rsid w:val="00F068E5"/>
    <w:rsid w:val="00F07FD0"/>
    <w:rsid w:val="00F10CA7"/>
    <w:rsid w:val="00F162BF"/>
    <w:rsid w:val="00F254D5"/>
    <w:rsid w:val="00F40291"/>
    <w:rsid w:val="00F57694"/>
    <w:rsid w:val="00F57D80"/>
    <w:rsid w:val="00F647BA"/>
    <w:rsid w:val="00F65FCA"/>
    <w:rsid w:val="00F76028"/>
    <w:rsid w:val="00F802E0"/>
    <w:rsid w:val="00F87AF7"/>
    <w:rsid w:val="00F9113A"/>
    <w:rsid w:val="00F9179E"/>
    <w:rsid w:val="00FB63E7"/>
    <w:rsid w:val="00FE64D8"/>
    <w:rsid w:val="00FF3885"/>
    <w:rsid w:val="00FF38A8"/>
    <w:rsid w:val="00FF3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0C42"/>
  <w15:chartTrackingRefBased/>
  <w15:docId w15:val="{64CF59C0-B672-40EC-8917-B6AD4D74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F88"/>
  </w:style>
  <w:style w:type="paragraph" w:styleId="Heading3">
    <w:name w:val="heading 3"/>
    <w:basedOn w:val="Normal"/>
    <w:link w:val="Heading3Char"/>
    <w:uiPriority w:val="9"/>
    <w:qFormat/>
    <w:rsid w:val="0033271E"/>
    <w:pPr>
      <w:spacing w:before="100" w:beforeAutospacing="1" w:after="100" w:afterAutospacing="1" w:line="240" w:lineRule="auto"/>
      <w:outlineLvl w:val="2"/>
    </w:pPr>
    <w:rPr>
      <w:rFonts w:ascii="Times New Roman" w:eastAsia="Times New Roman" w:hAnsi="Times New Roman" w:cs="Times New Roman"/>
      <w:b/>
      <w:bCs/>
      <w:sz w:val="27"/>
      <w:szCs w:val="27"/>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7F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7F88"/>
    <w:rPr>
      <w:color w:val="0563C1" w:themeColor="hyperlink"/>
      <w:u w:val="single"/>
    </w:rPr>
  </w:style>
  <w:style w:type="character" w:styleId="CommentReference">
    <w:name w:val="annotation reference"/>
    <w:basedOn w:val="DefaultParagraphFont"/>
    <w:uiPriority w:val="99"/>
    <w:semiHidden/>
    <w:unhideWhenUsed/>
    <w:rsid w:val="001E7F88"/>
    <w:rPr>
      <w:sz w:val="16"/>
      <w:szCs w:val="16"/>
    </w:rPr>
  </w:style>
  <w:style w:type="paragraph" w:styleId="CommentText">
    <w:name w:val="annotation text"/>
    <w:basedOn w:val="Normal"/>
    <w:link w:val="CommentTextChar"/>
    <w:uiPriority w:val="99"/>
    <w:semiHidden/>
    <w:unhideWhenUsed/>
    <w:rsid w:val="001E7F88"/>
    <w:pPr>
      <w:spacing w:line="240" w:lineRule="auto"/>
    </w:pPr>
    <w:rPr>
      <w:sz w:val="20"/>
      <w:szCs w:val="20"/>
    </w:rPr>
  </w:style>
  <w:style w:type="character" w:customStyle="1" w:styleId="CommentTextChar">
    <w:name w:val="Comment Text Char"/>
    <w:basedOn w:val="DefaultParagraphFont"/>
    <w:link w:val="CommentText"/>
    <w:uiPriority w:val="99"/>
    <w:semiHidden/>
    <w:rsid w:val="001E7F88"/>
    <w:rPr>
      <w:sz w:val="20"/>
      <w:szCs w:val="20"/>
    </w:rPr>
  </w:style>
  <w:style w:type="paragraph" w:styleId="BalloonText">
    <w:name w:val="Balloon Text"/>
    <w:basedOn w:val="Normal"/>
    <w:link w:val="BalloonTextChar"/>
    <w:uiPriority w:val="99"/>
    <w:semiHidden/>
    <w:unhideWhenUsed/>
    <w:rsid w:val="001E7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8"/>
    <w:rPr>
      <w:rFonts w:ascii="Segoe UI" w:hAnsi="Segoe UI" w:cs="Segoe UI"/>
      <w:sz w:val="18"/>
      <w:szCs w:val="18"/>
    </w:rPr>
  </w:style>
  <w:style w:type="paragraph" w:styleId="ListParagraph">
    <w:name w:val="List Paragraph"/>
    <w:basedOn w:val="Normal"/>
    <w:uiPriority w:val="34"/>
    <w:qFormat/>
    <w:rsid w:val="005F56DD"/>
    <w:pPr>
      <w:ind w:left="720"/>
      <w:contextualSpacing/>
    </w:pPr>
  </w:style>
  <w:style w:type="paragraph" w:styleId="CommentSubject">
    <w:name w:val="annotation subject"/>
    <w:basedOn w:val="CommentText"/>
    <w:next w:val="CommentText"/>
    <w:link w:val="CommentSubjectChar"/>
    <w:uiPriority w:val="99"/>
    <w:semiHidden/>
    <w:unhideWhenUsed/>
    <w:rsid w:val="005B59F6"/>
    <w:rPr>
      <w:b/>
      <w:bCs/>
    </w:rPr>
  </w:style>
  <w:style w:type="character" w:customStyle="1" w:styleId="CommentSubjectChar">
    <w:name w:val="Comment Subject Char"/>
    <w:basedOn w:val="CommentTextChar"/>
    <w:link w:val="CommentSubject"/>
    <w:uiPriority w:val="99"/>
    <w:semiHidden/>
    <w:rsid w:val="005B59F6"/>
    <w:rPr>
      <w:b/>
      <w:bCs/>
      <w:sz w:val="20"/>
      <w:szCs w:val="20"/>
    </w:rPr>
  </w:style>
  <w:style w:type="character" w:styleId="Strong">
    <w:name w:val="Strong"/>
    <w:basedOn w:val="DefaultParagraphFont"/>
    <w:uiPriority w:val="22"/>
    <w:qFormat/>
    <w:rsid w:val="00E47316"/>
    <w:rPr>
      <w:b/>
      <w:bCs/>
    </w:rPr>
  </w:style>
  <w:style w:type="character" w:customStyle="1" w:styleId="Heading3Char">
    <w:name w:val="Heading 3 Char"/>
    <w:basedOn w:val="DefaultParagraphFont"/>
    <w:link w:val="Heading3"/>
    <w:uiPriority w:val="9"/>
    <w:rsid w:val="0033271E"/>
    <w:rPr>
      <w:rFonts w:ascii="Times New Roman" w:eastAsia="Times New Roman" w:hAnsi="Times New Roman" w:cs="Times New Roman"/>
      <w:b/>
      <w:bCs/>
      <w:sz w:val="27"/>
      <w:szCs w:val="27"/>
      <w:lang w:val="da-DK"/>
    </w:rPr>
  </w:style>
  <w:style w:type="paragraph" w:customStyle="1" w:styleId="p">
    <w:name w:val="p"/>
    <w:basedOn w:val="Normal"/>
    <w:rsid w:val="0033271E"/>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Emphasis">
    <w:name w:val="Emphasis"/>
    <w:basedOn w:val="DefaultParagraphFont"/>
    <w:uiPriority w:val="20"/>
    <w:qFormat/>
    <w:rsid w:val="0033271E"/>
    <w:rPr>
      <w:i/>
      <w:iCs/>
    </w:rPr>
  </w:style>
  <w:style w:type="character" w:customStyle="1" w:styleId="UnresolvedMention">
    <w:name w:val="Unresolved Mention"/>
    <w:basedOn w:val="DefaultParagraphFont"/>
    <w:uiPriority w:val="99"/>
    <w:semiHidden/>
    <w:unhideWhenUsed/>
    <w:rsid w:val="00354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0527">
      <w:bodyDiv w:val="1"/>
      <w:marLeft w:val="0"/>
      <w:marRight w:val="0"/>
      <w:marTop w:val="0"/>
      <w:marBottom w:val="0"/>
      <w:divBdr>
        <w:top w:val="none" w:sz="0" w:space="0" w:color="auto"/>
        <w:left w:val="none" w:sz="0" w:space="0" w:color="auto"/>
        <w:bottom w:val="none" w:sz="0" w:space="0" w:color="auto"/>
        <w:right w:val="none" w:sz="0" w:space="0" w:color="auto"/>
      </w:divBdr>
      <w:divsChild>
        <w:div w:id="940604651">
          <w:marLeft w:val="547"/>
          <w:marRight w:val="0"/>
          <w:marTop w:val="154"/>
          <w:marBottom w:val="0"/>
          <w:divBdr>
            <w:top w:val="none" w:sz="0" w:space="0" w:color="auto"/>
            <w:left w:val="none" w:sz="0" w:space="0" w:color="auto"/>
            <w:bottom w:val="none" w:sz="0" w:space="0" w:color="auto"/>
            <w:right w:val="none" w:sz="0" w:space="0" w:color="auto"/>
          </w:divBdr>
        </w:div>
        <w:div w:id="1386836816">
          <w:marLeft w:val="1166"/>
          <w:marRight w:val="0"/>
          <w:marTop w:val="134"/>
          <w:marBottom w:val="0"/>
          <w:divBdr>
            <w:top w:val="none" w:sz="0" w:space="0" w:color="auto"/>
            <w:left w:val="none" w:sz="0" w:space="0" w:color="auto"/>
            <w:bottom w:val="none" w:sz="0" w:space="0" w:color="auto"/>
            <w:right w:val="none" w:sz="0" w:space="0" w:color="auto"/>
          </w:divBdr>
        </w:div>
        <w:div w:id="455874997">
          <w:marLeft w:val="1714"/>
          <w:marRight w:val="0"/>
          <w:marTop w:val="115"/>
          <w:marBottom w:val="0"/>
          <w:divBdr>
            <w:top w:val="none" w:sz="0" w:space="0" w:color="auto"/>
            <w:left w:val="none" w:sz="0" w:space="0" w:color="auto"/>
            <w:bottom w:val="none" w:sz="0" w:space="0" w:color="auto"/>
            <w:right w:val="none" w:sz="0" w:space="0" w:color="auto"/>
          </w:divBdr>
        </w:div>
        <w:div w:id="1035620214">
          <w:marLeft w:val="1714"/>
          <w:marRight w:val="0"/>
          <w:marTop w:val="115"/>
          <w:marBottom w:val="0"/>
          <w:divBdr>
            <w:top w:val="none" w:sz="0" w:space="0" w:color="auto"/>
            <w:left w:val="none" w:sz="0" w:space="0" w:color="auto"/>
            <w:bottom w:val="none" w:sz="0" w:space="0" w:color="auto"/>
            <w:right w:val="none" w:sz="0" w:space="0" w:color="auto"/>
          </w:divBdr>
        </w:div>
      </w:divsChild>
    </w:div>
    <w:div w:id="43607170">
      <w:bodyDiv w:val="1"/>
      <w:marLeft w:val="0"/>
      <w:marRight w:val="0"/>
      <w:marTop w:val="0"/>
      <w:marBottom w:val="0"/>
      <w:divBdr>
        <w:top w:val="none" w:sz="0" w:space="0" w:color="auto"/>
        <w:left w:val="none" w:sz="0" w:space="0" w:color="auto"/>
        <w:bottom w:val="none" w:sz="0" w:space="0" w:color="auto"/>
        <w:right w:val="none" w:sz="0" w:space="0" w:color="auto"/>
      </w:divBdr>
    </w:div>
    <w:div w:id="96022926">
      <w:bodyDiv w:val="1"/>
      <w:marLeft w:val="0"/>
      <w:marRight w:val="0"/>
      <w:marTop w:val="0"/>
      <w:marBottom w:val="0"/>
      <w:divBdr>
        <w:top w:val="none" w:sz="0" w:space="0" w:color="auto"/>
        <w:left w:val="none" w:sz="0" w:space="0" w:color="auto"/>
        <w:bottom w:val="none" w:sz="0" w:space="0" w:color="auto"/>
        <w:right w:val="none" w:sz="0" w:space="0" w:color="auto"/>
      </w:divBdr>
    </w:div>
    <w:div w:id="131213197">
      <w:bodyDiv w:val="1"/>
      <w:marLeft w:val="0"/>
      <w:marRight w:val="0"/>
      <w:marTop w:val="0"/>
      <w:marBottom w:val="0"/>
      <w:divBdr>
        <w:top w:val="none" w:sz="0" w:space="0" w:color="auto"/>
        <w:left w:val="none" w:sz="0" w:space="0" w:color="auto"/>
        <w:bottom w:val="none" w:sz="0" w:space="0" w:color="auto"/>
        <w:right w:val="none" w:sz="0" w:space="0" w:color="auto"/>
      </w:divBdr>
    </w:div>
    <w:div w:id="350185756">
      <w:bodyDiv w:val="1"/>
      <w:marLeft w:val="0"/>
      <w:marRight w:val="0"/>
      <w:marTop w:val="0"/>
      <w:marBottom w:val="0"/>
      <w:divBdr>
        <w:top w:val="none" w:sz="0" w:space="0" w:color="auto"/>
        <w:left w:val="none" w:sz="0" w:space="0" w:color="auto"/>
        <w:bottom w:val="none" w:sz="0" w:space="0" w:color="auto"/>
        <w:right w:val="none" w:sz="0" w:space="0" w:color="auto"/>
      </w:divBdr>
    </w:div>
    <w:div w:id="350693678">
      <w:bodyDiv w:val="1"/>
      <w:marLeft w:val="0"/>
      <w:marRight w:val="0"/>
      <w:marTop w:val="0"/>
      <w:marBottom w:val="0"/>
      <w:divBdr>
        <w:top w:val="none" w:sz="0" w:space="0" w:color="auto"/>
        <w:left w:val="none" w:sz="0" w:space="0" w:color="auto"/>
        <w:bottom w:val="none" w:sz="0" w:space="0" w:color="auto"/>
        <w:right w:val="none" w:sz="0" w:space="0" w:color="auto"/>
      </w:divBdr>
    </w:div>
    <w:div w:id="431585699">
      <w:bodyDiv w:val="1"/>
      <w:marLeft w:val="0"/>
      <w:marRight w:val="0"/>
      <w:marTop w:val="0"/>
      <w:marBottom w:val="0"/>
      <w:divBdr>
        <w:top w:val="none" w:sz="0" w:space="0" w:color="auto"/>
        <w:left w:val="none" w:sz="0" w:space="0" w:color="auto"/>
        <w:bottom w:val="none" w:sz="0" w:space="0" w:color="auto"/>
        <w:right w:val="none" w:sz="0" w:space="0" w:color="auto"/>
      </w:divBdr>
    </w:div>
    <w:div w:id="458961535">
      <w:bodyDiv w:val="1"/>
      <w:marLeft w:val="0"/>
      <w:marRight w:val="0"/>
      <w:marTop w:val="0"/>
      <w:marBottom w:val="0"/>
      <w:divBdr>
        <w:top w:val="none" w:sz="0" w:space="0" w:color="auto"/>
        <w:left w:val="none" w:sz="0" w:space="0" w:color="auto"/>
        <w:bottom w:val="none" w:sz="0" w:space="0" w:color="auto"/>
        <w:right w:val="none" w:sz="0" w:space="0" w:color="auto"/>
      </w:divBdr>
    </w:div>
    <w:div w:id="504396282">
      <w:bodyDiv w:val="1"/>
      <w:marLeft w:val="0"/>
      <w:marRight w:val="0"/>
      <w:marTop w:val="0"/>
      <w:marBottom w:val="0"/>
      <w:divBdr>
        <w:top w:val="none" w:sz="0" w:space="0" w:color="auto"/>
        <w:left w:val="none" w:sz="0" w:space="0" w:color="auto"/>
        <w:bottom w:val="none" w:sz="0" w:space="0" w:color="auto"/>
        <w:right w:val="none" w:sz="0" w:space="0" w:color="auto"/>
      </w:divBdr>
    </w:div>
    <w:div w:id="517472953">
      <w:bodyDiv w:val="1"/>
      <w:marLeft w:val="0"/>
      <w:marRight w:val="0"/>
      <w:marTop w:val="0"/>
      <w:marBottom w:val="0"/>
      <w:divBdr>
        <w:top w:val="none" w:sz="0" w:space="0" w:color="auto"/>
        <w:left w:val="none" w:sz="0" w:space="0" w:color="auto"/>
        <w:bottom w:val="none" w:sz="0" w:space="0" w:color="auto"/>
        <w:right w:val="none" w:sz="0" w:space="0" w:color="auto"/>
      </w:divBdr>
    </w:div>
    <w:div w:id="703022198">
      <w:bodyDiv w:val="1"/>
      <w:marLeft w:val="0"/>
      <w:marRight w:val="0"/>
      <w:marTop w:val="0"/>
      <w:marBottom w:val="0"/>
      <w:divBdr>
        <w:top w:val="none" w:sz="0" w:space="0" w:color="auto"/>
        <w:left w:val="none" w:sz="0" w:space="0" w:color="auto"/>
        <w:bottom w:val="none" w:sz="0" w:space="0" w:color="auto"/>
        <w:right w:val="none" w:sz="0" w:space="0" w:color="auto"/>
      </w:divBdr>
    </w:div>
    <w:div w:id="750782251">
      <w:bodyDiv w:val="1"/>
      <w:marLeft w:val="0"/>
      <w:marRight w:val="0"/>
      <w:marTop w:val="0"/>
      <w:marBottom w:val="0"/>
      <w:divBdr>
        <w:top w:val="none" w:sz="0" w:space="0" w:color="auto"/>
        <w:left w:val="none" w:sz="0" w:space="0" w:color="auto"/>
        <w:bottom w:val="none" w:sz="0" w:space="0" w:color="auto"/>
        <w:right w:val="none" w:sz="0" w:space="0" w:color="auto"/>
      </w:divBdr>
    </w:div>
    <w:div w:id="795488386">
      <w:bodyDiv w:val="1"/>
      <w:marLeft w:val="0"/>
      <w:marRight w:val="0"/>
      <w:marTop w:val="0"/>
      <w:marBottom w:val="0"/>
      <w:divBdr>
        <w:top w:val="none" w:sz="0" w:space="0" w:color="auto"/>
        <w:left w:val="none" w:sz="0" w:space="0" w:color="auto"/>
        <w:bottom w:val="none" w:sz="0" w:space="0" w:color="auto"/>
        <w:right w:val="none" w:sz="0" w:space="0" w:color="auto"/>
      </w:divBdr>
    </w:div>
    <w:div w:id="802965215">
      <w:bodyDiv w:val="1"/>
      <w:marLeft w:val="0"/>
      <w:marRight w:val="0"/>
      <w:marTop w:val="0"/>
      <w:marBottom w:val="0"/>
      <w:divBdr>
        <w:top w:val="none" w:sz="0" w:space="0" w:color="auto"/>
        <w:left w:val="none" w:sz="0" w:space="0" w:color="auto"/>
        <w:bottom w:val="none" w:sz="0" w:space="0" w:color="auto"/>
        <w:right w:val="none" w:sz="0" w:space="0" w:color="auto"/>
      </w:divBdr>
    </w:div>
    <w:div w:id="834762603">
      <w:bodyDiv w:val="1"/>
      <w:marLeft w:val="0"/>
      <w:marRight w:val="0"/>
      <w:marTop w:val="0"/>
      <w:marBottom w:val="0"/>
      <w:divBdr>
        <w:top w:val="none" w:sz="0" w:space="0" w:color="auto"/>
        <w:left w:val="none" w:sz="0" w:space="0" w:color="auto"/>
        <w:bottom w:val="none" w:sz="0" w:space="0" w:color="auto"/>
        <w:right w:val="none" w:sz="0" w:space="0" w:color="auto"/>
      </w:divBdr>
    </w:div>
    <w:div w:id="1077895830">
      <w:bodyDiv w:val="1"/>
      <w:marLeft w:val="0"/>
      <w:marRight w:val="0"/>
      <w:marTop w:val="0"/>
      <w:marBottom w:val="0"/>
      <w:divBdr>
        <w:top w:val="none" w:sz="0" w:space="0" w:color="auto"/>
        <w:left w:val="none" w:sz="0" w:space="0" w:color="auto"/>
        <w:bottom w:val="none" w:sz="0" w:space="0" w:color="auto"/>
        <w:right w:val="none" w:sz="0" w:space="0" w:color="auto"/>
      </w:divBdr>
    </w:div>
    <w:div w:id="1226407024">
      <w:bodyDiv w:val="1"/>
      <w:marLeft w:val="0"/>
      <w:marRight w:val="0"/>
      <w:marTop w:val="0"/>
      <w:marBottom w:val="0"/>
      <w:divBdr>
        <w:top w:val="none" w:sz="0" w:space="0" w:color="auto"/>
        <w:left w:val="none" w:sz="0" w:space="0" w:color="auto"/>
        <w:bottom w:val="none" w:sz="0" w:space="0" w:color="auto"/>
        <w:right w:val="none" w:sz="0" w:space="0" w:color="auto"/>
      </w:divBdr>
    </w:div>
    <w:div w:id="1407726324">
      <w:bodyDiv w:val="1"/>
      <w:marLeft w:val="0"/>
      <w:marRight w:val="0"/>
      <w:marTop w:val="0"/>
      <w:marBottom w:val="0"/>
      <w:divBdr>
        <w:top w:val="none" w:sz="0" w:space="0" w:color="auto"/>
        <w:left w:val="none" w:sz="0" w:space="0" w:color="auto"/>
        <w:bottom w:val="none" w:sz="0" w:space="0" w:color="auto"/>
        <w:right w:val="none" w:sz="0" w:space="0" w:color="auto"/>
      </w:divBdr>
      <w:divsChild>
        <w:div w:id="297880483">
          <w:marLeft w:val="0"/>
          <w:marRight w:val="0"/>
          <w:marTop w:val="0"/>
          <w:marBottom w:val="0"/>
          <w:divBdr>
            <w:top w:val="none" w:sz="0" w:space="0" w:color="auto"/>
            <w:left w:val="none" w:sz="0" w:space="0" w:color="auto"/>
            <w:bottom w:val="none" w:sz="0" w:space="0" w:color="auto"/>
            <w:right w:val="none" w:sz="0" w:space="0" w:color="auto"/>
          </w:divBdr>
          <w:divsChild>
            <w:div w:id="298805025">
              <w:marLeft w:val="0"/>
              <w:marRight w:val="0"/>
              <w:marTop w:val="0"/>
              <w:marBottom w:val="0"/>
              <w:divBdr>
                <w:top w:val="none" w:sz="0" w:space="0" w:color="auto"/>
                <w:left w:val="none" w:sz="0" w:space="0" w:color="auto"/>
                <w:bottom w:val="none" w:sz="0" w:space="0" w:color="auto"/>
                <w:right w:val="none" w:sz="0" w:space="0" w:color="auto"/>
              </w:divBdr>
              <w:divsChild>
                <w:div w:id="5088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06844">
      <w:bodyDiv w:val="1"/>
      <w:marLeft w:val="0"/>
      <w:marRight w:val="0"/>
      <w:marTop w:val="0"/>
      <w:marBottom w:val="0"/>
      <w:divBdr>
        <w:top w:val="none" w:sz="0" w:space="0" w:color="auto"/>
        <w:left w:val="none" w:sz="0" w:space="0" w:color="auto"/>
        <w:bottom w:val="none" w:sz="0" w:space="0" w:color="auto"/>
        <w:right w:val="none" w:sz="0" w:space="0" w:color="auto"/>
      </w:divBdr>
    </w:div>
    <w:div w:id="1711294434">
      <w:bodyDiv w:val="1"/>
      <w:marLeft w:val="0"/>
      <w:marRight w:val="0"/>
      <w:marTop w:val="0"/>
      <w:marBottom w:val="0"/>
      <w:divBdr>
        <w:top w:val="none" w:sz="0" w:space="0" w:color="auto"/>
        <w:left w:val="none" w:sz="0" w:space="0" w:color="auto"/>
        <w:bottom w:val="none" w:sz="0" w:space="0" w:color="auto"/>
        <w:right w:val="none" w:sz="0" w:space="0" w:color="auto"/>
      </w:divBdr>
    </w:div>
    <w:div w:id="1757480955">
      <w:bodyDiv w:val="1"/>
      <w:marLeft w:val="0"/>
      <w:marRight w:val="0"/>
      <w:marTop w:val="0"/>
      <w:marBottom w:val="0"/>
      <w:divBdr>
        <w:top w:val="none" w:sz="0" w:space="0" w:color="auto"/>
        <w:left w:val="none" w:sz="0" w:space="0" w:color="auto"/>
        <w:bottom w:val="none" w:sz="0" w:space="0" w:color="auto"/>
        <w:right w:val="none" w:sz="0" w:space="0" w:color="auto"/>
      </w:divBdr>
    </w:div>
    <w:div w:id="2016834245">
      <w:bodyDiv w:val="1"/>
      <w:marLeft w:val="0"/>
      <w:marRight w:val="0"/>
      <w:marTop w:val="0"/>
      <w:marBottom w:val="0"/>
      <w:divBdr>
        <w:top w:val="none" w:sz="0" w:space="0" w:color="auto"/>
        <w:left w:val="none" w:sz="0" w:space="0" w:color="auto"/>
        <w:bottom w:val="none" w:sz="0" w:space="0" w:color="auto"/>
        <w:right w:val="none" w:sz="0" w:space="0" w:color="auto"/>
      </w:divBdr>
    </w:div>
    <w:div w:id="207639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764D5-4551-46CE-BE1A-78CF0609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15</Pages>
  <Words>5194</Words>
  <Characters>29661</Characters>
  <Application>Microsoft Office Word</Application>
  <DocSecurity>0</DocSecurity>
  <Lines>570</Lines>
  <Paragraphs>175</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34680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Hernansanz_Temp</dc:creator>
  <cp:keywords/>
  <dc:description/>
  <cp:lastModifiedBy>Jorge Hernansanz_Temp</cp:lastModifiedBy>
  <cp:revision>9</cp:revision>
  <dcterms:created xsi:type="dcterms:W3CDTF">2020-06-18T07:57:00Z</dcterms:created>
  <dcterms:modified xsi:type="dcterms:W3CDTF">2020-06-18T11:35:00Z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6cc3852a-ab17-3a8d-b5b3-00ec65e5cdc8</vt:lpwstr>
  </property>
  <property fmtid="{D5CDD505-2E9C-101B-9397-08002B2CF9AE}" pid="24" name="Mendeley Citation Style_1">
    <vt:lpwstr>http://www.zotero.org/styles/apa</vt:lpwstr>
  </property>
  <property fmtid="{D5CDD505-2E9C-101B-9397-08002B2CF9AE}" pid="25" name="ContentRemapped">
    <vt:lpwstr>true</vt:lpwstr>
  </property>
</Properties>
</file>