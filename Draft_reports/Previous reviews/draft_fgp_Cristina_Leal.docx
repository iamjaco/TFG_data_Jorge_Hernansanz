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F88" w:rsidRDefault="001E7F88" w:rsidP="00D0336B">
      <w:pPr>
        <w:spacing w:after="0"/>
        <w:jc w:val="both"/>
        <w:rPr>
          <w:rFonts w:ascii="Arial" w:hAnsi="Arial" w:cs="Arial"/>
          <w:b/>
          <w:bCs/>
          <w:color w:val="000000"/>
          <w:sz w:val="40"/>
          <w:szCs w:val="40"/>
        </w:rPr>
        <w:pPrChange w:id="0" w:author="Cristina Leal Rodriguez" w:date="2020-06-09T09:21:00Z">
          <w:pPr>
            <w:spacing w:after="0"/>
          </w:pPr>
        </w:pPrChange>
      </w:pPr>
      <w:r>
        <w:rPr>
          <w:rFonts w:ascii="Arial" w:hAnsi="Arial" w:cs="Arial"/>
          <w:b/>
          <w:bCs/>
          <w:color w:val="000000"/>
          <w:sz w:val="40"/>
          <w:szCs w:val="40"/>
        </w:rPr>
        <w:t>Elucidating drug-drug interactions underlying drug polypharmacy profiles</w:t>
      </w:r>
    </w:p>
    <w:p w:rsidR="001E7F88" w:rsidRPr="00D97359" w:rsidRDefault="001E7F88" w:rsidP="00D0336B">
      <w:pPr>
        <w:pStyle w:val="NormalWeb"/>
        <w:spacing w:before="365" w:beforeAutospacing="0" w:after="0" w:afterAutospacing="0"/>
        <w:ind w:left="-312" w:right="1310" w:firstLine="312"/>
        <w:jc w:val="both"/>
        <w:rPr>
          <w:lang w:val="es-ES"/>
        </w:rPr>
        <w:pPrChange w:id="1" w:author="Cristina Leal Rodriguez" w:date="2020-06-09T09:21:00Z">
          <w:pPr>
            <w:pStyle w:val="NormalWeb"/>
            <w:spacing w:before="365" w:beforeAutospacing="0" w:after="0" w:afterAutospacing="0"/>
            <w:ind w:left="-312" w:right="1310" w:firstLine="312"/>
          </w:pPr>
        </w:pPrChange>
      </w:pPr>
      <w:r w:rsidRPr="00D97359">
        <w:rPr>
          <w:rFonts w:ascii="Arial" w:hAnsi="Arial" w:cs="Arial"/>
          <w:b/>
          <w:bCs/>
          <w:color w:val="000000"/>
          <w:lang w:val="es-ES"/>
        </w:rPr>
        <w:t>Jorge Hernansanz</w:t>
      </w:r>
      <w:r w:rsidRPr="00D97359">
        <w:rPr>
          <w:rFonts w:ascii="Arial" w:hAnsi="Arial" w:cs="Arial"/>
          <w:color w:val="000000"/>
          <w:sz w:val="18"/>
          <w:szCs w:val="18"/>
          <w:vertAlign w:val="superscript"/>
          <w:lang w:val="es-ES"/>
        </w:rPr>
        <w:t>1</w:t>
      </w:r>
      <w:r w:rsidRPr="00D97359">
        <w:rPr>
          <w:rFonts w:ascii="Arial" w:hAnsi="Arial" w:cs="Arial"/>
          <w:b/>
          <w:bCs/>
          <w:color w:val="000000"/>
          <w:lang w:val="es-ES"/>
        </w:rPr>
        <w:t xml:space="preserve">, </w:t>
      </w:r>
      <w:ins w:id="2" w:author="Cristina Leal Rodriguez" w:date="2020-06-09T09:21:00Z">
        <w:r w:rsidR="00D0336B" w:rsidRPr="00D97359">
          <w:rPr>
            <w:rFonts w:ascii="Arial" w:hAnsi="Arial" w:cs="Arial"/>
            <w:b/>
            <w:bCs/>
            <w:color w:val="000000"/>
            <w:lang w:val="es-ES"/>
          </w:rPr>
          <w:t>Cristina Leal</w:t>
        </w:r>
        <w:r w:rsidR="00D0336B" w:rsidRPr="00D97359">
          <w:rPr>
            <w:rFonts w:ascii="Arial" w:hAnsi="Arial" w:cs="Arial"/>
            <w:color w:val="000000"/>
            <w:sz w:val="18"/>
            <w:szCs w:val="18"/>
            <w:vertAlign w:val="superscript"/>
            <w:lang w:val="es-ES"/>
          </w:rPr>
          <w:t>1</w:t>
        </w:r>
        <w:r w:rsidR="00D0336B">
          <w:rPr>
            <w:rFonts w:ascii="Arial" w:hAnsi="Arial" w:cs="Arial"/>
            <w:color w:val="000000"/>
            <w:sz w:val="18"/>
            <w:szCs w:val="18"/>
            <w:lang w:val="es-ES"/>
          </w:rPr>
          <w:t xml:space="preserve">, </w:t>
        </w:r>
      </w:ins>
      <w:r w:rsidRPr="00D97359">
        <w:rPr>
          <w:rFonts w:ascii="Arial" w:hAnsi="Arial" w:cs="Arial"/>
          <w:b/>
          <w:bCs/>
          <w:color w:val="000000"/>
          <w:lang w:val="es-ES"/>
        </w:rPr>
        <w:t>Gianluca Mazzoni</w:t>
      </w:r>
      <w:r>
        <w:rPr>
          <w:rFonts w:ascii="Arial" w:hAnsi="Arial" w:cs="Arial"/>
          <w:color w:val="000000"/>
          <w:sz w:val="18"/>
          <w:szCs w:val="18"/>
          <w:vertAlign w:val="superscript"/>
          <w:lang w:val="es-ES"/>
        </w:rPr>
        <w:t>1</w:t>
      </w:r>
      <w:r w:rsidRPr="00D97359">
        <w:rPr>
          <w:rFonts w:ascii="Arial" w:hAnsi="Arial" w:cs="Arial"/>
          <w:b/>
          <w:bCs/>
          <w:color w:val="000000"/>
          <w:lang w:val="es-ES"/>
        </w:rPr>
        <w:t>,</w:t>
      </w:r>
      <w:r>
        <w:rPr>
          <w:rFonts w:ascii="Arial" w:hAnsi="Arial" w:cs="Arial"/>
          <w:b/>
          <w:bCs/>
          <w:color w:val="000000"/>
          <w:lang w:val="es-ES"/>
        </w:rPr>
        <w:t xml:space="preserve"> </w:t>
      </w:r>
      <w:proofErr w:type="spellStart"/>
      <w:ins w:id="3" w:author="Cristina Leal Rodriguez" w:date="2020-06-09T09:21:00Z">
        <w:r w:rsidR="00D0336B">
          <w:rPr>
            <w:rFonts w:ascii="Arial" w:hAnsi="Arial" w:cs="Arial"/>
            <w:b/>
            <w:bCs/>
            <w:color w:val="000000"/>
            <w:lang w:val="es-ES"/>
          </w:rPr>
          <w:t>Søren</w:t>
        </w:r>
        <w:proofErr w:type="spellEnd"/>
        <w:r w:rsidR="00D0336B">
          <w:rPr>
            <w:rFonts w:ascii="Arial" w:hAnsi="Arial" w:cs="Arial"/>
            <w:b/>
            <w:bCs/>
            <w:color w:val="000000"/>
            <w:lang w:val="es-ES"/>
          </w:rPr>
          <w:t xml:space="preserve"> Brunak</w:t>
        </w:r>
        <w:r w:rsidR="00D0336B">
          <w:rPr>
            <w:rFonts w:ascii="Arial" w:hAnsi="Arial" w:cs="Arial"/>
            <w:b/>
            <w:bCs/>
            <w:color w:val="000000"/>
            <w:vertAlign w:val="superscript"/>
            <w:lang w:val="es-ES"/>
          </w:rPr>
          <w:t>1</w:t>
        </w:r>
      </w:ins>
      <w:del w:id="4" w:author="Cristina Leal Rodriguez" w:date="2020-06-09T09:20:00Z">
        <w:r w:rsidRPr="00D97359" w:rsidDel="00D0336B">
          <w:rPr>
            <w:rFonts w:ascii="Arial" w:hAnsi="Arial" w:cs="Arial"/>
            <w:b/>
            <w:bCs/>
            <w:color w:val="000000"/>
            <w:lang w:val="es-ES"/>
          </w:rPr>
          <w:delText>Cristina Leal</w:delText>
        </w:r>
        <w:r w:rsidRPr="00D97359" w:rsidDel="00D0336B">
          <w:rPr>
            <w:rFonts w:ascii="Arial" w:hAnsi="Arial" w:cs="Arial"/>
            <w:color w:val="000000"/>
            <w:sz w:val="18"/>
            <w:szCs w:val="18"/>
            <w:vertAlign w:val="superscript"/>
            <w:lang w:val="es-ES"/>
          </w:rPr>
          <w:delText>1</w:delText>
        </w:r>
      </w:del>
    </w:p>
    <w:p w:rsidR="001E7F88" w:rsidRPr="00D97359" w:rsidRDefault="001E7F88" w:rsidP="00D0336B">
      <w:pPr>
        <w:jc w:val="both"/>
        <w:rPr>
          <w:rFonts w:ascii="Arial" w:hAnsi="Arial" w:cs="Arial"/>
          <w:b/>
          <w:bCs/>
          <w:color w:val="000000"/>
          <w:sz w:val="20"/>
          <w:szCs w:val="20"/>
          <w:lang w:val="es-ES"/>
        </w:rPr>
        <w:pPrChange w:id="5" w:author="Cristina Leal Rodriguez" w:date="2020-06-09T09:21:00Z">
          <w:pPr/>
        </w:pPrChange>
      </w:pPr>
    </w:p>
    <w:p w:rsidR="001E7F88" w:rsidRPr="00D97359" w:rsidRDefault="001E7F88" w:rsidP="00D0336B">
      <w:pPr>
        <w:jc w:val="both"/>
        <w:rPr>
          <w:rFonts w:ascii="Arial" w:hAnsi="Arial" w:cs="Arial"/>
          <w:b/>
          <w:bCs/>
          <w:color w:val="000000"/>
          <w:sz w:val="20"/>
          <w:szCs w:val="20"/>
          <w:lang w:val="en-GB"/>
        </w:rPr>
        <w:pPrChange w:id="6" w:author="Cristina Leal Rodriguez" w:date="2020-06-09T09:21:00Z">
          <w:pPr/>
        </w:pPrChange>
      </w:pPr>
      <w:r w:rsidRPr="00D97359">
        <w:rPr>
          <w:rFonts w:ascii="Arial" w:hAnsi="Arial" w:cs="Arial"/>
          <w:bCs/>
          <w:color w:val="000000"/>
          <w:sz w:val="20"/>
          <w:szCs w:val="20"/>
          <w:vertAlign w:val="superscript"/>
          <w:lang w:val="en-GB"/>
        </w:rPr>
        <w:t xml:space="preserve">1 </w:t>
      </w:r>
      <w:r w:rsidRPr="00D97359">
        <w:rPr>
          <w:rFonts w:ascii="Arial" w:hAnsi="Arial" w:cs="Arial"/>
          <w:bCs/>
          <w:color w:val="000000"/>
          <w:sz w:val="20"/>
          <w:szCs w:val="20"/>
        </w:rPr>
        <w:t>Novo Nordisk Foundation Center for Protein Research, Faculty of Health and Medical Sciences, University of Copenhagen, Copenhagen DK-2200, Denmark.</w:t>
      </w:r>
    </w:p>
    <w:p w:rsidR="001E7F88" w:rsidRDefault="001E7F88" w:rsidP="00D0336B">
      <w:pPr>
        <w:jc w:val="both"/>
        <w:rPr>
          <w:vertAlign w:val="subscript"/>
        </w:rPr>
        <w:pPrChange w:id="7" w:author="Cristina Leal Rodriguez" w:date="2020-06-09T09:21:00Z">
          <w:pPr/>
        </w:pPrChange>
      </w:pPr>
      <w:r w:rsidRPr="00D97359">
        <w:rPr>
          <w:rFonts w:ascii="Times New Roman" w:eastAsia="Times New Roman" w:hAnsi="Times New Roman" w:cs="Times New Roman"/>
          <w:sz w:val="20"/>
          <w:szCs w:val="20"/>
        </w:rPr>
        <w:t>Corresponding author: jorge.hernansanz@cpr.ku.dk</w:t>
      </w:r>
    </w:p>
    <w:p w:rsidR="004E58EB" w:rsidRDefault="004E58EB" w:rsidP="00D0336B">
      <w:pPr>
        <w:jc w:val="both"/>
        <w:pPrChange w:id="8" w:author="Cristina Leal Rodriguez" w:date="2020-06-09T09:21:00Z">
          <w:pPr/>
        </w:pPrChange>
      </w:pPr>
    </w:p>
    <w:p w:rsidR="001E7F88" w:rsidRDefault="001E7F88" w:rsidP="00D0336B">
      <w:pPr>
        <w:jc w:val="both"/>
        <w:rPr>
          <w:b/>
          <w:sz w:val="28"/>
        </w:rPr>
        <w:pPrChange w:id="9" w:author="Cristina Leal Rodriguez" w:date="2020-06-09T09:21:00Z">
          <w:pPr/>
        </w:pPrChange>
      </w:pPr>
      <w:r>
        <w:rPr>
          <w:b/>
          <w:sz w:val="28"/>
        </w:rPr>
        <w:t>ABSTRACT</w:t>
      </w:r>
    </w:p>
    <w:p w:rsidR="001E7F88" w:rsidRDefault="001E7F88" w:rsidP="00D0336B">
      <w:pPr>
        <w:jc w:val="both"/>
        <w:pPrChange w:id="10" w:author="Cristina Leal Rodriguez" w:date="2020-06-09T09:21:00Z">
          <w:pPr/>
        </w:pPrChange>
      </w:pPr>
      <w:r>
        <w:rPr>
          <w:b/>
          <w:sz w:val="24"/>
        </w:rPr>
        <w:t xml:space="preserve">Background: </w:t>
      </w:r>
      <w:r>
        <w:t>The reuse of electronic health records (EHR) is seen as a major driver to precision medicine. Therefore,</w:t>
      </w:r>
      <w:r w:rsidR="00F9179E">
        <w:t xml:space="preserve"> drug combination</w:t>
      </w:r>
      <w:r>
        <w:t xml:space="preserve"> clinical data</w:t>
      </w:r>
      <w:r w:rsidR="00F9179E">
        <w:t xml:space="preserve"> of</w:t>
      </w:r>
      <w:r>
        <w:t xml:space="preserve"> from in-patient Danish hospital admissions has been collected for posterior analysis. Drug-drug interaction (DDI) remains as a non-detailed data field</w:t>
      </w:r>
      <w:r w:rsidR="00F9179E">
        <w:t xml:space="preserve">, </w:t>
      </w:r>
      <w:del w:id="11" w:author="Cristina Leal Rodriguez" w:date="2020-06-09T09:22:00Z">
        <w:r w:rsidR="00F9179E" w:rsidDel="00D0336B">
          <w:delText>thus it needs</w:delText>
        </w:r>
      </w:del>
      <w:ins w:id="12" w:author="Cristina Leal Rodriguez" w:date="2020-06-09T09:22:00Z">
        <w:r w:rsidR="00D0336B">
          <w:t>needing</w:t>
        </w:r>
      </w:ins>
      <w:r w:rsidR="00F9179E">
        <w:t xml:space="preserve"> complementation from specialized drug sources</w:t>
      </w:r>
      <w:ins w:id="13" w:author="Cristina Leal Rodriguez" w:date="2020-06-09T09:22:00Z">
        <w:r w:rsidR="00D0336B">
          <w:t xml:space="preserve"> and </w:t>
        </w:r>
      </w:ins>
      <w:del w:id="14" w:author="Cristina Leal Rodriguez" w:date="2020-06-09T09:22:00Z">
        <w:r w:rsidR="00F9179E" w:rsidDel="00D0336B">
          <w:delText xml:space="preserve">, </w:delText>
        </w:r>
      </w:del>
      <w:r w:rsidR="00F9179E">
        <w:t>opening a novel challenge to the integration of data</w:t>
      </w:r>
      <w:del w:id="15" w:author="Cristina Leal Rodriguez" w:date="2020-06-09T09:23:00Z">
        <w:r w:rsidR="00F9179E" w:rsidDel="00D0336B">
          <w:delText xml:space="preserve"> coming from different field sources</w:delText>
        </w:r>
      </w:del>
      <w:r w:rsidR="00F9179E">
        <w:t>.</w:t>
      </w:r>
    </w:p>
    <w:p w:rsidR="00F9179E" w:rsidRDefault="00F9179E" w:rsidP="00D0336B">
      <w:pPr>
        <w:jc w:val="both"/>
        <w:pPrChange w:id="16" w:author="Cristina Leal Rodriguez" w:date="2020-06-09T09:21:00Z">
          <w:pPr/>
        </w:pPrChange>
      </w:pPr>
      <w:r>
        <w:rPr>
          <w:b/>
          <w:sz w:val="24"/>
        </w:rPr>
        <w:t xml:space="preserve">Methods: </w:t>
      </w:r>
      <w:del w:id="17" w:author="Cristina Leal Rodriguez" w:date="2020-06-09T09:23:00Z">
        <w:r w:rsidDel="00D0336B">
          <w:delText xml:space="preserve">It was elaborated </w:delText>
        </w:r>
      </w:del>
      <w:ins w:id="18" w:author="Cristina Leal Rodriguez" w:date="2020-06-09T09:25:00Z">
        <w:r w:rsidR="00D0336B">
          <w:t>First, w</w:t>
        </w:r>
      </w:ins>
      <w:ins w:id="19" w:author="Cristina Leal Rodriguez" w:date="2020-06-09T09:24:00Z">
        <w:r w:rsidR="00D0336B">
          <w:t>e generated a</w:t>
        </w:r>
      </w:ins>
      <w:ins w:id="20" w:author="Cristina Leal Rodriguez" w:date="2020-06-09T09:23:00Z">
        <w:r w:rsidR="00D0336B">
          <w:t xml:space="preserve"> complete</w:t>
        </w:r>
      </w:ins>
      <w:del w:id="21" w:author="Cristina Leal Rodriguez" w:date="2020-06-09T09:23:00Z">
        <w:r w:rsidDel="00D0336B">
          <w:delText>a</w:delText>
        </w:r>
      </w:del>
      <w:r>
        <w:t xml:space="preserve"> compendium of DDI </w:t>
      </w:r>
      <w:ins w:id="22" w:author="Cristina Leal Rodriguez" w:date="2020-06-09T09:23:00Z">
        <w:r w:rsidR="00D0336B">
          <w:t xml:space="preserve">data </w:t>
        </w:r>
      </w:ins>
      <w:del w:id="23" w:author="Cristina Leal Rodriguez" w:date="2020-06-09T09:24:00Z">
        <w:r w:rsidDel="00D0336B">
          <w:delText xml:space="preserve">from </w:delText>
        </w:r>
      </w:del>
      <w:ins w:id="24" w:author="Cristina Leal Rodriguez" w:date="2020-06-09T09:24:00Z">
        <w:r w:rsidR="00D0336B">
          <w:t xml:space="preserve">through the </w:t>
        </w:r>
      </w:ins>
      <w:ins w:id="25" w:author="Cristina Leal Rodriguez" w:date="2020-06-09T09:25:00Z">
        <w:r w:rsidR="00D0336B">
          <w:t>integration of XX</w:t>
        </w:r>
      </w:ins>
      <w:ins w:id="26" w:author="Cristina Leal Rodriguez" w:date="2020-06-09T09:24:00Z">
        <w:r w:rsidR="00D0336B">
          <w:t xml:space="preserve"> </w:t>
        </w:r>
      </w:ins>
      <w:r>
        <w:t xml:space="preserve">a </w:t>
      </w:r>
      <w:commentRangeStart w:id="27"/>
      <w:r>
        <w:t>wide variety of</w:t>
      </w:r>
      <w:commentRangeEnd w:id="27"/>
      <w:r w:rsidR="00D0336B">
        <w:rPr>
          <w:rStyle w:val="CommentReference"/>
        </w:rPr>
        <w:commentReference w:id="27"/>
      </w:r>
      <w:r>
        <w:t xml:space="preserve"> publicly available drug sources </w:t>
      </w:r>
      <w:commentRangeStart w:id="28"/>
      <w:r>
        <w:t>and normalize drugs to ATC, if needed</w:t>
      </w:r>
      <w:commentRangeEnd w:id="28"/>
      <w:r w:rsidR="00D0336B">
        <w:rPr>
          <w:rStyle w:val="CommentReference"/>
        </w:rPr>
        <w:commentReference w:id="28"/>
      </w:r>
      <w:r>
        <w:t xml:space="preserve">. </w:t>
      </w:r>
      <w:del w:id="29" w:author="Cristina Leal Rodriguez" w:date="2020-06-09T09:25:00Z">
        <w:r w:rsidDel="00D0336B">
          <w:delText>A second stage was spent</w:delText>
        </w:r>
      </w:del>
      <w:ins w:id="30" w:author="Cristina Leal Rodriguez" w:date="2020-06-09T09:25:00Z">
        <w:r w:rsidR="00D0336B">
          <w:t>Second,</w:t>
        </w:r>
      </w:ins>
      <w:ins w:id="31" w:author="Cristina Leal Rodriguez" w:date="2020-06-09T09:26:00Z">
        <w:r w:rsidR="00D0336B">
          <w:t xml:space="preserve"> we</w:t>
        </w:r>
      </w:ins>
      <w:r>
        <w:t xml:space="preserve"> </w:t>
      </w:r>
      <w:del w:id="32" w:author="Cristina Leal Rodriguez" w:date="2020-06-09T09:26:00Z">
        <w:r w:rsidDel="00D0336B">
          <w:delText>with drug</w:delText>
        </w:r>
      </w:del>
      <w:ins w:id="33" w:author="Cristina Leal Rodriguez" w:date="2020-06-09T09:26:00Z">
        <w:r w:rsidR="00D0336B">
          <w:t>characterized</w:t>
        </w:r>
      </w:ins>
      <w:r>
        <w:t xml:space="preserve"> </w:t>
      </w:r>
      <w:ins w:id="34" w:author="Cristina Leal Rodriguez" w:date="2020-06-09T09:26:00Z">
        <w:r w:rsidR="00D0336B">
          <w:t xml:space="preserve">DDI from a clinical setting </w:t>
        </w:r>
      </w:ins>
      <w:del w:id="35" w:author="Cristina Leal Rodriguez" w:date="2020-06-09T09:26:00Z">
        <w:r w:rsidDel="00D0336B">
          <w:delText>characterization analysis at a global scale covering</w:delText>
        </w:r>
      </w:del>
      <w:ins w:id="36" w:author="Cristina Leal Rodriguez" w:date="2020-06-09T09:26:00Z">
        <w:r w:rsidR="00D0336B">
          <w:t>using</w:t>
        </w:r>
      </w:ins>
      <w:r>
        <w:t xml:space="preserve"> the DDI information </w:t>
      </w:r>
      <w:del w:id="37" w:author="Cristina Leal Rodriguez" w:date="2020-06-09T09:26:00Z">
        <w:r w:rsidDel="00D0336B">
          <w:delText>recollected</w:delText>
        </w:r>
      </w:del>
      <w:ins w:id="38" w:author="Cristina Leal Rodriguez" w:date="2020-06-09T09:26:00Z">
        <w:r w:rsidR="00D0336B">
          <w:t>collected in the compendia</w:t>
        </w:r>
      </w:ins>
      <w:ins w:id="39" w:author="Cristina Leal Rodriguez" w:date="2020-06-09T09:27:00Z">
        <w:r w:rsidR="00D0336B">
          <w:t xml:space="preserve"> and performed a</w:t>
        </w:r>
      </w:ins>
      <w:del w:id="40" w:author="Cristina Leal Rodriguez" w:date="2020-06-09T09:27:00Z">
        <w:r w:rsidDel="00D0336B">
          <w:delText>. Finally, an integration</w:delText>
        </w:r>
        <w:r w:rsidR="00935324" w:rsidDel="00D0336B">
          <w:delText xml:space="preserve"> and</w:delText>
        </w:r>
      </w:del>
      <w:r w:rsidR="00935324">
        <w:t xml:space="preserve"> network analysis</w:t>
      </w:r>
      <w:r>
        <w:t xml:space="preserve"> </w:t>
      </w:r>
      <w:commentRangeStart w:id="41"/>
      <w:del w:id="42" w:author="Cristina Leal Rodriguez" w:date="2020-06-09T09:27:00Z">
        <w:r w:rsidDel="00D0336B">
          <w:delText xml:space="preserve">of both clinical and compendium data was performed </w:delText>
        </w:r>
      </w:del>
      <w:r>
        <w:t>resulting in a better information coverage the HER data was not able to achieve by itself.</w:t>
      </w:r>
      <w:commentRangeEnd w:id="41"/>
      <w:r w:rsidR="00D0336B">
        <w:rPr>
          <w:rStyle w:val="CommentReference"/>
        </w:rPr>
        <w:commentReference w:id="41"/>
      </w:r>
    </w:p>
    <w:p w:rsidR="009F3539" w:rsidRDefault="00F9179E" w:rsidP="00D0336B">
      <w:pPr>
        <w:jc w:val="both"/>
        <w:pPrChange w:id="43" w:author="Cristina Leal Rodriguez" w:date="2020-06-09T09:21:00Z">
          <w:pPr/>
        </w:pPrChange>
      </w:pPr>
      <w:r>
        <w:rPr>
          <w:b/>
          <w:sz w:val="24"/>
        </w:rPr>
        <w:t xml:space="preserve">Results: </w:t>
      </w:r>
      <w:r>
        <w:t xml:space="preserve">Across </w:t>
      </w:r>
      <w:commentRangeStart w:id="44"/>
      <w:r>
        <w:t xml:space="preserve">our </w:t>
      </w:r>
      <w:commentRangeEnd w:id="44"/>
      <w:r w:rsidR="00D0336B">
        <w:rPr>
          <w:rStyle w:val="CommentReference"/>
        </w:rPr>
        <w:commentReference w:id="44"/>
      </w:r>
      <w:ins w:id="45" w:author="Cristina Leal Rodriguez" w:date="2020-06-09T09:28:00Z">
        <w:r w:rsidR="00D0336B">
          <w:t xml:space="preserve"> the </w:t>
        </w:r>
      </w:ins>
      <w:r>
        <w:t>databases</w:t>
      </w:r>
      <w:ins w:id="46" w:author="Cristina Leal Rodriguez" w:date="2020-06-09T09:28:00Z">
        <w:r w:rsidR="00D0336B">
          <w:t xml:space="preserve"> studied, we found</w:t>
        </w:r>
      </w:ins>
      <w:del w:id="47" w:author="Cristina Leal Rodriguez" w:date="2020-06-09T09:28:00Z">
        <w:r w:rsidDel="00D0336B">
          <w:delText>, there are</w:delText>
        </w:r>
      </w:del>
      <w:r>
        <w:t xml:space="preserve"> </w:t>
      </w:r>
      <w:r>
        <w:rPr>
          <w:b/>
        </w:rPr>
        <w:t xml:space="preserve">X </w:t>
      </w:r>
      <w:r w:rsidR="009F3539">
        <w:t>unique</w:t>
      </w:r>
      <w:r>
        <w:t xml:space="preserve"> drug</w:t>
      </w:r>
      <w:ins w:id="48" w:author="Cristina Leal Rodriguez" w:date="2020-06-09T09:29:00Z">
        <w:r w:rsidR="00D0336B">
          <w:t>s</w:t>
        </w:r>
      </w:ins>
      <w:del w:id="49" w:author="Cristina Leal Rodriguez" w:date="2020-06-09T09:29:00Z">
        <w:r w:rsidDel="00D0336B">
          <w:delText>/chemical names</w:delText>
        </w:r>
      </w:del>
      <w:r>
        <w:t xml:space="preserve"> and</w:t>
      </w:r>
      <w:ins w:id="50" w:author="Cristina Leal Rodriguez" w:date="2020-06-09T09:29:00Z">
        <w:r w:rsidR="00D0336B">
          <w:t xml:space="preserve"> a total </w:t>
        </w:r>
        <w:proofErr w:type="gramStart"/>
        <w:r w:rsidR="00D0336B">
          <w:t xml:space="preserve">of </w:t>
        </w:r>
      </w:ins>
      <w:r>
        <w:t xml:space="preserve"> </w:t>
      </w:r>
      <w:r>
        <w:rPr>
          <w:b/>
        </w:rPr>
        <w:t>X</w:t>
      </w:r>
      <w:proofErr w:type="gramEnd"/>
      <w:r>
        <w:rPr>
          <w:b/>
        </w:rPr>
        <w:t xml:space="preserve"> </w:t>
      </w:r>
      <w:r w:rsidR="009F3539">
        <w:t xml:space="preserve">unique DDIs. </w:t>
      </w:r>
      <w:commentRangeStart w:id="51"/>
      <w:r w:rsidR="009F3539">
        <w:t>Drug/chemical normalization to its ATC code reduced our drug output due to the casual exceptions of drug/chemicals lacking of this sort of identifier</w:t>
      </w:r>
      <w:commentRangeEnd w:id="51"/>
      <w:r w:rsidR="00D0336B">
        <w:rPr>
          <w:rStyle w:val="CommentReference"/>
        </w:rPr>
        <w:commentReference w:id="51"/>
      </w:r>
      <w:r w:rsidR="009F3539">
        <w:t xml:space="preserve">. </w:t>
      </w:r>
      <w:commentRangeStart w:id="52"/>
      <w:r w:rsidR="009F3539">
        <w:t>As stated in earlier projects of DDI extraction, we found ourselves with DDI information that varied widely in coverage, leading to a little overlap/consensus between them.</w:t>
      </w:r>
      <w:commentRangeEnd w:id="52"/>
      <w:r w:rsidR="00D0336B">
        <w:rPr>
          <w:rStyle w:val="CommentReference"/>
        </w:rPr>
        <w:commentReference w:id="52"/>
      </w:r>
      <w:r w:rsidR="009F3539">
        <w:t xml:space="preserve"> </w:t>
      </w:r>
      <w:r w:rsidR="00884811">
        <w:t>(More to add)</w:t>
      </w:r>
    </w:p>
    <w:p w:rsidR="00F9179E" w:rsidRDefault="009F3539" w:rsidP="00D0336B">
      <w:pPr>
        <w:jc w:val="both"/>
        <w:pPrChange w:id="53" w:author="Cristina Leal Rodriguez" w:date="2020-06-09T09:21:00Z">
          <w:pPr/>
        </w:pPrChange>
      </w:pPr>
      <w:r>
        <w:rPr>
          <w:b/>
          <w:sz w:val="24"/>
        </w:rPr>
        <w:t xml:space="preserve">Conclusions: </w:t>
      </w:r>
      <w:r>
        <w:t>…</w:t>
      </w:r>
    </w:p>
    <w:p w:rsidR="009F3539" w:rsidRDefault="009F3539" w:rsidP="00D0336B">
      <w:pPr>
        <w:jc w:val="both"/>
        <w:pPrChange w:id="54" w:author="Cristina Leal Rodriguez" w:date="2020-06-09T09:21:00Z">
          <w:pPr/>
        </w:pPrChange>
      </w:pPr>
      <w:r>
        <w:rPr>
          <w:b/>
          <w:sz w:val="24"/>
        </w:rPr>
        <w:t xml:space="preserve">Keywords: </w:t>
      </w:r>
      <w:r>
        <w:t xml:space="preserve">Drug-drug interactions, WHO-ATC </w:t>
      </w:r>
      <w:r w:rsidR="00F9113A">
        <w:t>identifiers</w:t>
      </w:r>
      <w:r>
        <w:t>, EHR…</w:t>
      </w:r>
    </w:p>
    <w:p w:rsidR="009F3539" w:rsidRDefault="009F3539" w:rsidP="00D0336B">
      <w:pPr>
        <w:jc w:val="both"/>
        <w:pPrChange w:id="55" w:author="Cristina Leal Rodriguez" w:date="2020-06-09T09:21:00Z">
          <w:pPr/>
        </w:pPrChange>
      </w:pPr>
    </w:p>
    <w:p w:rsidR="009F3539" w:rsidRDefault="009F3539" w:rsidP="00D0336B">
      <w:pPr>
        <w:jc w:val="both"/>
        <w:pPrChange w:id="56" w:author="Cristina Leal Rodriguez" w:date="2020-06-09T09:21:00Z">
          <w:pPr/>
        </w:pPrChange>
      </w:pPr>
    </w:p>
    <w:p w:rsidR="009F3539" w:rsidRDefault="009F3539" w:rsidP="00D0336B">
      <w:pPr>
        <w:jc w:val="both"/>
        <w:pPrChange w:id="57" w:author="Cristina Leal Rodriguez" w:date="2020-06-09T09:21:00Z">
          <w:pPr/>
        </w:pPrChange>
      </w:pPr>
    </w:p>
    <w:p w:rsidR="009F3539" w:rsidRDefault="009F3539" w:rsidP="00D0336B">
      <w:pPr>
        <w:jc w:val="both"/>
        <w:pPrChange w:id="58" w:author="Cristina Leal Rodriguez" w:date="2020-06-09T09:21:00Z">
          <w:pPr/>
        </w:pPrChange>
      </w:pPr>
    </w:p>
    <w:p w:rsidR="009F3539" w:rsidRDefault="009F3539" w:rsidP="00D0336B">
      <w:pPr>
        <w:jc w:val="both"/>
        <w:pPrChange w:id="59" w:author="Cristina Leal Rodriguez" w:date="2020-06-09T09:21:00Z">
          <w:pPr/>
        </w:pPrChange>
      </w:pPr>
    </w:p>
    <w:p w:rsidR="009F3539" w:rsidRDefault="009F3539" w:rsidP="00D0336B">
      <w:pPr>
        <w:jc w:val="both"/>
        <w:pPrChange w:id="60" w:author="Cristina Leal Rodriguez" w:date="2020-06-09T09:21:00Z">
          <w:pPr/>
        </w:pPrChange>
      </w:pPr>
    </w:p>
    <w:p w:rsidR="009F3539" w:rsidRDefault="009F3539" w:rsidP="00D0336B">
      <w:pPr>
        <w:jc w:val="both"/>
        <w:pPrChange w:id="61" w:author="Cristina Leal Rodriguez" w:date="2020-06-09T09:21:00Z">
          <w:pPr/>
        </w:pPrChange>
      </w:pPr>
    </w:p>
    <w:p w:rsidR="009F3539" w:rsidRDefault="00F87AF7" w:rsidP="00D0336B">
      <w:pPr>
        <w:jc w:val="both"/>
        <w:rPr>
          <w:b/>
          <w:sz w:val="28"/>
        </w:rPr>
        <w:pPrChange w:id="62" w:author="Cristina Leal Rodriguez" w:date="2020-06-09T09:21:00Z">
          <w:pPr/>
        </w:pPrChange>
      </w:pPr>
      <w:r>
        <w:rPr>
          <w:b/>
          <w:sz w:val="28"/>
        </w:rPr>
        <w:t>BACKGROUND</w:t>
      </w:r>
    </w:p>
    <w:p w:rsidR="00F87AF7" w:rsidRPr="00952092" w:rsidRDefault="009F2AE1" w:rsidP="00D0336B">
      <w:pPr>
        <w:pStyle w:val="ListParagraph"/>
        <w:numPr>
          <w:ilvl w:val="0"/>
          <w:numId w:val="2"/>
        </w:numPr>
        <w:jc w:val="both"/>
        <w:rPr>
          <w:i/>
        </w:rPr>
        <w:pPrChange w:id="63" w:author="Cristina Leal Rodriguez" w:date="2020-06-09T09:21:00Z">
          <w:pPr>
            <w:pStyle w:val="ListParagraph"/>
            <w:numPr>
              <w:numId w:val="2"/>
            </w:numPr>
            <w:ind w:hanging="360"/>
          </w:pPr>
        </w:pPrChange>
      </w:pPr>
      <w:r w:rsidRPr="00952092">
        <w:rPr>
          <w:i/>
        </w:rPr>
        <w:t>What are DDI and its role in pharmacovigilance</w:t>
      </w:r>
    </w:p>
    <w:p w:rsidR="009F2AE1" w:rsidRPr="00952092" w:rsidRDefault="009F2AE1" w:rsidP="00D0336B">
      <w:pPr>
        <w:pStyle w:val="ListParagraph"/>
        <w:numPr>
          <w:ilvl w:val="0"/>
          <w:numId w:val="2"/>
        </w:numPr>
        <w:jc w:val="both"/>
        <w:rPr>
          <w:i/>
        </w:rPr>
        <w:pPrChange w:id="64" w:author="Cristina Leal Rodriguez" w:date="2020-06-09T09:21:00Z">
          <w:pPr>
            <w:pStyle w:val="ListParagraph"/>
            <w:numPr>
              <w:numId w:val="2"/>
            </w:numPr>
            <w:ind w:hanging="360"/>
          </w:pPr>
        </w:pPrChange>
      </w:pPr>
      <w:r w:rsidRPr="00952092">
        <w:rPr>
          <w:i/>
        </w:rPr>
        <w:t>Methods for obtaining DDIs, developing the importance of text-mining or NLP techniques in clinical text abstracts.</w:t>
      </w:r>
    </w:p>
    <w:p w:rsidR="009F2AE1" w:rsidRPr="00952092" w:rsidRDefault="009F2AE1" w:rsidP="00D0336B">
      <w:pPr>
        <w:pStyle w:val="ListParagraph"/>
        <w:numPr>
          <w:ilvl w:val="0"/>
          <w:numId w:val="2"/>
        </w:numPr>
        <w:jc w:val="both"/>
        <w:rPr>
          <w:i/>
        </w:rPr>
        <w:pPrChange w:id="65" w:author="Cristina Leal Rodriguez" w:date="2020-06-09T09:21:00Z">
          <w:pPr>
            <w:pStyle w:val="ListParagraph"/>
            <w:numPr>
              <w:numId w:val="2"/>
            </w:numPr>
            <w:ind w:hanging="360"/>
          </w:pPr>
        </w:pPrChange>
      </w:pPr>
      <w:r w:rsidRPr="00952092">
        <w:rPr>
          <w:i/>
        </w:rPr>
        <w:t>The problem with drug identifiers; the challenge of normalizing DDIs to a single identifier.</w:t>
      </w:r>
    </w:p>
    <w:p w:rsidR="009F2AE1" w:rsidRPr="00952092" w:rsidRDefault="009F2AE1" w:rsidP="00D0336B">
      <w:pPr>
        <w:pStyle w:val="ListParagraph"/>
        <w:numPr>
          <w:ilvl w:val="0"/>
          <w:numId w:val="2"/>
        </w:numPr>
        <w:jc w:val="both"/>
        <w:rPr>
          <w:i/>
        </w:rPr>
        <w:pPrChange w:id="66" w:author="Cristina Leal Rodriguez" w:date="2020-06-09T09:21:00Z">
          <w:pPr>
            <w:pStyle w:val="ListParagraph"/>
            <w:numPr>
              <w:numId w:val="2"/>
            </w:numPr>
            <w:ind w:hanging="360"/>
          </w:pPr>
        </w:pPrChange>
      </w:pPr>
      <w:r w:rsidRPr="00952092">
        <w:rPr>
          <w:i/>
        </w:rPr>
        <w:t>DDI information; explaining the different features that it can be found at the public databases. Give highlights of general findings (Of my data) so as it can serve as an introduction for the section of Results.</w:t>
      </w:r>
    </w:p>
    <w:p w:rsidR="009F2AE1" w:rsidRDefault="009F2AE1" w:rsidP="00D0336B">
      <w:pPr>
        <w:pStyle w:val="ListParagraph"/>
        <w:jc w:val="both"/>
        <w:pPrChange w:id="67" w:author="Cristina Leal Rodriguez" w:date="2020-06-09T09:21:00Z">
          <w:pPr>
            <w:pStyle w:val="ListParagraph"/>
          </w:pPr>
        </w:pPrChange>
      </w:pPr>
    </w:p>
    <w:p w:rsidR="00F87AF7" w:rsidRDefault="00F87AF7" w:rsidP="00D0336B">
      <w:pPr>
        <w:jc w:val="both"/>
        <w:pPrChange w:id="68" w:author="Cristina Leal Rodriguez" w:date="2020-06-09T09:21:00Z">
          <w:pPr/>
        </w:pPrChange>
      </w:pPr>
    </w:p>
    <w:p w:rsidR="00F87AF7" w:rsidRDefault="00F87AF7" w:rsidP="00D0336B">
      <w:pPr>
        <w:jc w:val="both"/>
        <w:rPr>
          <w:b/>
          <w:sz w:val="28"/>
        </w:rPr>
        <w:pPrChange w:id="69" w:author="Cristina Leal Rodriguez" w:date="2020-06-09T09:21:00Z">
          <w:pPr/>
        </w:pPrChange>
      </w:pPr>
      <w:r>
        <w:rPr>
          <w:b/>
          <w:sz w:val="28"/>
        </w:rPr>
        <w:t>MATERIALS AND METHODS</w:t>
      </w:r>
    </w:p>
    <w:p w:rsidR="00D51674" w:rsidRPr="00D51674" w:rsidRDefault="00D51674" w:rsidP="00D0336B">
      <w:pPr>
        <w:pStyle w:val="ListParagraph"/>
        <w:numPr>
          <w:ilvl w:val="0"/>
          <w:numId w:val="2"/>
        </w:numPr>
        <w:jc w:val="both"/>
        <w:rPr>
          <w:b/>
          <w:sz w:val="28"/>
        </w:rPr>
        <w:pPrChange w:id="70" w:author="Cristina Leal Rodriguez" w:date="2020-06-09T09:21:00Z">
          <w:pPr>
            <w:pStyle w:val="ListParagraph"/>
            <w:numPr>
              <w:numId w:val="2"/>
            </w:numPr>
            <w:ind w:hanging="360"/>
          </w:pPr>
        </w:pPrChange>
      </w:pPr>
      <w:r>
        <w:t>Brief description of the compendia we are creating and its purpose</w:t>
      </w:r>
    </w:p>
    <w:p w:rsidR="00D51674" w:rsidRPr="00D51674" w:rsidRDefault="00D51674" w:rsidP="00D0336B">
      <w:pPr>
        <w:pStyle w:val="ListParagraph"/>
        <w:numPr>
          <w:ilvl w:val="0"/>
          <w:numId w:val="2"/>
        </w:numPr>
        <w:jc w:val="both"/>
        <w:rPr>
          <w:b/>
          <w:i/>
          <w:sz w:val="28"/>
        </w:rPr>
        <w:pPrChange w:id="71" w:author="Cristina Leal Rodriguez" w:date="2020-06-09T09:21:00Z">
          <w:pPr>
            <w:pStyle w:val="ListParagraph"/>
            <w:numPr>
              <w:numId w:val="2"/>
            </w:numPr>
            <w:ind w:hanging="360"/>
          </w:pPr>
        </w:pPrChange>
      </w:pPr>
      <w:r>
        <w:rPr>
          <w:i/>
        </w:rPr>
        <w:t xml:space="preserve">Mentioning as a reference for DDI extraction the </w:t>
      </w:r>
      <w:proofErr w:type="spellStart"/>
      <w:r>
        <w:rPr>
          <w:i/>
        </w:rPr>
        <w:t>Github</w:t>
      </w:r>
      <w:proofErr w:type="spellEnd"/>
      <w:r>
        <w:rPr>
          <w:i/>
        </w:rPr>
        <w:t xml:space="preserve"> project mentioned in [3]</w:t>
      </w:r>
    </w:p>
    <w:p w:rsidR="00952092" w:rsidRPr="00952092" w:rsidRDefault="00952092" w:rsidP="00D0336B">
      <w:pPr>
        <w:pStyle w:val="ListParagraph"/>
        <w:numPr>
          <w:ilvl w:val="0"/>
          <w:numId w:val="2"/>
        </w:numPr>
        <w:jc w:val="both"/>
        <w:rPr>
          <w:b/>
          <w:i/>
          <w:sz w:val="28"/>
        </w:rPr>
        <w:pPrChange w:id="72" w:author="Cristina Leal Rodriguez" w:date="2020-06-09T09:21:00Z">
          <w:pPr>
            <w:pStyle w:val="ListParagraph"/>
            <w:numPr>
              <w:numId w:val="2"/>
            </w:numPr>
            <w:ind w:hanging="360"/>
          </w:pPr>
        </w:pPrChange>
      </w:pPr>
      <w:r>
        <w:rPr>
          <w:i/>
        </w:rPr>
        <w:t>Explaining the DDI resources</w:t>
      </w:r>
    </w:p>
    <w:p w:rsidR="00952092" w:rsidRPr="00D51674" w:rsidRDefault="00D51674" w:rsidP="00D0336B">
      <w:pPr>
        <w:pStyle w:val="ListParagraph"/>
        <w:numPr>
          <w:ilvl w:val="0"/>
          <w:numId w:val="2"/>
        </w:numPr>
        <w:jc w:val="both"/>
        <w:rPr>
          <w:b/>
          <w:i/>
          <w:sz w:val="28"/>
        </w:rPr>
        <w:pPrChange w:id="73" w:author="Cristina Leal Rodriguez" w:date="2020-06-09T09:21:00Z">
          <w:pPr>
            <w:pStyle w:val="ListParagraph"/>
            <w:numPr>
              <w:numId w:val="2"/>
            </w:numPr>
            <w:ind w:hanging="360"/>
          </w:pPr>
        </w:pPrChange>
      </w:pPr>
      <w:r>
        <w:rPr>
          <w:i/>
        </w:rPr>
        <w:t>Parsing DDIs to ATC identifiers; explaining the different methodologies used without giving numbers.</w:t>
      </w:r>
      <w:r w:rsidR="00935324">
        <w:rPr>
          <w:i/>
        </w:rPr>
        <w:t xml:space="preserve"> Mentioning the rest APIs, web scraping…</w:t>
      </w:r>
    </w:p>
    <w:p w:rsidR="00D51674" w:rsidRPr="00952092" w:rsidRDefault="00D51674" w:rsidP="00D0336B">
      <w:pPr>
        <w:pStyle w:val="ListParagraph"/>
        <w:numPr>
          <w:ilvl w:val="0"/>
          <w:numId w:val="2"/>
        </w:numPr>
        <w:jc w:val="both"/>
        <w:rPr>
          <w:b/>
          <w:i/>
          <w:sz w:val="28"/>
        </w:rPr>
        <w:pPrChange w:id="74" w:author="Cristina Leal Rodriguez" w:date="2020-06-09T09:21:00Z">
          <w:pPr>
            <w:pStyle w:val="ListParagraph"/>
            <w:numPr>
              <w:numId w:val="2"/>
            </w:numPr>
            <w:ind w:hanging="360"/>
          </w:pPr>
        </w:pPrChange>
      </w:pPr>
      <w:r>
        <w:rPr>
          <w:i/>
        </w:rPr>
        <w:t xml:space="preserve">Factorizing the different features; explaining the different methodologies without giving numbers. </w:t>
      </w:r>
    </w:p>
    <w:p w:rsidR="00F87AF7" w:rsidRPr="00FF38A8" w:rsidRDefault="00884811" w:rsidP="00D0336B">
      <w:pPr>
        <w:jc w:val="both"/>
        <w:rPr>
          <w:b/>
          <w:sz w:val="24"/>
        </w:rPr>
        <w:pPrChange w:id="75" w:author="Cristina Leal Rodriguez" w:date="2020-06-09T09:21:00Z">
          <w:pPr/>
        </w:pPrChange>
      </w:pPr>
      <w:r>
        <w:rPr>
          <w:b/>
          <w:sz w:val="24"/>
        </w:rPr>
        <w:t>DRUGBANK</w:t>
      </w:r>
    </w:p>
    <w:p w:rsidR="005F5C8C" w:rsidRDefault="00884811" w:rsidP="00D0336B">
      <w:pPr>
        <w:pStyle w:val="NormalWeb"/>
        <w:spacing w:before="53" w:beforeAutospacing="0" w:after="0" w:afterAutospacing="0"/>
        <w:ind w:left="-307" w:right="-307" w:firstLine="1027"/>
        <w:jc w:val="both"/>
        <w:rPr>
          <w:rFonts w:asciiTheme="minorHAnsi" w:hAnsiTheme="minorHAnsi" w:cstheme="minorHAnsi"/>
          <w:color w:val="000000"/>
          <w:sz w:val="22"/>
          <w:szCs w:val="22"/>
        </w:rPr>
      </w:pPr>
      <w:r>
        <w:rPr>
          <w:rFonts w:asciiTheme="minorHAnsi" w:hAnsiTheme="minorHAnsi" w:cstheme="minorHAnsi"/>
          <w:sz w:val="22"/>
        </w:rPr>
        <w:t>The DRUGBANK database</w:t>
      </w:r>
      <w:r w:rsidR="004D07DE">
        <w:rPr>
          <w:rFonts w:asciiTheme="minorHAnsi" w:hAnsiTheme="minorHAnsi" w:cstheme="minorHAnsi"/>
          <w:sz w:val="22"/>
        </w:rPr>
        <w:t xml:space="preserve"> [1]</w:t>
      </w:r>
      <w:r>
        <w:rPr>
          <w:rFonts w:asciiTheme="minorHAnsi" w:hAnsiTheme="minorHAnsi" w:cstheme="minorHAnsi"/>
          <w:sz w:val="22"/>
        </w:rPr>
        <w:t xml:space="preserve"> is a unique bioinformatics and cheminformatics resource that combines detailed drug data with comprehensive drug target information</w:t>
      </w:r>
      <w:r w:rsidR="00497766">
        <w:rPr>
          <w:rFonts w:asciiTheme="minorHAnsi" w:hAnsiTheme="minorHAnsi" w:cstheme="minorHAnsi"/>
          <w:sz w:val="22"/>
        </w:rPr>
        <w:t>. Information retrieval was performed with the R package “</w:t>
      </w:r>
      <w:commentRangeStart w:id="76"/>
      <w:proofErr w:type="spellStart"/>
      <w:r w:rsidR="00497766">
        <w:rPr>
          <w:rFonts w:asciiTheme="minorHAnsi" w:hAnsiTheme="minorHAnsi" w:cstheme="minorHAnsi"/>
          <w:sz w:val="22"/>
        </w:rPr>
        <w:t>DBparsed</w:t>
      </w:r>
      <w:commentRangeEnd w:id="76"/>
      <w:proofErr w:type="spellEnd"/>
      <w:r w:rsidR="00D0336B">
        <w:rPr>
          <w:rStyle w:val="CommentReference"/>
          <w:rFonts w:asciiTheme="minorHAnsi" w:eastAsiaTheme="minorHAnsi" w:hAnsiTheme="minorHAnsi" w:cstheme="minorBidi"/>
        </w:rPr>
        <w:commentReference w:id="76"/>
      </w:r>
      <w:r w:rsidR="00497766">
        <w:rPr>
          <w:rFonts w:asciiTheme="minorHAnsi" w:hAnsiTheme="minorHAnsi" w:cstheme="minorHAnsi"/>
          <w:sz w:val="22"/>
        </w:rPr>
        <w:t xml:space="preserve">”, obtaining a brief description for each DDI. The version used in this study (5.0) was downloaded from the </w:t>
      </w:r>
      <w:proofErr w:type="spellStart"/>
      <w:r w:rsidR="00497766">
        <w:rPr>
          <w:rFonts w:asciiTheme="minorHAnsi" w:hAnsiTheme="minorHAnsi" w:cstheme="minorHAnsi"/>
          <w:sz w:val="22"/>
        </w:rPr>
        <w:t>Drugbank</w:t>
      </w:r>
      <w:proofErr w:type="spellEnd"/>
      <w:r w:rsidR="00497766">
        <w:rPr>
          <w:rFonts w:asciiTheme="minorHAnsi" w:hAnsiTheme="minorHAnsi" w:cstheme="minorHAnsi"/>
          <w:sz w:val="22"/>
        </w:rPr>
        <w:t xml:space="preserve"> website on January 2020. </w:t>
      </w:r>
    </w:p>
    <w:p w:rsidR="005F5C8C" w:rsidRDefault="005F5C8C" w:rsidP="00D0336B">
      <w:pPr>
        <w:pStyle w:val="NormalWeb"/>
        <w:spacing w:before="53" w:beforeAutospacing="0" w:after="0" w:afterAutospacing="0"/>
        <w:ind w:right="-307"/>
        <w:jc w:val="both"/>
        <w:rPr>
          <w:rFonts w:asciiTheme="minorHAnsi" w:hAnsiTheme="minorHAnsi" w:cstheme="minorHAnsi"/>
          <w:color w:val="000000"/>
          <w:sz w:val="22"/>
          <w:szCs w:val="22"/>
        </w:rPr>
      </w:pPr>
    </w:p>
    <w:p w:rsidR="00FF38A8" w:rsidRPr="005F5C8C" w:rsidRDefault="005F5C8C" w:rsidP="00D0336B">
      <w:pPr>
        <w:jc w:val="both"/>
        <w:rPr>
          <w:b/>
          <w:sz w:val="24"/>
        </w:rPr>
        <w:pPrChange w:id="77" w:author="Cristina Leal Rodriguez" w:date="2020-06-09T09:21:00Z">
          <w:pPr/>
        </w:pPrChange>
      </w:pPr>
      <w:r w:rsidRPr="005F5C8C">
        <w:rPr>
          <w:b/>
          <w:sz w:val="24"/>
        </w:rPr>
        <w:t>KEGG</w:t>
      </w:r>
      <w:r w:rsidR="00415C8B">
        <w:rPr>
          <w:b/>
          <w:sz w:val="24"/>
        </w:rPr>
        <w:t xml:space="preserve"> DRUG</w:t>
      </w:r>
    </w:p>
    <w:p w:rsidR="005F5C8C" w:rsidRPr="00415C8B" w:rsidRDefault="00D6464C" w:rsidP="00D0336B">
      <w:pPr>
        <w:pStyle w:val="NormalWeb"/>
        <w:spacing w:before="53" w:beforeAutospacing="0" w:after="0" w:afterAutospacing="0"/>
        <w:ind w:left="-307" w:right="-307" w:firstLine="1027"/>
        <w:jc w:val="both"/>
        <w:rPr>
          <w:rFonts w:asciiTheme="minorHAnsi" w:hAnsiTheme="minorHAnsi" w:cstheme="minorHAnsi"/>
          <w:color w:val="000000"/>
          <w:sz w:val="22"/>
          <w:szCs w:val="22"/>
        </w:rPr>
      </w:pPr>
      <w:r>
        <w:rPr>
          <w:rFonts w:asciiTheme="minorHAnsi" w:hAnsiTheme="minorHAnsi" w:cstheme="minorHAnsi"/>
          <w:sz w:val="22"/>
        </w:rPr>
        <w:t xml:space="preserve">The </w:t>
      </w:r>
      <w:r w:rsidR="00415C8B">
        <w:rPr>
          <w:rFonts w:asciiTheme="minorHAnsi" w:hAnsiTheme="minorHAnsi" w:cstheme="minorHAnsi"/>
          <w:sz w:val="22"/>
        </w:rPr>
        <w:t>KEGG DRUG database</w:t>
      </w:r>
      <w:r w:rsidR="004D07DE">
        <w:rPr>
          <w:rFonts w:asciiTheme="minorHAnsi" w:hAnsiTheme="minorHAnsi" w:cstheme="minorHAnsi"/>
          <w:sz w:val="22"/>
        </w:rPr>
        <w:t xml:space="preserve"> [2]</w:t>
      </w:r>
      <w:r w:rsidR="00415C8B">
        <w:rPr>
          <w:rFonts w:asciiTheme="minorHAnsi" w:hAnsiTheme="minorHAnsi" w:cstheme="minorHAnsi"/>
          <w:sz w:val="22"/>
        </w:rPr>
        <w:t xml:space="preserve"> is a comprehensive drug information resource for approved drugs in Japan, USA, and Europe</w:t>
      </w:r>
      <w:ins w:id="78" w:author="Cristina Leal Rodriguez" w:date="2020-06-09T09:31:00Z">
        <w:r w:rsidR="00301465">
          <w:rPr>
            <w:rFonts w:asciiTheme="minorHAnsi" w:hAnsiTheme="minorHAnsi" w:cstheme="minorHAnsi"/>
            <w:sz w:val="22"/>
          </w:rPr>
          <w:t xml:space="preserve">. Information is </w:t>
        </w:r>
      </w:ins>
      <w:del w:id="79" w:author="Cristina Leal Rodriguez" w:date="2020-06-09T09:31:00Z">
        <w:r w:rsidR="00415C8B" w:rsidDel="00301465">
          <w:rPr>
            <w:rFonts w:asciiTheme="minorHAnsi" w:hAnsiTheme="minorHAnsi" w:cstheme="minorHAnsi"/>
            <w:sz w:val="22"/>
          </w:rPr>
          <w:delText xml:space="preserve">, </w:delText>
        </w:r>
      </w:del>
      <w:r w:rsidR="00415C8B">
        <w:rPr>
          <w:rFonts w:asciiTheme="minorHAnsi" w:hAnsiTheme="minorHAnsi" w:cstheme="minorHAnsi"/>
          <w:sz w:val="22"/>
        </w:rPr>
        <w:t xml:space="preserve">unified based on the chemical structure and/or the chemical component of active ingredients. Information retrieval was performed with </w:t>
      </w:r>
      <w:r>
        <w:rPr>
          <w:rFonts w:asciiTheme="minorHAnsi" w:hAnsiTheme="minorHAnsi" w:cstheme="minorHAnsi"/>
          <w:sz w:val="22"/>
        </w:rPr>
        <w:t xml:space="preserve">its </w:t>
      </w:r>
      <w:commentRangeStart w:id="80"/>
      <w:r w:rsidR="00415C8B">
        <w:rPr>
          <w:rFonts w:asciiTheme="minorHAnsi" w:hAnsiTheme="minorHAnsi" w:cstheme="minorHAnsi"/>
          <w:sz w:val="22"/>
        </w:rPr>
        <w:t>REST API</w:t>
      </w:r>
      <w:commentRangeEnd w:id="80"/>
      <w:r w:rsidR="00301465">
        <w:rPr>
          <w:rStyle w:val="CommentReference"/>
          <w:rFonts w:asciiTheme="minorHAnsi" w:eastAsiaTheme="minorHAnsi" w:hAnsiTheme="minorHAnsi" w:cstheme="minorBidi"/>
        </w:rPr>
        <w:commentReference w:id="80"/>
      </w:r>
      <w:r w:rsidR="00415C8B">
        <w:rPr>
          <w:rFonts w:asciiTheme="minorHAnsi" w:hAnsiTheme="minorHAnsi" w:cstheme="minorHAnsi"/>
          <w:sz w:val="22"/>
        </w:rPr>
        <w:t xml:space="preserve">, </w:t>
      </w:r>
      <w:del w:id="81" w:author="Cristina Leal Rodriguez" w:date="2020-06-09T09:33:00Z">
        <w:r w:rsidR="00415C8B" w:rsidDel="00301465">
          <w:rPr>
            <w:rFonts w:asciiTheme="minorHAnsi" w:hAnsiTheme="minorHAnsi" w:cstheme="minorHAnsi"/>
            <w:sz w:val="22"/>
          </w:rPr>
          <w:delText xml:space="preserve">obtaining </w:delText>
        </w:r>
      </w:del>
      <w:ins w:id="82" w:author="Cristina Leal Rodriguez" w:date="2020-06-09T09:33:00Z">
        <w:r w:rsidR="00301465">
          <w:rPr>
            <w:rFonts w:asciiTheme="minorHAnsi" w:hAnsiTheme="minorHAnsi" w:cstheme="minorHAnsi"/>
            <w:sz w:val="22"/>
          </w:rPr>
          <w:t>such as the drugs’</w:t>
        </w:r>
        <w:r w:rsidR="00301465">
          <w:rPr>
            <w:rFonts w:asciiTheme="minorHAnsi" w:hAnsiTheme="minorHAnsi" w:cstheme="minorHAnsi"/>
            <w:sz w:val="22"/>
          </w:rPr>
          <w:t xml:space="preserve"> </w:t>
        </w:r>
      </w:ins>
      <w:r w:rsidR="00415C8B">
        <w:rPr>
          <w:rFonts w:asciiTheme="minorHAnsi" w:hAnsiTheme="minorHAnsi" w:cstheme="minorHAnsi"/>
          <w:sz w:val="22"/>
        </w:rPr>
        <w:t xml:space="preserve">mechanism of action and management </w:t>
      </w:r>
      <w:ins w:id="83" w:author="Cristina Leal Rodriguez" w:date="2020-06-09T09:33:00Z">
        <w:r w:rsidR="00301465">
          <w:rPr>
            <w:rFonts w:asciiTheme="minorHAnsi" w:hAnsiTheme="minorHAnsi" w:cstheme="minorHAnsi"/>
            <w:sz w:val="22"/>
          </w:rPr>
          <w:t xml:space="preserve">of DDI </w:t>
        </w:r>
      </w:ins>
      <w:r w:rsidR="00415C8B">
        <w:rPr>
          <w:rFonts w:asciiTheme="minorHAnsi" w:hAnsiTheme="minorHAnsi" w:cstheme="minorHAnsi"/>
          <w:sz w:val="22"/>
        </w:rPr>
        <w:t>(</w:t>
      </w:r>
      <w:ins w:id="84" w:author="Cristina Leal Rodriguez" w:date="2020-06-09T09:32:00Z">
        <w:r w:rsidR="00301465">
          <w:rPr>
            <w:rFonts w:asciiTheme="minorHAnsi" w:hAnsiTheme="minorHAnsi" w:cstheme="minorHAnsi"/>
            <w:sz w:val="22"/>
          </w:rPr>
          <w:t>‘c</w:t>
        </w:r>
      </w:ins>
      <w:del w:id="85" w:author="Cristina Leal Rodriguez" w:date="2020-06-09T09:32:00Z">
        <w:r w:rsidR="00415C8B" w:rsidDel="00301465">
          <w:rPr>
            <w:rFonts w:asciiTheme="minorHAnsi" w:hAnsiTheme="minorHAnsi" w:cstheme="minorHAnsi"/>
            <w:sz w:val="22"/>
          </w:rPr>
          <w:delText>C</w:delText>
        </w:r>
      </w:del>
      <w:r w:rsidR="00415C8B">
        <w:rPr>
          <w:rFonts w:asciiTheme="minorHAnsi" w:hAnsiTheme="minorHAnsi" w:cstheme="minorHAnsi"/>
          <w:sz w:val="22"/>
        </w:rPr>
        <w:t>ontraindicated</w:t>
      </w:r>
      <w:ins w:id="86" w:author="Cristina Leal Rodriguez" w:date="2020-06-09T09:32:00Z">
        <w:r w:rsidR="00301465">
          <w:rPr>
            <w:rFonts w:asciiTheme="minorHAnsi" w:hAnsiTheme="minorHAnsi" w:cstheme="minorHAnsi"/>
            <w:sz w:val="22"/>
          </w:rPr>
          <w:t>’</w:t>
        </w:r>
      </w:ins>
      <w:r w:rsidR="00415C8B">
        <w:rPr>
          <w:rFonts w:asciiTheme="minorHAnsi" w:hAnsiTheme="minorHAnsi" w:cstheme="minorHAnsi"/>
          <w:sz w:val="22"/>
        </w:rPr>
        <w:t xml:space="preserve">, </w:t>
      </w:r>
      <w:ins w:id="87" w:author="Cristina Leal Rodriguez" w:date="2020-06-09T09:32:00Z">
        <w:r w:rsidR="00301465">
          <w:rPr>
            <w:rFonts w:asciiTheme="minorHAnsi" w:hAnsiTheme="minorHAnsi" w:cstheme="minorHAnsi"/>
            <w:sz w:val="22"/>
          </w:rPr>
          <w:t>‘</w:t>
        </w:r>
      </w:ins>
      <w:r w:rsidR="00415C8B">
        <w:rPr>
          <w:rFonts w:asciiTheme="minorHAnsi" w:hAnsiTheme="minorHAnsi" w:cstheme="minorHAnsi"/>
          <w:sz w:val="22"/>
        </w:rPr>
        <w:t>precaution</w:t>
      </w:r>
      <w:ins w:id="88" w:author="Cristina Leal Rodriguez" w:date="2020-06-09T09:32:00Z">
        <w:r w:rsidR="00301465">
          <w:rPr>
            <w:rFonts w:asciiTheme="minorHAnsi" w:hAnsiTheme="minorHAnsi" w:cstheme="minorHAnsi"/>
            <w:sz w:val="22"/>
          </w:rPr>
          <w:t>’</w:t>
        </w:r>
      </w:ins>
      <w:r w:rsidR="00415C8B">
        <w:rPr>
          <w:rFonts w:asciiTheme="minorHAnsi" w:hAnsiTheme="minorHAnsi" w:cstheme="minorHAnsi"/>
          <w:sz w:val="22"/>
        </w:rPr>
        <w:t>)</w:t>
      </w:r>
      <w:del w:id="89" w:author="Cristina Leal Rodriguez" w:date="2020-06-09T09:33:00Z">
        <w:r w:rsidR="00415C8B" w:rsidDel="00301465">
          <w:rPr>
            <w:rFonts w:asciiTheme="minorHAnsi" w:hAnsiTheme="minorHAnsi" w:cstheme="minorHAnsi"/>
            <w:sz w:val="22"/>
          </w:rPr>
          <w:delText xml:space="preserve"> features</w:delText>
        </w:r>
        <w:r w:rsidDel="00301465">
          <w:rPr>
            <w:rFonts w:asciiTheme="minorHAnsi" w:hAnsiTheme="minorHAnsi" w:cstheme="minorHAnsi"/>
            <w:sz w:val="22"/>
          </w:rPr>
          <w:delText xml:space="preserve"> for each of the DDIs</w:delText>
        </w:r>
      </w:del>
      <w:r w:rsidR="00415C8B">
        <w:rPr>
          <w:rFonts w:asciiTheme="minorHAnsi" w:hAnsiTheme="minorHAnsi" w:cstheme="minorHAnsi"/>
          <w:sz w:val="22"/>
        </w:rPr>
        <w:t xml:space="preserve">. The version used in this study (93.0) </w:t>
      </w:r>
      <w:r>
        <w:rPr>
          <w:rFonts w:asciiTheme="minorHAnsi" w:hAnsiTheme="minorHAnsi" w:cstheme="minorHAnsi"/>
          <w:sz w:val="22"/>
        </w:rPr>
        <w:t>was downloaded</w:t>
      </w:r>
      <w:r w:rsidR="00E54C57">
        <w:rPr>
          <w:rFonts w:asciiTheme="minorHAnsi" w:hAnsiTheme="minorHAnsi" w:cstheme="minorHAnsi"/>
          <w:sz w:val="22"/>
        </w:rPr>
        <w:t xml:space="preserve"> from the KEGG API i</w:t>
      </w:r>
      <w:r>
        <w:rPr>
          <w:rFonts w:asciiTheme="minorHAnsi" w:hAnsiTheme="minorHAnsi" w:cstheme="minorHAnsi"/>
          <w:sz w:val="22"/>
        </w:rPr>
        <w:t xml:space="preserve">n February 2020. </w:t>
      </w:r>
    </w:p>
    <w:p w:rsidR="005F5C8C" w:rsidRDefault="005F5C8C" w:rsidP="00D0336B">
      <w:pPr>
        <w:pStyle w:val="NormalWeb"/>
        <w:spacing w:before="53" w:beforeAutospacing="0" w:after="0" w:afterAutospacing="0"/>
        <w:ind w:right="-307" w:firstLine="648"/>
        <w:jc w:val="both"/>
        <w:rPr>
          <w:rFonts w:asciiTheme="minorHAnsi" w:hAnsiTheme="minorHAnsi" w:cstheme="minorHAnsi"/>
          <w:color w:val="000000"/>
          <w:sz w:val="22"/>
          <w:szCs w:val="22"/>
        </w:rPr>
      </w:pPr>
    </w:p>
    <w:p w:rsidR="005F5C8C" w:rsidRPr="005F5C8C" w:rsidRDefault="005F5C8C" w:rsidP="00D0336B">
      <w:pPr>
        <w:jc w:val="both"/>
        <w:rPr>
          <w:b/>
          <w:sz w:val="24"/>
        </w:rPr>
        <w:pPrChange w:id="90" w:author="Cristina Leal Rodriguez" w:date="2020-06-09T09:21:00Z">
          <w:pPr/>
        </w:pPrChange>
      </w:pPr>
      <w:r w:rsidRPr="005F5C8C">
        <w:rPr>
          <w:b/>
          <w:sz w:val="24"/>
        </w:rPr>
        <w:t>TWOSIDES</w:t>
      </w:r>
    </w:p>
    <w:p w:rsidR="005F5C8C" w:rsidRDefault="005F5C8C" w:rsidP="00D0336B">
      <w:pPr>
        <w:pStyle w:val="NormalWeb"/>
        <w:spacing w:before="48" w:beforeAutospacing="0" w:after="0" w:afterAutospacing="0"/>
        <w:ind w:left="-307" w:right="-307" w:firstLine="648"/>
        <w:jc w:val="both"/>
        <w:rPr>
          <w:rFonts w:ascii="Arial" w:hAnsi="Arial" w:cs="Arial"/>
          <w:color w:val="000000"/>
          <w:sz w:val="22"/>
          <w:szCs w:val="22"/>
        </w:rPr>
      </w:pPr>
      <w:r>
        <w:rPr>
          <w:b/>
          <w:sz w:val="28"/>
        </w:rPr>
        <w:tab/>
      </w:r>
      <w:r w:rsidR="00D6464C">
        <w:rPr>
          <w:rFonts w:asciiTheme="minorHAnsi" w:hAnsiTheme="minorHAnsi" w:cstheme="minorHAnsi"/>
          <w:sz w:val="22"/>
        </w:rPr>
        <w:t>The TWOSID</w:t>
      </w:r>
      <w:r w:rsidR="00582787">
        <w:rPr>
          <w:rFonts w:asciiTheme="minorHAnsi" w:hAnsiTheme="minorHAnsi" w:cstheme="minorHAnsi"/>
          <w:sz w:val="22"/>
        </w:rPr>
        <w:t>ES project</w:t>
      </w:r>
      <w:r w:rsidR="00F76028">
        <w:rPr>
          <w:rFonts w:asciiTheme="minorHAnsi" w:hAnsiTheme="minorHAnsi" w:cstheme="minorHAnsi"/>
          <w:sz w:val="22"/>
        </w:rPr>
        <w:t xml:space="preserve"> [3]</w:t>
      </w:r>
      <w:r w:rsidR="00582787">
        <w:rPr>
          <w:rFonts w:asciiTheme="minorHAnsi" w:hAnsiTheme="minorHAnsi" w:cstheme="minorHAnsi"/>
          <w:sz w:val="22"/>
        </w:rPr>
        <w:t xml:space="preserve"> consists of</w:t>
      </w:r>
      <w:r w:rsidR="00D6464C">
        <w:rPr>
          <w:rFonts w:asciiTheme="minorHAnsi" w:hAnsiTheme="minorHAnsi" w:cstheme="minorHAnsi"/>
          <w:sz w:val="22"/>
        </w:rPr>
        <w:t xml:space="preserve"> a comprehensive database of DDI side effects elaborated by </w:t>
      </w:r>
      <w:proofErr w:type="spellStart"/>
      <w:r w:rsidR="00D6464C">
        <w:rPr>
          <w:rFonts w:asciiTheme="minorHAnsi" w:hAnsiTheme="minorHAnsi" w:cstheme="minorHAnsi"/>
          <w:sz w:val="22"/>
        </w:rPr>
        <w:t>Tatonetti’s</w:t>
      </w:r>
      <w:proofErr w:type="spellEnd"/>
      <w:r w:rsidR="00D6464C">
        <w:rPr>
          <w:rFonts w:asciiTheme="minorHAnsi" w:hAnsiTheme="minorHAnsi" w:cstheme="minorHAnsi"/>
          <w:sz w:val="22"/>
        </w:rPr>
        <w:t xml:space="preserve"> laboratory. </w:t>
      </w:r>
      <w:del w:id="91" w:author="Cristina Leal Rodriguez" w:date="2020-06-09T09:34:00Z">
        <w:r w:rsidR="00D6464C" w:rsidDel="00301465">
          <w:rPr>
            <w:rFonts w:asciiTheme="minorHAnsi" w:hAnsiTheme="minorHAnsi" w:cstheme="minorHAnsi"/>
            <w:sz w:val="22"/>
          </w:rPr>
          <w:delText xml:space="preserve">Covering </w:delText>
        </w:r>
      </w:del>
      <w:proofErr w:type="spellStart"/>
      <w:ins w:id="92" w:author="Cristina Leal Rodriguez" w:date="2020-06-09T09:34:00Z">
        <w:r w:rsidR="00301465">
          <w:rPr>
            <w:rFonts w:asciiTheme="minorHAnsi" w:hAnsiTheme="minorHAnsi" w:cstheme="minorHAnsi"/>
            <w:sz w:val="22"/>
          </w:rPr>
          <w:t>Twosides</w:t>
        </w:r>
        <w:proofErr w:type="spellEnd"/>
        <w:r w:rsidR="00301465">
          <w:rPr>
            <w:rFonts w:asciiTheme="minorHAnsi" w:hAnsiTheme="minorHAnsi" w:cstheme="minorHAnsi"/>
            <w:sz w:val="22"/>
          </w:rPr>
          <w:t xml:space="preserve"> reports</w:t>
        </w:r>
        <w:r w:rsidR="00301465">
          <w:rPr>
            <w:rFonts w:asciiTheme="minorHAnsi" w:hAnsiTheme="minorHAnsi" w:cstheme="minorHAnsi"/>
            <w:sz w:val="22"/>
          </w:rPr>
          <w:t xml:space="preserve"> </w:t>
        </w:r>
      </w:ins>
      <w:r w:rsidR="00D6464C">
        <w:rPr>
          <w:rFonts w:asciiTheme="minorHAnsi" w:hAnsiTheme="minorHAnsi" w:cstheme="minorHAnsi"/>
          <w:sz w:val="22"/>
        </w:rPr>
        <w:t xml:space="preserve">a </w:t>
      </w:r>
      <w:del w:id="93" w:author="Cristina Leal Rodriguez" w:date="2020-06-09T09:34:00Z">
        <w:r w:rsidR="00D6464C" w:rsidDel="00301465">
          <w:rPr>
            <w:rFonts w:asciiTheme="minorHAnsi" w:hAnsiTheme="minorHAnsi" w:cstheme="minorHAnsi"/>
            <w:sz w:val="22"/>
          </w:rPr>
          <w:delText xml:space="preserve">quantity </w:delText>
        </w:r>
      </w:del>
      <w:ins w:id="94" w:author="Cristina Leal Rodriguez" w:date="2020-06-09T09:34:00Z">
        <w:r w:rsidR="00301465">
          <w:rPr>
            <w:rFonts w:asciiTheme="minorHAnsi" w:hAnsiTheme="minorHAnsi" w:cstheme="minorHAnsi"/>
            <w:sz w:val="22"/>
          </w:rPr>
          <w:t>total</w:t>
        </w:r>
        <w:r w:rsidR="00301465">
          <w:rPr>
            <w:rFonts w:asciiTheme="minorHAnsi" w:hAnsiTheme="minorHAnsi" w:cstheme="minorHAnsi"/>
            <w:sz w:val="22"/>
          </w:rPr>
          <w:t xml:space="preserve"> </w:t>
        </w:r>
      </w:ins>
      <w:r w:rsidR="00D6464C">
        <w:rPr>
          <w:rFonts w:asciiTheme="minorHAnsi" w:hAnsiTheme="minorHAnsi" w:cstheme="minorHAnsi"/>
          <w:sz w:val="22"/>
        </w:rPr>
        <w:t xml:space="preserve">of 40 million </w:t>
      </w:r>
      <w:r w:rsidR="008E2B07">
        <w:rPr>
          <w:rFonts w:asciiTheme="minorHAnsi" w:hAnsiTheme="minorHAnsi" w:cstheme="minorHAnsi"/>
          <w:sz w:val="22"/>
        </w:rPr>
        <w:t xml:space="preserve">DDI-related </w:t>
      </w:r>
      <w:r w:rsidR="00D6464C">
        <w:rPr>
          <w:rFonts w:asciiTheme="minorHAnsi" w:hAnsiTheme="minorHAnsi" w:cstheme="minorHAnsi"/>
          <w:sz w:val="22"/>
        </w:rPr>
        <w:t xml:space="preserve">side </w:t>
      </w:r>
      <w:r w:rsidR="008E2B07">
        <w:rPr>
          <w:rFonts w:asciiTheme="minorHAnsi" w:hAnsiTheme="minorHAnsi" w:cstheme="minorHAnsi"/>
          <w:sz w:val="22"/>
        </w:rPr>
        <w:t>effects</w:t>
      </w:r>
      <w:del w:id="95" w:author="Cristina Leal Rodriguez" w:date="2020-06-09T09:34:00Z">
        <w:r w:rsidR="008E2B07" w:rsidDel="00301465">
          <w:rPr>
            <w:rFonts w:asciiTheme="minorHAnsi" w:hAnsiTheme="minorHAnsi" w:cstheme="minorHAnsi"/>
            <w:sz w:val="22"/>
          </w:rPr>
          <w:delText>, TWOSIDES giv</w:delText>
        </w:r>
      </w:del>
      <w:ins w:id="96" w:author="Cristina Leal Rodriguez" w:date="2020-06-09T09:34:00Z">
        <w:r w:rsidR="00301465">
          <w:rPr>
            <w:rFonts w:asciiTheme="minorHAnsi" w:hAnsiTheme="minorHAnsi" w:cstheme="minorHAnsi"/>
            <w:sz w:val="22"/>
          </w:rPr>
          <w:t xml:space="preserve"> with their corresponding </w:t>
        </w:r>
      </w:ins>
      <w:del w:id="97" w:author="Cristina Leal Rodriguez" w:date="2020-06-09T09:34:00Z">
        <w:r w:rsidR="008E2B07" w:rsidDel="00301465">
          <w:rPr>
            <w:rFonts w:asciiTheme="minorHAnsi" w:hAnsiTheme="minorHAnsi" w:cstheme="minorHAnsi"/>
            <w:sz w:val="22"/>
          </w:rPr>
          <w:delText>es</w:delText>
        </w:r>
      </w:del>
      <w:r w:rsidR="008E2B07">
        <w:rPr>
          <w:rFonts w:asciiTheme="minorHAnsi" w:hAnsiTheme="minorHAnsi" w:cstheme="minorHAnsi"/>
          <w:sz w:val="22"/>
        </w:rPr>
        <w:t xml:space="preserve"> propensity scores for the evidence level</w:t>
      </w:r>
      <w:del w:id="98" w:author="Cristina Leal Rodriguez" w:date="2020-06-09T09:34:00Z">
        <w:r w:rsidR="008E2B07" w:rsidDel="00301465">
          <w:rPr>
            <w:rFonts w:asciiTheme="minorHAnsi" w:hAnsiTheme="minorHAnsi" w:cstheme="minorHAnsi"/>
            <w:sz w:val="22"/>
          </w:rPr>
          <w:delText xml:space="preserve"> of each of them</w:delText>
        </w:r>
      </w:del>
      <w:r w:rsidR="008E2B07">
        <w:rPr>
          <w:rFonts w:asciiTheme="minorHAnsi" w:hAnsiTheme="minorHAnsi" w:cstheme="minorHAnsi"/>
          <w:sz w:val="22"/>
        </w:rPr>
        <w:t xml:space="preserve">. </w:t>
      </w:r>
      <w:ins w:id="99" w:author="Cristina Leal Rodriguez" w:date="2020-06-09T09:34:00Z">
        <w:r w:rsidR="00301465">
          <w:rPr>
            <w:rFonts w:asciiTheme="minorHAnsi" w:hAnsiTheme="minorHAnsi" w:cstheme="minorHAnsi"/>
            <w:sz w:val="22"/>
          </w:rPr>
          <w:t xml:space="preserve">We </w:t>
        </w:r>
      </w:ins>
      <w:ins w:id="100" w:author="Cristina Leal Rodriguez" w:date="2020-06-09T09:35:00Z">
        <w:r w:rsidR="00301465">
          <w:rPr>
            <w:rFonts w:asciiTheme="minorHAnsi" w:hAnsiTheme="minorHAnsi" w:cstheme="minorHAnsi"/>
            <w:sz w:val="22"/>
          </w:rPr>
          <w:t>downloaded the dataset</w:t>
        </w:r>
      </w:ins>
      <w:del w:id="101" w:author="Cristina Leal Rodriguez" w:date="2020-06-09T09:34:00Z">
        <w:r w:rsidR="009C6EB2" w:rsidDel="00301465">
          <w:rPr>
            <w:rFonts w:asciiTheme="minorHAnsi" w:hAnsiTheme="minorHAnsi" w:cstheme="minorHAnsi"/>
            <w:sz w:val="22"/>
          </w:rPr>
          <w:delText>N</w:delText>
        </w:r>
      </w:del>
      <w:del w:id="102" w:author="Cristina Leal Rodriguez" w:date="2020-06-09T09:35:00Z">
        <w:r w:rsidR="009C6EB2" w:rsidDel="00301465">
          <w:rPr>
            <w:rFonts w:asciiTheme="minorHAnsi" w:hAnsiTheme="minorHAnsi" w:cstheme="minorHAnsi"/>
            <w:sz w:val="22"/>
          </w:rPr>
          <w:delText>ewest version of</w:delText>
        </w:r>
        <w:r w:rsidR="008E2B07" w:rsidDel="00301465">
          <w:rPr>
            <w:rFonts w:asciiTheme="minorHAnsi" w:hAnsiTheme="minorHAnsi" w:cstheme="minorHAnsi"/>
            <w:sz w:val="22"/>
          </w:rPr>
          <w:delText xml:space="preserve"> “TWOSIDES.csv” dataset</w:delText>
        </w:r>
        <w:r w:rsidR="009C6EB2" w:rsidDel="00301465">
          <w:rPr>
            <w:rFonts w:asciiTheme="minorHAnsi" w:hAnsiTheme="minorHAnsi" w:cstheme="minorHAnsi"/>
            <w:sz w:val="22"/>
          </w:rPr>
          <w:delText xml:space="preserve"> (2019-11-15)</w:delText>
        </w:r>
        <w:r w:rsidR="008E2B07" w:rsidDel="00301465">
          <w:rPr>
            <w:rFonts w:asciiTheme="minorHAnsi" w:hAnsiTheme="minorHAnsi" w:cstheme="minorHAnsi"/>
            <w:sz w:val="22"/>
          </w:rPr>
          <w:delText xml:space="preserve"> was</w:delText>
        </w:r>
      </w:del>
      <w:r w:rsidR="008E2B07">
        <w:rPr>
          <w:rFonts w:asciiTheme="minorHAnsi" w:hAnsiTheme="minorHAnsi" w:cstheme="minorHAnsi"/>
          <w:sz w:val="22"/>
        </w:rPr>
        <w:t xml:space="preserve"> </w:t>
      </w:r>
      <w:del w:id="103" w:author="Cristina Leal Rodriguez" w:date="2020-06-09T09:35:00Z">
        <w:r w:rsidR="008E2B07" w:rsidDel="00301465">
          <w:rPr>
            <w:rFonts w:asciiTheme="minorHAnsi" w:hAnsiTheme="minorHAnsi" w:cstheme="minorHAnsi"/>
            <w:sz w:val="22"/>
          </w:rPr>
          <w:delText xml:space="preserve">obtained </w:delText>
        </w:r>
      </w:del>
      <w:r w:rsidR="008E2B07">
        <w:rPr>
          <w:rFonts w:asciiTheme="minorHAnsi" w:hAnsiTheme="minorHAnsi" w:cstheme="minorHAnsi"/>
          <w:sz w:val="22"/>
        </w:rPr>
        <w:t xml:space="preserve">from their lab repository </w:t>
      </w:r>
      <w:r w:rsidR="00E54C57">
        <w:rPr>
          <w:rFonts w:asciiTheme="minorHAnsi" w:hAnsiTheme="minorHAnsi" w:cstheme="minorHAnsi"/>
          <w:sz w:val="22"/>
        </w:rPr>
        <w:t>i</w:t>
      </w:r>
      <w:r w:rsidR="009C6EB2">
        <w:rPr>
          <w:rFonts w:asciiTheme="minorHAnsi" w:hAnsiTheme="minorHAnsi" w:cstheme="minorHAnsi"/>
          <w:sz w:val="22"/>
        </w:rPr>
        <w:t>n February 2020.</w:t>
      </w:r>
    </w:p>
    <w:p w:rsidR="005F5C8C" w:rsidDel="00301465" w:rsidRDefault="005F5C8C" w:rsidP="00D0336B">
      <w:pPr>
        <w:pStyle w:val="NormalWeb"/>
        <w:spacing w:before="48" w:beforeAutospacing="0" w:after="0" w:afterAutospacing="0"/>
        <w:ind w:right="-307" w:firstLine="648"/>
        <w:jc w:val="both"/>
        <w:rPr>
          <w:del w:id="104" w:author="Cristina Leal Rodriguez" w:date="2020-06-09T09:35:00Z"/>
        </w:rPr>
      </w:pPr>
    </w:p>
    <w:p w:rsidR="00935324" w:rsidRDefault="00935324" w:rsidP="00D0336B">
      <w:pPr>
        <w:jc w:val="both"/>
        <w:rPr>
          <w:b/>
          <w:sz w:val="24"/>
        </w:rPr>
        <w:pPrChange w:id="105" w:author="Cristina Leal Rodriguez" w:date="2020-06-09T09:21:00Z">
          <w:pPr/>
        </w:pPrChange>
      </w:pPr>
    </w:p>
    <w:p w:rsidR="00F87AF7" w:rsidRPr="00582787" w:rsidRDefault="005F5C8C" w:rsidP="00D0336B">
      <w:pPr>
        <w:jc w:val="both"/>
        <w:rPr>
          <w:b/>
          <w:sz w:val="24"/>
        </w:rPr>
        <w:pPrChange w:id="106" w:author="Cristina Leal Rodriguez" w:date="2020-06-09T09:21:00Z">
          <w:pPr/>
        </w:pPrChange>
      </w:pPr>
      <w:r w:rsidRPr="00582787">
        <w:rPr>
          <w:b/>
          <w:sz w:val="24"/>
        </w:rPr>
        <w:t>NDF</w:t>
      </w:r>
      <w:r w:rsidR="00E54C57">
        <w:rPr>
          <w:b/>
          <w:sz w:val="24"/>
        </w:rPr>
        <w:t>-</w:t>
      </w:r>
      <w:r w:rsidRPr="00582787">
        <w:rPr>
          <w:b/>
          <w:sz w:val="24"/>
        </w:rPr>
        <w:t>RT</w:t>
      </w:r>
    </w:p>
    <w:p w:rsidR="00B17A9B" w:rsidRDefault="00B17A9B" w:rsidP="00D0336B">
      <w:pPr>
        <w:pStyle w:val="NormalWeb"/>
        <w:spacing w:before="48" w:beforeAutospacing="0" w:after="0" w:afterAutospacing="0"/>
        <w:ind w:left="-307" w:right="-331" w:firstLine="648"/>
        <w:jc w:val="both"/>
        <w:rPr>
          <w:rFonts w:asciiTheme="minorHAnsi" w:hAnsiTheme="minorHAnsi" w:cstheme="minorHAnsi"/>
          <w:sz w:val="22"/>
        </w:rPr>
      </w:pPr>
      <w:r>
        <w:rPr>
          <w:b/>
          <w:sz w:val="28"/>
        </w:rPr>
        <w:tab/>
      </w:r>
      <w:del w:id="107" w:author="Cristina Leal Rodriguez" w:date="2020-06-09T09:36:00Z">
        <w:r w:rsidR="00582787" w:rsidDel="00301465">
          <w:rPr>
            <w:rFonts w:asciiTheme="minorHAnsi" w:hAnsiTheme="minorHAnsi" w:cstheme="minorHAnsi"/>
            <w:sz w:val="22"/>
          </w:rPr>
          <w:delText>T</w:delText>
        </w:r>
      </w:del>
      <w:ins w:id="108" w:author="Cristina Leal Rodriguez" w:date="2020-06-09T09:36:00Z">
        <w:r w:rsidR="00301465">
          <w:rPr>
            <w:rFonts w:asciiTheme="minorHAnsi" w:hAnsiTheme="minorHAnsi" w:cstheme="minorHAnsi"/>
            <w:sz w:val="22"/>
          </w:rPr>
          <w:t xml:space="preserve">NDF-RT is </w:t>
        </w:r>
        <w:r w:rsidR="00301465">
          <w:rPr>
            <w:rFonts w:asciiTheme="minorHAnsi" w:hAnsiTheme="minorHAnsi" w:cstheme="minorHAnsi"/>
            <w:sz w:val="22"/>
          </w:rPr>
          <w:t xml:space="preserve">the National Drug file – Reference Terminology (NDF-RT) </w:t>
        </w:r>
        <w:r w:rsidR="00301465">
          <w:rPr>
            <w:rFonts w:asciiTheme="minorHAnsi" w:hAnsiTheme="minorHAnsi" w:cstheme="minorHAnsi"/>
            <w:sz w:val="22"/>
          </w:rPr>
          <w:t>from t</w:t>
        </w:r>
      </w:ins>
      <w:r w:rsidR="00582787">
        <w:rPr>
          <w:rFonts w:asciiTheme="minorHAnsi" w:hAnsiTheme="minorHAnsi" w:cstheme="minorHAnsi"/>
          <w:sz w:val="22"/>
        </w:rPr>
        <w:t>he U.S. Department of Veteran Affairs, Veterans Health Administration (VHA)</w:t>
      </w:r>
      <w:del w:id="109" w:author="Cristina Leal Rodriguez" w:date="2020-06-09T09:37:00Z">
        <w:r w:rsidR="00582787" w:rsidDel="00301465">
          <w:rPr>
            <w:rFonts w:asciiTheme="minorHAnsi" w:hAnsiTheme="minorHAnsi" w:cstheme="minorHAnsi"/>
            <w:sz w:val="22"/>
          </w:rPr>
          <w:delText>, produces the National Drug file – Reference Terminology (NDF-RT)</w:delText>
        </w:r>
      </w:del>
      <w:r w:rsidR="00F76028">
        <w:rPr>
          <w:rFonts w:asciiTheme="minorHAnsi" w:hAnsiTheme="minorHAnsi" w:cstheme="minorHAnsi"/>
          <w:sz w:val="22"/>
        </w:rPr>
        <w:t xml:space="preserve"> [4]</w:t>
      </w:r>
      <w:r w:rsidR="00F57D80">
        <w:rPr>
          <w:rFonts w:asciiTheme="minorHAnsi" w:hAnsiTheme="minorHAnsi" w:cstheme="minorHAnsi"/>
          <w:sz w:val="22"/>
        </w:rPr>
        <w:t>. It is an extension of the VHA National Drug File (NDF) that combines its hierarchical drug classification with a multi-category reference model. “VA Drug interactions” was the category extracted,</w:t>
      </w:r>
      <w:r w:rsidR="00E54C57">
        <w:rPr>
          <w:rFonts w:asciiTheme="minorHAnsi" w:hAnsiTheme="minorHAnsi" w:cstheme="minorHAnsi"/>
          <w:sz w:val="22"/>
        </w:rPr>
        <w:t xml:space="preserve"> </w:t>
      </w:r>
      <w:commentRangeStart w:id="110"/>
      <w:r w:rsidR="00E54C57">
        <w:rPr>
          <w:rFonts w:asciiTheme="minorHAnsi" w:hAnsiTheme="minorHAnsi" w:cstheme="minorHAnsi"/>
          <w:sz w:val="22"/>
        </w:rPr>
        <w:t>regulated by the Veteran Administration (VA)</w:t>
      </w:r>
      <w:commentRangeEnd w:id="110"/>
      <w:r w:rsidR="00301465">
        <w:rPr>
          <w:rStyle w:val="CommentReference"/>
          <w:rFonts w:asciiTheme="minorHAnsi" w:eastAsiaTheme="minorHAnsi" w:hAnsiTheme="minorHAnsi" w:cstheme="minorBidi"/>
        </w:rPr>
        <w:commentReference w:id="110"/>
      </w:r>
      <w:r w:rsidR="00E54C57">
        <w:rPr>
          <w:rFonts w:asciiTheme="minorHAnsi" w:hAnsiTheme="minorHAnsi" w:cstheme="minorHAnsi"/>
          <w:sz w:val="22"/>
        </w:rPr>
        <w:t>,</w:t>
      </w:r>
      <w:r w:rsidR="00F57D80">
        <w:rPr>
          <w:rFonts w:asciiTheme="minorHAnsi" w:hAnsiTheme="minorHAnsi" w:cstheme="minorHAnsi"/>
          <w:sz w:val="22"/>
        </w:rPr>
        <w:t xml:space="preserve"> which </w:t>
      </w:r>
      <w:del w:id="111" w:author="Cristina Leal Rodriguez" w:date="2020-06-09T09:38:00Z">
        <w:r w:rsidR="00F57D80" w:rsidDel="00301465">
          <w:rPr>
            <w:rFonts w:asciiTheme="minorHAnsi" w:hAnsiTheme="minorHAnsi" w:cstheme="minorHAnsi"/>
            <w:sz w:val="22"/>
          </w:rPr>
          <w:delText xml:space="preserve">contained </w:delText>
        </w:r>
      </w:del>
      <w:ins w:id="112" w:author="Cristina Leal Rodriguez" w:date="2020-06-09T09:38:00Z">
        <w:r w:rsidR="00301465">
          <w:rPr>
            <w:rFonts w:asciiTheme="minorHAnsi" w:hAnsiTheme="minorHAnsi" w:cstheme="minorHAnsi"/>
            <w:sz w:val="22"/>
          </w:rPr>
          <w:t>contains</w:t>
        </w:r>
        <w:r w:rsidR="00301465">
          <w:rPr>
            <w:rFonts w:asciiTheme="minorHAnsi" w:hAnsiTheme="minorHAnsi" w:cstheme="minorHAnsi"/>
            <w:sz w:val="22"/>
          </w:rPr>
          <w:t xml:space="preserve"> </w:t>
        </w:r>
      </w:ins>
      <w:r w:rsidR="00F57D80">
        <w:rPr>
          <w:rFonts w:asciiTheme="minorHAnsi" w:hAnsiTheme="minorHAnsi" w:cstheme="minorHAnsi"/>
          <w:sz w:val="22"/>
        </w:rPr>
        <w:t xml:space="preserve">clinical significance concept </w:t>
      </w:r>
      <w:ins w:id="113" w:author="Cristina Leal Rodriguez" w:date="2020-06-09T09:38:00Z">
        <w:r w:rsidR="00301465">
          <w:rPr>
            <w:rFonts w:asciiTheme="minorHAnsi" w:hAnsiTheme="minorHAnsi" w:cstheme="minorHAnsi"/>
            <w:sz w:val="22"/>
          </w:rPr>
          <w:t xml:space="preserve">for each </w:t>
        </w:r>
      </w:ins>
      <w:del w:id="114" w:author="Cristina Leal Rodriguez" w:date="2020-06-09T09:38:00Z">
        <w:r w:rsidR="00F57D80" w:rsidDel="00301465">
          <w:rPr>
            <w:rFonts w:asciiTheme="minorHAnsi" w:hAnsiTheme="minorHAnsi" w:cstheme="minorHAnsi"/>
            <w:sz w:val="22"/>
          </w:rPr>
          <w:delText xml:space="preserve">associated to each of the </w:delText>
        </w:r>
      </w:del>
      <w:r w:rsidR="00F57D80">
        <w:rPr>
          <w:rFonts w:asciiTheme="minorHAnsi" w:hAnsiTheme="minorHAnsi" w:cstheme="minorHAnsi"/>
          <w:sz w:val="22"/>
        </w:rPr>
        <w:t xml:space="preserve">DDIs. The version </w:t>
      </w:r>
      <w:r w:rsidR="00E54C57">
        <w:rPr>
          <w:rFonts w:asciiTheme="minorHAnsi" w:hAnsiTheme="minorHAnsi" w:cstheme="minorHAnsi"/>
          <w:sz w:val="22"/>
        </w:rPr>
        <w:t>used in this study dates from July 2014 as this was the last release VA was maintaining NDF-RT interactions, resulting in its removal from their posterior updates. Data was downloaded from the National Institutes of Health (NIH) repository in March 2020.</w:t>
      </w:r>
    </w:p>
    <w:p w:rsidR="00780586" w:rsidRDefault="00780586" w:rsidP="00D0336B">
      <w:pPr>
        <w:jc w:val="both"/>
        <w:rPr>
          <w:rFonts w:cstheme="minorHAnsi"/>
          <w:b/>
          <w:sz w:val="24"/>
        </w:rPr>
        <w:pPrChange w:id="115" w:author="Cristina Leal Rodriguez" w:date="2020-06-09T09:21:00Z">
          <w:pPr/>
        </w:pPrChange>
      </w:pPr>
    </w:p>
    <w:p w:rsidR="00E54C57" w:rsidRDefault="00E54C57" w:rsidP="00D0336B">
      <w:pPr>
        <w:jc w:val="both"/>
        <w:rPr>
          <w:rFonts w:cstheme="minorHAnsi"/>
          <w:b/>
          <w:sz w:val="24"/>
        </w:rPr>
        <w:pPrChange w:id="116" w:author="Cristina Leal Rodriguez" w:date="2020-06-09T09:21:00Z">
          <w:pPr/>
        </w:pPrChange>
      </w:pPr>
      <w:r>
        <w:rPr>
          <w:rFonts w:cstheme="minorHAnsi"/>
          <w:b/>
          <w:sz w:val="24"/>
        </w:rPr>
        <w:t>CREDIBLEMEDS</w:t>
      </w:r>
    </w:p>
    <w:p w:rsidR="00E54C57" w:rsidRDefault="00E54C57" w:rsidP="00D0336B">
      <w:pPr>
        <w:jc w:val="both"/>
        <w:rPr>
          <w:rFonts w:cstheme="minorHAnsi"/>
        </w:rPr>
        <w:pPrChange w:id="117" w:author="Cristina Leal Rodriguez" w:date="2020-06-09T09:21:00Z">
          <w:pPr/>
        </w:pPrChange>
      </w:pPr>
      <w:r>
        <w:rPr>
          <w:rFonts w:cstheme="minorHAnsi"/>
          <w:b/>
          <w:sz w:val="24"/>
        </w:rPr>
        <w:tab/>
      </w:r>
      <w:r w:rsidR="000260E0">
        <w:rPr>
          <w:rFonts w:cstheme="minorHAnsi"/>
        </w:rPr>
        <w:t>CREDIBLEMEDS</w:t>
      </w:r>
      <w:r w:rsidR="00293426">
        <w:rPr>
          <w:rFonts w:cstheme="minorHAnsi"/>
        </w:rPr>
        <w:t xml:space="preserve"> [5]</w:t>
      </w:r>
      <w:r w:rsidR="000260E0">
        <w:rPr>
          <w:rFonts w:cstheme="minorHAnsi"/>
        </w:rPr>
        <w:t xml:space="preserve"> is a </w:t>
      </w:r>
      <w:r w:rsidR="00780586">
        <w:rPr>
          <w:rFonts w:cstheme="minorHAnsi"/>
        </w:rPr>
        <w:t>clinically oriented</w:t>
      </w:r>
      <w:r w:rsidR="000260E0">
        <w:rPr>
          <w:rFonts w:cstheme="minorHAnsi"/>
        </w:rPr>
        <w:t xml:space="preserve"> information </w:t>
      </w:r>
      <w:ins w:id="118" w:author="Cristina Leal Rodriguez" w:date="2020-06-09T09:39:00Z">
        <w:r w:rsidR="00301465">
          <w:rPr>
            <w:rFonts w:cstheme="minorHAnsi"/>
          </w:rPr>
          <w:t>re</w:t>
        </w:r>
      </w:ins>
      <w:r w:rsidR="000260E0">
        <w:rPr>
          <w:rFonts w:cstheme="minorHAnsi"/>
        </w:rPr>
        <w:t xml:space="preserve">source that </w:t>
      </w:r>
      <w:ins w:id="119" w:author="Cristina Leal Rodriguez" w:date="2020-06-09T09:39:00Z">
        <w:r w:rsidR="00301465">
          <w:rPr>
            <w:rFonts w:cstheme="minorHAnsi"/>
          </w:rPr>
          <w:t xml:space="preserve">is used to guide clinical decision-making and safe use of medicines specially for </w:t>
        </w:r>
      </w:ins>
      <w:del w:id="120" w:author="Cristina Leal Rodriguez" w:date="2020-06-09T09:39:00Z">
        <w:r w:rsidR="000260E0" w:rsidDel="00301465">
          <w:rPr>
            <w:rFonts w:cstheme="minorHAnsi"/>
          </w:rPr>
          <w:delText xml:space="preserve">records </w:delText>
        </w:r>
      </w:del>
      <w:r w:rsidR="000260E0">
        <w:rPr>
          <w:rFonts w:cstheme="minorHAnsi"/>
        </w:rPr>
        <w:t xml:space="preserve">drugs with risk of QT prolongation and/or </w:t>
      </w:r>
      <w:proofErr w:type="spellStart"/>
      <w:r w:rsidR="000260E0">
        <w:rPr>
          <w:rFonts w:cstheme="minorHAnsi"/>
        </w:rPr>
        <w:t>torsades</w:t>
      </w:r>
      <w:proofErr w:type="spellEnd"/>
      <w:r w:rsidR="000260E0">
        <w:rPr>
          <w:rFonts w:cstheme="minorHAnsi"/>
        </w:rPr>
        <w:t xml:space="preserve"> de pointes (</w:t>
      </w:r>
      <w:proofErr w:type="spellStart"/>
      <w:r w:rsidR="000260E0">
        <w:rPr>
          <w:rFonts w:cstheme="minorHAnsi"/>
        </w:rPr>
        <w:t>TdP</w:t>
      </w:r>
      <w:proofErr w:type="spellEnd"/>
      <w:r w:rsidR="000260E0">
        <w:rPr>
          <w:rFonts w:cstheme="minorHAnsi"/>
        </w:rPr>
        <w:t>)</w:t>
      </w:r>
      <w:del w:id="121" w:author="Cristina Leal Rodriguez" w:date="2020-06-09T09:39:00Z">
        <w:r w:rsidR="00780586" w:rsidDel="00301465">
          <w:rPr>
            <w:rFonts w:cstheme="minorHAnsi"/>
          </w:rPr>
          <w:delText xml:space="preserve"> that are used to guide clinical decision-making and the safe use of medicines</w:delText>
        </w:r>
      </w:del>
      <w:r w:rsidR="00780586">
        <w:rPr>
          <w:rFonts w:cstheme="minorHAnsi"/>
        </w:rPr>
        <w:t xml:space="preserve">. </w:t>
      </w:r>
      <w:r w:rsidR="000260E0">
        <w:rPr>
          <w:rFonts w:cstheme="minorHAnsi"/>
        </w:rPr>
        <w:t xml:space="preserve"> </w:t>
      </w:r>
      <w:del w:id="122" w:author="Cristina Leal Rodriguez" w:date="2020-06-09T09:39:00Z">
        <w:r w:rsidR="00780586" w:rsidDel="00301465">
          <w:rPr>
            <w:rFonts w:cstheme="minorHAnsi"/>
          </w:rPr>
          <w:delText>It</w:delText>
        </w:r>
        <w:r w:rsidR="00216E22" w:rsidDel="00301465">
          <w:rPr>
            <w:rFonts w:cstheme="minorHAnsi"/>
          </w:rPr>
          <w:delText>s website contains a</w:delText>
        </w:r>
      </w:del>
      <w:proofErr w:type="spellStart"/>
      <w:ins w:id="123" w:author="Cristina Leal Rodriguez" w:date="2020-06-09T09:39:00Z">
        <w:r w:rsidR="00301465">
          <w:rPr>
            <w:rFonts w:cstheme="minorHAnsi"/>
          </w:rPr>
          <w:t>Crediblemedis</w:t>
        </w:r>
        <w:proofErr w:type="spellEnd"/>
        <w:r w:rsidR="00301465">
          <w:rPr>
            <w:rFonts w:cstheme="minorHAnsi"/>
          </w:rPr>
          <w:t xml:space="preserve"> comprises a</w:t>
        </w:r>
      </w:ins>
      <w:r w:rsidR="00216E22">
        <w:rPr>
          <w:rFonts w:cstheme="minorHAnsi"/>
        </w:rPr>
        <w:t xml:space="preserve"> small DDI dataset </w:t>
      </w:r>
      <w:del w:id="124" w:author="Cristina Leal Rodriguez" w:date="2020-06-09T09:40:00Z">
        <w:r w:rsidR="00216E22" w:rsidDel="00301465">
          <w:rPr>
            <w:rFonts w:cstheme="minorHAnsi"/>
          </w:rPr>
          <w:delText>where it is stated the distinction between</w:delText>
        </w:r>
      </w:del>
      <w:ins w:id="125" w:author="Cristina Leal Rodriguez" w:date="2020-06-09T09:40:00Z">
        <w:r w:rsidR="00301465">
          <w:rPr>
            <w:rFonts w:cstheme="minorHAnsi"/>
          </w:rPr>
          <w:t>and contains information such</w:t>
        </w:r>
      </w:ins>
      <w:ins w:id="126" w:author="Cristina Leal Rodriguez" w:date="2020-06-09T09:41:00Z">
        <w:r w:rsidR="00301465">
          <w:rPr>
            <w:rFonts w:cstheme="minorHAnsi"/>
          </w:rPr>
          <w:t xml:space="preserve"> as</w:t>
        </w:r>
      </w:ins>
      <w:r w:rsidR="00216E22">
        <w:rPr>
          <w:rFonts w:cstheme="minorHAnsi"/>
        </w:rPr>
        <w:t xml:space="preserve"> </w:t>
      </w:r>
      <w:ins w:id="127" w:author="Cristina Leal Rodriguez" w:date="2020-06-09T09:40:00Z">
        <w:r w:rsidR="00301465">
          <w:rPr>
            <w:rFonts w:cstheme="minorHAnsi"/>
          </w:rPr>
          <w:t>p</w:t>
        </w:r>
      </w:ins>
      <w:del w:id="128" w:author="Cristina Leal Rodriguez" w:date="2020-06-09T09:40:00Z">
        <w:r w:rsidR="00216E22" w:rsidDel="00301465">
          <w:rPr>
            <w:rFonts w:cstheme="minorHAnsi"/>
          </w:rPr>
          <w:delText>P</w:delText>
        </w:r>
      </w:del>
      <w:r w:rsidR="00216E22">
        <w:rPr>
          <w:rFonts w:cstheme="minorHAnsi"/>
        </w:rPr>
        <w:t xml:space="preserve">recipitant and </w:t>
      </w:r>
      <w:ins w:id="129" w:author="Cristina Leal Rodriguez" w:date="2020-06-09T09:40:00Z">
        <w:r w:rsidR="00301465">
          <w:rPr>
            <w:rFonts w:cstheme="minorHAnsi"/>
          </w:rPr>
          <w:t>o</w:t>
        </w:r>
      </w:ins>
      <w:del w:id="130" w:author="Cristina Leal Rodriguez" w:date="2020-06-09T09:40:00Z">
        <w:r w:rsidR="00216E22" w:rsidDel="00301465">
          <w:rPr>
            <w:rFonts w:cstheme="minorHAnsi"/>
          </w:rPr>
          <w:delText>O</w:delText>
        </w:r>
      </w:del>
      <w:r w:rsidR="00216E22">
        <w:rPr>
          <w:rFonts w:cstheme="minorHAnsi"/>
        </w:rPr>
        <w:t>bject drug</w:t>
      </w:r>
      <w:ins w:id="131" w:author="Cristina Leal Rodriguez" w:date="2020-06-09T09:41:00Z">
        <w:r w:rsidR="00301465">
          <w:rPr>
            <w:rFonts w:cstheme="minorHAnsi"/>
          </w:rPr>
          <w:t>s</w:t>
        </w:r>
      </w:ins>
      <w:r w:rsidR="00216E22">
        <w:rPr>
          <w:rFonts w:cstheme="minorHAnsi"/>
        </w:rPr>
        <w:t xml:space="preserve">, </w:t>
      </w:r>
      <w:del w:id="132" w:author="Cristina Leal Rodriguez" w:date="2020-06-09T09:41:00Z">
        <w:r w:rsidR="00216E22" w:rsidDel="00301465">
          <w:rPr>
            <w:rFonts w:cstheme="minorHAnsi"/>
          </w:rPr>
          <w:delText xml:space="preserve">as well as </w:delText>
        </w:r>
      </w:del>
      <w:r w:rsidR="00C72EFE">
        <w:rPr>
          <w:rFonts w:cstheme="minorHAnsi"/>
        </w:rPr>
        <w:t>mechanism of action</w:t>
      </w:r>
      <w:r w:rsidR="00216E22">
        <w:rPr>
          <w:rFonts w:cstheme="minorHAnsi"/>
        </w:rPr>
        <w:t xml:space="preserve"> and management options</w:t>
      </w:r>
      <w:r w:rsidR="00353342">
        <w:rPr>
          <w:rFonts w:cstheme="minorHAnsi"/>
        </w:rPr>
        <w:t xml:space="preserve"> </w:t>
      </w:r>
      <w:r w:rsidR="00785973">
        <w:rPr>
          <w:rFonts w:cstheme="minorHAnsi"/>
        </w:rPr>
        <w:t>features</w:t>
      </w:r>
      <w:r w:rsidR="00216E22">
        <w:rPr>
          <w:rFonts w:cstheme="minorHAnsi"/>
        </w:rPr>
        <w:t xml:space="preserve"> for each of the DDIs.</w:t>
      </w:r>
      <w:r w:rsidR="00353342">
        <w:rPr>
          <w:rFonts w:cstheme="minorHAnsi"/>
        </w:rPr>
        <w:t xml:space="preserve"> The newest version of it dates from May 2010</w:t>
      </w:r>
      <w:r w:rsidR="008F7BAB">
        <w:rPr>
          <w:rFonts w:cstheme="minorHAnsi"/>
        </w:rPr>
        <w:t xml:space="preserve"> with no identifiers</w:t>
      </w:r>
      <w:r w:rsidR="00353342">
        <w:rPr>
          <w:rFonts w:cstheme="minorHAnsi"/>
        </w:rPr>
        <w:t xml:space="preserve">, and it was extracted from [] as they already had parsed the drugs to their </w:t>
      </w:r>
      <w:proofErr w:type="spellStart"/>
      <w:r w:rsidR="00353342">
        <w:rPr>
          <w:rFonts w:cstheme="minorHAnsi"/>
        </w:rPr>
        <w:t>Drugbank</w:t>
      </w:r>
      <w:proofErr w:type="spellEnd"/>
      <w:r w:rsidR="00353342">
        <w:rPr>
          <w:rFonts w:cstheme="minorHAnsi"/>
        </w:rPr>
        <w:t xml:space="preserve"> identifiers</w:t>
      </w:r>
      <w:r w:rsidR="008F7BAB">
        <w:rPr>
          <w:rFonts w:cstheme="minorHAnsi"/>
        </w:rPr>
        <w:t>.</w:t>
      </w:r>
      <w:r w:rsidR="00353342">
        <w:rPr>
          <w:rFonts w:cstheme="minorHAnsi"/>
        </w:rPr>
        <w:t xml:space="preserve"> </w:t>
      </w:r>
    </w:p>
    <w:p w:rsidR="008F7BAB" w:rsidRDefault="008F7BAB" w:rsidP="00D0336B">
      <w:pPr>
        <w:jc w:val="both"/>
        <w:rPr>
          <w:rFonts w:cstheme="minorHAnsi"/>
        </w:rPr>
        <w:pPrChange w:id="133" w:author="Cristina Leal Rodriguez" w:date="2020-06-09T09:21:00Z">
          <w:pPr/>
        </w:pPrChange>
      </w:pPr>
    </w:p>
    <w:p w:rsidR="003D1B97" w:rsidRDefault="003D1B97" w:rsidP="00D0336B">
      <w:pPr>
        <w:jc w:val="both"/>
        <w:rPr>
          <w:rFonts w:cstheme="minorHAnsi"/>
          <w:b/>
          <w:sz w:val="24"/>
        </w:rPr>
        <w:pPrChange w:id="134" w:author="Cristina Leal Rodriguez" w:date="2020-06-09T09:21:00Z">
          <w:pPr/>
        </w:pPrChange>
      </w:pPr>
      <w:r>
        <w:rPr>
          <w:rFonts w:cstheme="minorHAnsi"/>
          <w:b/>
          <w:sz w:val="24"/>
        </w:rPr>
        <w:t>INTERAKTION</w:t>
      </w:r>
      <w:ins w:id="135" w:author="Cristina Leal Rodriguez" w:date="2020-06-09T09:38:00Z">
        <w:r w:rsidR="00301465">
          <w:rPr>
            <w:rFonts w:cstheme="minorHAnsi"/>
            <w:b/>
            <w:sz w:val="24"/>
          </w:rPr>
          <w:t>S</w:t>
        </w:r>
      </w:ins>
      <w:del w:id="136" w:author="Cristina Leal Rodriguez" w:date="2020-06-09T09:38:00Z">
        <w:r w:rsidDel="00301465">
          <w:rPr>
            <w:rFonts w:cstheme="minorHAnsi"/>
            <w:b/>
            <w:sz w:val="24"/>
          </w:rPr>
          <w:delText xml:space="preserve"> </w:delText>
        </w:r>
      </w:del>
      <w:r>
        <w:rPr>
          <w:rFonts w:cstheme="minorHAnsi"/>
          <w:b/>
          <w:sz w:val="24"/>
        </w:rPr>
        <w:t>DATABASEN</w:t>
      </w:r>
    </w:p>
    <w:p w:rsidR="00C72EFE" w:rsidRDefault="003D1B97" w:rsidP="00D0336B">
      <w:pPr>
        <w:jc w:val="both"/>
        <w:rPr>
          <w:rFonts w:cstheme="minorHAnsi"/>
        </w:rPr>
        <w:pPrChange w:id="137" w:author="Cristina Leal Rodriguez" w:date="2020-06-09T09:21:00Z">
          <w:pPr/>
        </w:pPrChange>
      </w:pPr>
      <w:r>
        <w:rPr>
          <w:rFonts w:cstheme="minorHAnsi"/>
          <w:b/>
          <w:sz w:val="24"/>
        </w:rPr>
        <w:tab/>
      </w:r>
      <w:r>
        <w:rPr>
          <w:rFonts w:cstheme="minorHAnsi"/>
        </w:rPr>
        <w:t>The Danish DDI database</w:t>
      </w:r>
      <w:r w:rsidR="00293426">
        <w:rPr>
          <w:rFonts w:cstheme="minorHAnsi"/>
        </w:rPr>
        <w:t xml:space="preserve"> [6]</w:t>
      </w:r>
      <w:r>
        <w:rPr>
          <w:rFonts w:cstheme="minorHAnsi"/>
        </w:rPr>
        <w:t xml:space="preserve"> </w:t>
      </w:r>
      <w:r w:rsidR="004F4E11">
        <w:rPr>
          <w:rFonts w:cstheme="minorHAnsi"/>
        </w:rPr>
        <w:t xml:space="preserve">is an electronic search tool that describes evidence-based interactions documented by clinical/case studies. </w:t>
      </w:r>
      <w:proofErr w:type="gramStart"/>
      <w:r w:rsidR="004F4E11">
        <w:rPr>
          <w:rFonts w:cstheme="minorHAnsi"/>
        </w:rPr>
        <w:t>It</w:t>
      </w:r>
      <w:proofErr w:type="gramEnd"/>
      <w:r w:rsidR="004F4E11">
        <w:rPr>
          <w:rFonts w:cstheme="minorHAnsi"/>
        </w:rPr>
        <w:t xml:space="preserve"> </w:t>
      </w:r>
      <w:proofErr w:type="spellStart"/>
      <w:ins w:id="138" w:author="Cristina Leal Rodriguez" w:date="2020-06-09T09:42:00Z">
        <w:r w:rsidR="00301465">
          <w:rPr>
            <w:rFonts w:cstheme="minorHAnsi"/>
          </w:rPr>
          <w:t>s</w:t>
        </w:r>
      </w:ins>
      <w:del w:id="139" w:author="Cristina Leal Rodriguez" w:date="2020-06-09T09:42:00Z">
        <w:r w:rsidR="004F4E11" w:rsidDel="00301465">
          <w:rPr>
            <w:rFonts w:cstheme="minorHAnsi"/>
          </w:rPr>
          <w:delText xml:space="preserve">aims to </w:delText>
        </w:r>
      </w:del>
      <w:r w:rsidR="004F4E11">
        <w:rPr>
          <w:rFonts w:cstheme="minorHAnsi"/>
        </w:rPr>
        <w:t>provi</w:t>
      </w:r>
      <w:ins w:id="140" w:author="Cristina Leal Rodriguez" w:date="2020-06-09T09:42:00Z">
        <w:r w:rsidR="00301465">
          <w:rPr>
            <w:rFonts w:cstheme="minorHAnsi"/>
          </w:rPr>
          <w:t>d</w:t>
        </w:r>
      </w:ins>
      <w:del w:id="141" w:author="Cristina Leal Rodriguez" w:date="2020-06-09T09:42:00Z">
        <w:r w:rsidR="004F4E11" w:rsidDel="00301465">
          <w:rPr>
            <w:rFonts w:cstheme="minorHAnsi"/>
          </w:rPr>
          <w:delText>d</w:delText>
        </w:r>
      </w:del>
      <w:r w:rsidR="004F4E11">
        <w:rPr>
          <w:rFonts w:cstheme="minorHAnsi"/>
        </w:rPr>
        <w:t>e</w:t>
      </w:r>
      <w:ins w:id="142" w:author="Cristina Leal Rodriguez" w:date="2020-06-09T09:42:00Z">
        <w:r w:rsidR="00301465">
          <w:rPr>
            <w:rFonts w:cstheme="minorHAnsi"/>
          </w:rPr>
          <w:t>s</w:t>
        </w:r>
      </w:ins>
      <w:proofErr w:type="spellEnd"/>
      <w:r w:rsidR="004F4E11">
        <w:rPr>
          <w:rFonts w:cstheme="minorHAnsi"/>
        </w:rPr>
        <w:t xml:space="preserve"> a common frame of reference for </w:t>
      </w:r>
      <w:del w:id="143" w:author="Cristina Leal Rodriguez" w:date="2020-06-09T09:42:00Z">
        <w:r w:rsidR="004F4E11" w:rsidDel="00301465">
          <w:rPr>
            <w:rFonts w:cstheme="minorHAnsi"/>
          </w:rPr>
          <w:delText xml:space="preserve">the widest possible consensus on </w:delText>
        </w:r>
      </w:del>
      <w:r w:rsidR="004F4E11">
        <w:rPr>
          <w:rFonts w:cstheme="minorHAnsi"/>
        </w:rPr>
        <w:t xml:space="preserve">the handling of drug interactions in the </w:t>
      </w:r>
      <w:r w:rsidR="00785973">
        <w:rPr>
          <w:rFonts w:cstheme="minorHAnsi"/>
        </w:rPr>
        <w:t>Danish</w:t>
      </w:r>
      <w:r w:rsidR="004F4E11">
        <w:rPr>
          <w:rFonts w:cstheme="minorHAnsi"/>
        </w:rPr>
        <w:t xml:space="preserve"> healthcare system</w:t>
      </w:r>
      <w:r w:rsidR="00785973">
        <w:rPr>
          <w:rFonts w:cstheme="minorHAnsi"/>
        </w:rPr>
        <w:t xml:space="preserve">. </w:t>
      </w:r>
      <w:del w:id="144" w:author="Cristina Leal Rodriguez" w:date="2020-06-09T09:42:00Z">
        <w:r w:rsidR="00785973" w:rsidDel="00042DE7">
          <w:rPr>
            <w:rFonts w:cstheme="minorHAnsi"/>
          </w:rPr>
          <w:delText>Its online information</w:delText>
        </w:r>
      </w:del>
      <w:ins w:id="145" w:author="Cristina Leal Rodriguez" w:date="2020-06-09T09:42:00Z">
        <w:r w:rsidR="00042DE7">
          <w:rPr>
            <w:rFonts w:cstheme="minorHAnsi"/>
          </w:rPr>
          <w:t xml:space="preserve"> Data</w:t>
        </w:r>
      </w:ins>
      <w:r w:rsidR="00785973">
        <w:rPr>
          <w:rFonts w:cstheme="minorHAnsi"/>
        </w:rPr>
        <w:t xml:space="preserve"> was retrieved from </w:t>
      </w:r>
      <w:del w:id="146" w:author="Cristina Leal Rodriguez" w:date="2020-06-09T09:43:00Z">
        <w:r w:rsidR="00785973" w:rsidDel="00042DE7">
          <w:rPr>
            <w:rFonts w:cstheme="minorHAnsi"/>
          </w:rPr>
          <w:delText>an XML</w:delText>
        </w:r>
      </w:del>
      <w:ins w:id="147" w:author="Cristina Leal Rodriguez" w:date="2020-06-09T09:43:00Z">
        <w:r w:rsidR="00042DE7">
          <w:rPr>
            <w:rFonts w:cstheme="minorHAnsi"/>
          </w:rPr>
          <w:t>a</w:t>
        </w:r>
      </w:ins>
      <w:r w:rsidR="00785973">
        <w:rPr>
          <w:rFonts w:cstheme="minorHAnsi"/>
        </w:rPr>
        <w:t xml:space="preserve"> public document provided by the </w:t>
      </w:r>
      <w:del w:id="148" w:author="Cristina Leal Rodriguez" w:date="2020-06-09T09:42:00Z">
        <w:r w:rsidR="00785973" w:rsidDel="00301465">
          <w:rPr>
            <w:rFonts w:cstheme="minorHAnsi"/>
          </w:rPr>
          <w:delText>“</w:delText>
        </w:r>
      </w:del>
      <w:r w:rsidR="00785973">
        <w:rPr>
          <w:rFonts w:cstheme="minorHAnsi"/>
        </w:rPr>
        <w:t>Danish Medicines Agency</w:t>
      </w:r>
      <w:del w:id="149" w:author="Cristina Leal Rodriguez" w:date="2020-06-09T09:42:00Z">
        <w:r w:rsidR="00785973" w:rsidDel="00301465">
          <w:rPr>
            <w:rFonts w:cstheme="minorHAnsi"/>
          </w:rPr>
          <w:delText>”</w:delText>
        </w:r>
      </w:del>
      <w:ins w:id="150" w:author="Cristina Leal Rodriguez" w:date="2020-06-09T09:43:00Z">
        <w:r w:rsidR="00042DE7">
          <w:rPr>
            <w:rFonts w:cstheme="minorHAnsi"/>
          </w:rPr>
          <w:t>. Information provided includes</w:t>
        </w:r>
      </w:ins>
      <w:del w:id="151" w:author="Cristina Leal Rodriguez" w:date="2020-06-09T09:43:00Z">
        <w:r w:rsidR="00785973" w:rsidDel="00042DE7">
          <w:rPr>
            <w:rFonts w:cstheme="minorHAnsi"/>
          </w:rPr>
          <w:delText>, where we extracted</w:delText>
        </w:r>
      </w:del>
      <w:r w:rsidR="00785973">
        <w:rPr>
          <w:rFonts w:cstheme="minorHAnsi"/>
        </w:rPr>
        <w:t xml:space="preserve"> clinical significance, evidence level, and management administration features</w:t>
      </w:r>
      <w:r w:rsidR="00C72EFE">
        <w:rPr>
          <w:rFonts w:cstheme="minorHAnsi"/>
        </w:rPr>
        <w:t xml:space="preserve"> for each DDI. The version used in this study (XML_dato_3 release 2.7) was downloaded in March 2020.</w:t>
      </w:r>
    </w:p>
    <w:p w:rsidR="008B6692" w:rsidDel="00042DE7" w:rsidRDefault="008B6692" w:rsidP="00D0336B">
      <w:pPr>
        <w:jc w:val="both"/>
        <w:rPr>
          <w:del w:id="152" w:author="Cristina Leal Rodriguez" w:date="2020-06-09T09:43:00Z"/>
          <w:rFonts w:cstheme="minorHAnsi"/>
        </w:rPr>
        <w:pPrChange w:id="153" w:author="Cristina Leal Rodriguez" w:date="2020-06-09T09:21:00Z">
          <w:pPr/>
        </w:pPrChange>
      </w:pPr>
    </w:p>
    <w:p w:rsidR="0062006C" w:rsidDel="00042DE7" w:rsidRDefault="0062006C" w:rsidP="00D0336B">
      <w:pPr>
        <w:jc w:val="both"/>
        <w:rPr>
          <w:del w:id="154" w:author="Cristina Leal Rodriguez" w:date="2020-06-09T09:43:00Z"/>
          <w:rFonts w:cstheme="minorHAnsi"/>
        </w:rPr>
        <w:pPrChange w:id="155" w:author="Cristina Leal Rodriguez" w:date="2020-06-09T09:21:00Z">
          <w:pPr/>
        </w:pPrChange>
      </w:pPr>
    </w:p>
    <w:p w:rsidR="0062006C" w:rsidDel="00042DE7" w:rsidRDefault="0062006C" w:rsidP="00D0336B">
      <w:pPr>
        <w:jc w:val="both"/>
        <w:rPr>
          <w:del w:id="156" w:author="Cristina Leal Rodriguez" w:date="2020-06-09T09:43:00Z"/>
          <w:rFonts w:cstheme="minorHAnsi"/>
        </w:rPr>
        <w:pPrChange w:id="157" w:author="Cristina Leal Rodriguez" w:date="2020-06-09T09:21:00Z">
          <w:pPr/>
        </w:pPrChange>
      </w:pPr>
    </w:p>
    <w:p w:rsidR="0062006C" w:rsidDel="00042DE7" w:rsidRDefault="0062006C" w:rsidP="00D0336B">
      <w:pPr>
        <w:jc w:val="both"/>
        <w:rPr>
          <w:del w:id="158" w:author="Cristina Leal Rodriguez" w:date="2020-06-09T09:43:00Z"/>
          <w:rFonts w:cstheme="minorHAnsi"/>
        </w:rPr>
        <w:pPrChange w:id="159" w:author="Cristina Leal Rodriguez" w:date="2020-06-09T09:21:00Z">
          <w:pPr/>
        </w:pPrChange>
      </w:pPr>
    </w:p>
    <w:p w:rsidR="0062006C" w:rsidDel="00042DE7" w:rsidRDefault="0062006C" w:rsidP="00D0336B">
      <w:pPr>
        <w:jc w:val="both"/>
        <w:rPr>
          <w:del w:id="160" w:author="Cristina Leal Rodriguez" w:date="2020-06-09T09:43:00Z"/>
          <w:rFonts w:cstheme="minorHAnsi"/>
        </w:rPr>
        <w:pPrChange w:id="161" w:author="Cristina Leal Rodriguez" w:date="2020-06-09T09:21:00Z">
          <w:pPr/>
        </w:pPrChange>
      </w:pPr>
    </w:p>
    <w:p w:rsidR="0062006C" w:rsidDel="00042DE7" w:rsidRDefault="0062006C" w:rsidP="00D0336B">
      <w:pPr>
        <w:jc w:val="both"/>
        <w:rPr>
          <w:del w:id="162" w:author="Cristina Leal Rodriguez" w:date="2020-06-09T09:43:00Z"/>
          <w:rFonts w:cstheme="minorHAnsi"/>
        </w:rPr>
        <w:pPrChange w:id="163" w:author="Cristina Leal Rodriguez" w:date="2020-06-09T09:21:00Z">
          <w:pPr/>
        </w:pPrChange>
      </w:pPr>
    </w:p>
    <w:p w:rsidR="0062006C" w:rsidDel="00042DE7" w:rsidRDefault="0062006C" w:rsidP="00D0336B">
      <w:pPr>
        <w:jc w:val="both"/>
        <w:rPr>
          <w:del w:id="164" w:author="Cristina Leal Rodriguez" w:date="2020-06-09T09:43:00Z"/>
          <w:rFonts w:cstheme="minorHAnsi"/>
        </w:rPr>
        <w:pPrChange w:id="165" w:author="Cristina Leal Rodriguez" w:date="2020-06-09T09:21:00Z">
          <w:pPr/>
        </w:pPrChange>
      </w:pPr>
    </w:p>
    <w:p w:rsidR="0062006C" w:rsidDel="00042DE7" w:rsidRDefault="0062006C" w:rsidP="00D0336B">
      <w:pPr>
        <w:jc w:val="both"/>
        <w:rPr>
          <w:del w:id="166" w:author="Cristina Leal Rodriguez" w:date="2020-06-09T09:43:00Z"/>
          <w:rFonts w:cstheme="minorHAnsi"/>
        </w:rPr>
        <w:pPrChange w:id="167" w:author="Cristina Leal Rodriguez" w:date="2020-06-09T09:21:00Z">
          <w:pPr/>
        </w:pPrChange>
      </w:pPr>
    </w:p>
    <w:p w:rsidR="0062006C" w:rsidDel="00042DE7" w:rsidRDefault="0062006C" w:rsidP="00D0336B">
      <w:pPr>
        <w:jc w:val="both"/>
        <w:rPr>
          <w:del w:id="168" w:author="Cristina Leal Rodriguez" w:date="2020-06-09T09:43:00Z"/>
          <w:rFonts w:cstheme="minorHAnsi"/>
        </w:rPr>
        <w:pPrChange w:id="169" w:author="Cristina Leal Rodriguez" w:date="2020-06-09T09:21:00Z">
          <w:pPr/>
        </w:pPrChange>
      </w:pPr>
    </w:p>
    <w:p w:rsidR="00935324" w:rsidDel="00042DE7" w:rsidRDefault="00935324" w:rsidP="00D0336B">
      <w:pPr>
        <w:jc w:val="both"/>
        <w:rPr>
          <w:del w:id="170" w:author="Cristina Leal Rodriguez" w:date="2020-06-09T09:43:00Z"/>
          <w:rFonts w:cstheme="minorHAnsi"/>
        </w:rPr>
        <w:pPrChange w:id="171" w:author="Cristina Leal Rodriguez" w:date="2020-06-09T09:21:00Z">
          <w:pPr/>
        </w:pPrChange>
      </w:pPr>
    </w:p>
    <w:p w:rsidR="00935324" w:rsidDel="00042DE7" w:rsidRDefault="00935324" w:rsidP="00D0336B">
      <w:pPr>
        <w:jc w:val="both"/>
        <w:rPr>
          <w:del w:id="172" w:author="Cristina Leal Rodriguez" w:date="2020-06-09T09:43:00Z"/>
          <w:rFonts w:cstheme="minorHAnsi"/>
        </w:rPr>
        <w:pPrChange w:id="173" w:author="Cristina Leal Rodriguez" w:date="2020-06-09T09:21:00Z">
          <w:pPr/>
        </w:pPrChange>
      </w:pPr>
    </w:p>
    <w:p w:rsidR="008B6692" w:rsidRDefault="008B6692" w:rsidP="00D0336B">
      <w:pPr>
        <w:jc w:val="both"/>
        <w:rPr>
          <w:rFonts w:cstheme="minorHAnsi"/>
          <w:b/>
          <w:sz w:val="24"/>
        </w:rPr>
        <w:pPrChange w:id="174" w:author="Cristina Leal Rodriguez" w:date="2020-06-09T09:21:00Z">
          <w:pPr/>
        </w:pPrChange>
      </w:pPr>
      <w:r>
        <w:rPr>
          <w:rFonts w:cstheme="minorHAnsi"/>
          <w:b/>
          <w:sz w:val="24"/>
        </w:rPr>
        <w:t>ONC HIGH-PRIORITY / NON-INTERRUMPTIVE</w:t>
      </w:r>
    </w:p>
    <w:p w:rsidR="003D1B97" w:rsidRDefault="008B6692" w:rsidP="00D0336B">
      <w:pPr>
        <w:jc w:val="both"/>
        <w:rPr>
          <w:rFonts w:cstheme="minorHAnsi"/>
        </w:rPr>
        <w:pPrChange w:id="175" w:author="Cristina Leal Rodriguez" w:date="2020-06-09T09:21:00Z">
          <w:pPr/>
        </w:pPrChange>
      </w:pPr>
      <w:r>
        <w:rPr>
          <w:rFonts w:cstheme="minorHAnsi"/>
          <w:b/>
          <w:sz w:val="24"/>
        </w:rPr>
        <w:tab/>
      </w:r>
      <w:r>
        <w:rPr>
          <w:rFonts w:cstheme="minorHAnsi"/>
        </w:rPr>
        <w:t>ONC HIGH-PRIORITY (ONC-HP)</w:t>
      </w:r>
      <w:r w:rsidR="00293426">
        <w:rPr>
          <w:rFonts w:cstheme="minorHAnsi"/>
        </w:rPr>
        <w:t xml:space="preserve"> [7]</w:t>
      </w:r>
      <w:r>
        <w:rPr>
          <w:rFonts w:cstheme="minorHAnsi"/>
        </w:rPr>
        <w:t xml:space="preserve"> </w:t>
      </w:r>
      <w:r w:rsidR="006736BD">
        <w:rPr>
          <w:rFonts w:cstheme="minorHAnsi"/>
        </w:rPr>
        <w:t>consists of a set of high-severity DDIs for use in electronic health records (EHR</w:t>
      </w:r>
      <w:r w:rsidR="00C90CDF">
        <w:rPr>
          <w:rFonts w:cstheme="minorHAnsi"/>
        </w:rPr>
        <w:t xml:space="preserve">). This </w:t>
      </w:r>
      <w:del w:id="176" w:author="Cristina Leal Rodriguez" w:date="2020-06-09T09:44:00Z">
        <w:r w:rsidR="00C90CDF" w:rsidDel="00042DE7">
          <w:rPr>
            <w:rFonts w:cstheme="minorHAnsi"/>
          </w:rPr>
          <w:delText xml:space="preserve">group </w:delText>
        </w:r>
      </w:del>
      <w:ins w:id="177" w:author="Cristina Leal Rodriguez" w:date="2020-06-09T09:44:00Z">
        <w:r w:rsidR="00042DE7">
          <w:rPr>
            <w:rFonts w:cstheme="minorHAnsi"/>
          </w:rPr>
          <w:t>dataset</w:t>
        </w:r>
        <w:r w:rsidR="00042DE7">
          <w:rPr>
            <w:rFonts w:cstheme="minorHAnsi"/>
          </w:rPr>
          <w:t xml:space="preserve"> </w:t>
        </w:r>
      </w:ins>
      <w:r w:rsidR="00C90CDF">
        <w:rPr>
          <w:rFonts w:cstheme="minorHAnsi"/>
        </w:rPr>
        <w:t>is</w:t>
      </w:r>
      <w:r w:rsidR="006736BD">
        <w:rPr>
          <w:rFonts w:cstheme="minorHAnsi"/>
        </w:rPr>
        <w:t xml:space="preserve"> </w:t>
      </w:r>
      <w:del w:id="178" w:author="Cristina Leal Rodriguez" w:date="2020-06-09T09:44:00Z">
        <w:r w:rsidR="006736BD" w:rsidDel="00042DE7">
          <w:rPr>
            <w:rFonts w:cstheme="minorHAnsi"/>
          </w:rPr>
          <w:delText xml:space="preserve">categorized </w:delText>
        </w:r>
      </w:del>
      <w:ins w:id="179" w:author="Cristina Leal Rodriguez" w:date="2020-06-09T09:44:00Z">
        <w:r w:rsidR="00042DE7">
          <w:rPr>
            <w:rFonts w:cstheme="minorHAnsi"/>
          </w:rPr>
          <w:t>characterized</w:t>
        </w:r>
        <w:r w:rsidR="00042DE7">
          <w:rPr>
            <w:rFonts w:cstheme="minorHAnsi"/>
          </w:rPr>
          <w:t xml:space="preserve"> </w:t>
        </w:r>
        <w:r w:rsidR="00042DE7">
          <w:rPr>
            <w:rFonts w:cstheme="minorHAnsi"/>
          </w:rPr>
          <w:t>by</w:t>
        </w:r>
      </w:ins>
      <w:del w:id="180" w:author="Cristina Leal Rodriguez" w:date="2020-06-09T09:44:00Z">
        <w:r w:rsidR="006736BD" w:rsidDel="00042DE7">
          <w:rPr>
            <w:rFonts w:cstheme="minorHAnsi"/>
          </w:rPr>
          <w:delText>as</w:delText>
        </w:r>
      </w:del>
      <w:r w:rsidR="006736BD">
        <w:rPr>
          <w:rFonts w:cstheme="minorHAnsi"/>
        </w:rPr>
        <w:t xml:space="preserve"> contraindicated and h</w:t>
      </w:r>
      <w:r w:rsidR="00C90CDF">
        <w:rPr>
          <w:rFonts w:cstheme="minorHAnsi"/>
        </w:rPr>
        <w:t>ighly clinical significant DDIs</w:t>
      </w:r>
      <w:del w:id="181" w:author="Cristina Leal Rodriguez" w:date="2020-06-09T09:45:00Z">
        <w:r w:rsidR="006736BD" w:rsidDel="00042DE7">
          <w:rPr>
            <w:rFonts w:cstheme="minorHAnsi"/>
          </w:rPr>
          <w:delText xml:space="preserve"> that should be </w:delText>
        </w:r>
        <w:r w:rsidR="00C90CDF" w:rsidDel="00042DE7">
          <w:rPr>
            <w:rFonts w:cstheme="minorHAnsi"/>
          </w:rPr>
          <w:delText>incorporated in all medication-related decision support alert in all EHRs</w:delText>
        </w:r>
      </w:del>
      <w:r w:rsidR="00C90CDF">
        <w:rPr>
          <w:rFonts w:cstheme="minorHAnsi"/>
        </w:rPr>
        <w:t xml:space="preserve">. Nevertheless, most of </w:t>
      </w:r>
      <w:del w:id="182" w:author="Cristina Leal Rodriguez" w:date="2020-06-09T09:45:00Z">
        <w:r w:rsidR="00C90CDF" w:rsidDel="00042DE7">
          <w:rPr>
            <w:rFonts w:cstheme="minorHAnsi"/>
          </w:rPr>
          <w:delText xml:space="preserve">these </w:delText>
        </w:r>
      </w:del>
      <w:ins w:id="183" w:author="Cristina Leal Rodriguez" w:date="2020-06-09T09:45:00Z">
        <w:r w:rsidR="00042DE7">
          <w:rPr>
            <w:rFonts w:cstheme="minorHAnsi"/>
          </w:rPr>
          <w:t>the</w:t>
        </w:r>
        <w:r w:rsidR="00042DE7">
          <w:rPr>
            <w:rFonts w:cstheme="minorHAnsi"/>
          </w:rPr>
          <w:t xml:space="preserve"> </w:t>
        </w:r>
      </w:ins>
      <w:r w:rsidR="00C90CDF">
        <w:rPr>
          <w:rFonts w:cstheme="minorHAnsi"/>
        </w:rPr>
        <w:t xml:space="preserve">DDIs </w:t>
      </w:r>
      <w:ins w:id="184" w:author="Cristina Leal Rodriguez" w:date="2020-06-09T09:45:00Z">
        <w:r w:rsidR="00042DE7">
          <w:rPr>
            <w:rFonts w:cstheme="minorHAnsi"/>
          </w:rPr>
          <w:t xml:space="preserve">included in this resource </w:t>
        </w:r>
      </w:ins>
      <w:r w:rsidR="00C90CDF">
        <w:rPr>
          <w:rFonts w:cstheme="minorHAnsi"/>
        </w:rPr>
        <w:t>lack</w:t>
      </w:r>
      <w:del w:id="185" w:author="Cristina Leal Rodriguez" w:date="2020-06-09T09:45:00Z">
        <w:r w:rsidR="00C90CDF" w:rsidDel="00042DE7">
          <w:rPr>
            <w:rFonts w:cstheme="minorHAnsi"/>
          </w:rPr>
          <w:delText>s</w:delText>
        </w:r>
      </w:del>
      <w:r w:rsidR="00C90CDF">
        <w:rPr>
          <w:rFonts w:cstheme="minorHAnsi"/>
        </w:rPr>
        <w:t xml:space="preserve"> of primary literature supporting their evidence.</w:t>
      </w:r>
      <w:r w:rsidR="006800E0">
        <w:rPr>
          <w:rFonts w:cstheme="minorHAnsi"/>
        </w:rPr>
        <w:t xml:space="preserve"> </w:t>
      </w:r>
      <w:del w:id="186" w:author="Cristina Leal Rodriguez" w:date="2020-06-09T09:46:00Z">
        <w:r w:rsidR="006800E0" w:rsidDel="00042DE7">
          <w:rPr>
            <w:rFonts w:cstheme="minorHAnsi"/>
          </w:rPr>
          <w:delText>Information retrieval consisted in</w:delText>
        </w:r>
      </w:del>
      <w:ins w:id="187" w:author="Cristina Leal Rodriguez" w:date="2020-06-09T09:46:00Z">
        <w:r w:rsidR="00042DE7">
          <w:rPr>
            <w:rFonts w:cstheme="minorHAnsi"/>
          </w:rPr>
          <w:t xml:space="preserve">We retrieved information regarding </w:t>
        </w:r>
      </w:ins>
      <w:del w:id="188" w:author="Cristina Leal Rodriguez" w:date="2020-06-09T09:46:00Z">
        <w:r w:rsidR="006800E0" w:rsidDel="00042DE7">
          <w:rPr>
            <w:rFonts w:cstheme="minorHAnsi"/>
          </w:rPr>
          <w:delText xml:space="preserve"> </w:delText>
        </w:r>
        <w:commentRangeStart w:id="189"/>
        <w:r w:rsidR="006800E0" w:rsidDel="00042DE7">
          <w:rPr>
            <w:rFonts w:cstheme="minorHAnsi"/>
          </w:rPr>
          <w:delText xml:space="preserve">inferring </w:delText>
        </w:r>
        <w:commentRangeEnd w:id="189"/>
        <w:r w:rsidR="00042DE7" w:rsidDel="00042DE7">
          <w:rPr>
            <w:rStyle w:val="CommentReference"/>
          </w:rPr>
          <w:commentReference w:id="189"/>
        </w:r>
      </w:del>
      <w:r w:rsidR="006800E0">
        <w:rPr>
          <w:rFonts w:cstheme="minorHAnsi"/>
        </w:rPr>
        <w:t>clinical significance, evidence level, and management options features</w:t>
      </w:r>
      <w:del w:id="190" w:author="Cristina Leal Rodriguez" w:date="2020-06-09T09:46:00Z">
        <w:r w:rsidR="006800E0" w:rsidDel="00042DE7">
          <w:rPr>
            <w:rFonts w:cstheme="minorHAnsi"/>
          </w:rPr>
          <w:delText xml:space="preserve"> from the paper published</w:delText>
        </w:r>
      </w:del>
      <w:r w:rsidR="006800E0">
        <w:rPr>
          <w:rFonts w:cstheme="minorHAnsi"/>
        </w:rPr>
        <w:t xml:space="preserve">. </w:t>
      </w:r>
      <w:r w:rsidR="00C90CDF">
        <w:rPr>
          <w:rFonts w:cstheme="minorHAnsi"/>
        </w:rPr>
        <w:t xml:space="preserve"> It is a one-time updated project published in April 2012</w:t>
      </w:r>
      <w:r w:rsidR="00EF6DF6">
        <w:rPr>
          <w:rFonts w:cstheme="minorHAnsi"/>
        </w:rPr>
        <w:t>.</w:t>
      </w:r>
    </w:p>
    <w:p w:rsidR="006800E0" w:rsidRDefault="006800E0" w:rsidP="00D0336B">
      <w:pPr>
        <w:jc w:val="both"/>
        <w:rPr>
          <w:rFonts w:cstheme="minorHAnsi"/>
        </w:rPr>
        <w:pPrChange w:id="191" w:author="Cristina Leal Rodriguez" w:date="2020-06-09T09:21:00Z">
          <w:pPr/>
        </w:pPrChange>
      </w:pPr>
      <w:r>
        <w:rPr>
          <w:rFonts w:cstheme="minorHAnsi"/>
        </w:rPr>
        <w:tab/>
      </w:r>
      <w:ins w:id="192" w:author="Cristina Leal Rodriguez" w:date="2020-06-09T09:46:00Z">
        <w:r w:rsidR="00042DE7">
          <w:rPr>
            <w:rFonts w:cstheme="minorHAnsi"/>
          </w:rPr>
          <w:t xml:space="preserve">Next, </w:t>
        </w:r>
      </w:ins>
      <w:r>
        <w:rPr>
          <w:rFonts w:cstheme="minorHAnsi"/>
        </w:rPr>
        <w:t>ONC NON-INTERRUMPTIVE (ONC-NI)</w:t>
      </w:r>
      <w:r w:rsidR="00293426">
        <w:rPr>
          <w:rFonts w:cstheme="minorHAnsi"/>
        </w:rPr>
        <w:t xml:space="preserve"> [8]</w:t>
      </w:r>
      <w:r>
        <w:rPr>
          <w:rFonts w:cstheme="minorHAnsi"/>
        </w:rPr>
        <w:t xml:space="preserve"> consists of a set of low priority DDIs</w:t>
      </w:r>
      <w:r w:rsidR="00AE4A52">
        <w:rPr>
          <w:rFonts w:cstheme="minorHAnsi"/>
        </w:rPr>
        <w:t xml:space="preserve"> feasible for non-interruptive alerts</w:t>
      </w:r>
      <w:commentRangeStart w:id="193"/>
      <w:r w:rsidR="00E4310F">
        <w:rPr>
          <w:rFonts w:cstheme="minorHAnsi"/>
        </w:rPr>
        <w:t>, aiming to reduce alert fatigue for the provider’s workflow of EHRs</w:t>
      </w:r>
      <w:commentRangeEnd w:id="193"/>
      <w:r w:rsidR="00042DE7">
        <w:rPr>
          <w:rStyle w:val="CommentReference"/>
        </w:rPr>
        <w:commentReference w:id="193"/>
      </w:r>
      <w:r w:rsidR="00EF6DF6">
        <w:rPr>
          <w:rFonts w:cstheme="minorHAnsi"/>
        </w:rPr>
        <w:t xml:space="preserve">. </w:t>
      </w:r>
      <w:del w:id="194" w:author="Cristina Leal Rodriguez" w:date="2020-06-09T09:49:00Z">
        <w:r w:rsidR="00EF6DF6" w:rsidDel="00042DE7">
          <w:rPr>
            <w:rFonts w:cstheme="minorHAnsi"/>
          </w:rPr>
          <w:delText>This group of DDIs</w:delText>
        </w:r>
        <w:r w:rsidR="00E4310F" w:rsidDel="00042DE7">
          <w:rPr>
            <w:rFonts w:cstheme="minorHAnsi"/>
          </w:rPr>
          <w:delText xml:space="preserve"> does not </w:delText>
        </w:r>
        <w:r w:rsidR="00EF6DF6" w:rsidDel="00042DE7">
          <w:rPr>
            <w:rFonts w:cstheme="minorHAnsi"/>
          </w:rPr>
          <w:delText xml:space="preserve">account for management option features, but the evidence of these DDIs were assessed by an expert where all DDIs needed to surpass a requirement threshold based on literature of control studies. Information retrieval consisted in inferring </w:delText>
        </w:r>
      </w:del>
      <w:ins w:id="195" w:author="Cristina Leal Rodriguez" w:date="2020-06-09T09:49:00Z">
        <w:r w:rsidR="00042DE7">
          <w:rPr>
            <w:rFonts w:cstheme="minorHAnsi"/>
          </w:rPr>
          <w:t xml:space="preserve">We retrieved information regarding the </w:t>
        </w:r>
      </w:ins>
      <w:r w:rsidR="00EF6DF6">
        <w:rPr>
          <w:rFonts w:cstheme="minorHAnsi"/>
        </w:rPr>
        <w:t>clinical significance and evidence level features</w:t>
      </w:r>
      <w:del w:id="196" w:author="Cristina Leal Rodriguez" w:date="2020-06-09T09:49:00Z">
        <w:r w:rsidR="00EF6DF6" w:rsidDel="00042DE7">
          <w:rPr>
            <w:rFonts w:cstheme="minorHAnsi"/>
          </w:rPr>
          <w:delText xml:space="preserve"> from the paper published</w:delText>
        </w:r>
      </w:del>
      <w:r w:rsidR="00EF6DF6">
        <w:rPr>
          <w:rFonts w:cstheme="minorHAnsi"/>
        </w:rPr>
        <w:t xml:space="preserve">. </w:t>
      </w:r>
      <w:ins w:id="197" w:author="Cristina Leal Rodriguez" w:date="2020-06-09T09:49:00Z">
        <w:r w:rsidR="00042DE7">
          <w:rPr>
            <w:rFonts w:cstheme="minorHAnsi"/>
          </w:rPr>
          <w:t xml:space="preserve">Like ONC HIGH-PRIORITY, </w:t>
        </w:r>
      </w:ins>
      <w:del w:id="198" w:author="Cristina Leal Rodriguez" w:date="2020-06-09T09:49:00Z">
        <w:r w:rsidR="00EF6DF6" w:rsidDel="00042DE7">
          <w:rPr>
            <w:rFonts w:cstheme="minorHAnsi"/>
          </w:rPr>
          <w:delText>I</w:delText>
        </w:r>
      </w:del>
      <w:ins w:id="199" w:author="Cristina Leal Rodriguez" w:date="2020-06-09T09:49:00Z">
        <w:r w:rsidR="00042DE7">
          <w:rPr>
            <w:rFonts w:cstheme="minorHAnsi"/>
          </w:rPr>
          <w:t>this</w:t>
        </w:r>
      </w:ins>
      <w:del w:id="200" w:author="Cristina Leal Rodriguez" w:date="2020-06-09T09:49:00Z">
        <w:r w:rsidR="00EF6DF6" w:rsidDel="00042DE7">
          <w:rPr>
            <w:rFonts w:cstheme="minorHAnsi"/>
          </w:rPr>
          <w:delText>t</w:delText>
        </w:r>
      </w:del>
      <w:r w:rsidR="00EF6DF6">
        <w:rPr>
          <w:rFonts w:cstheme="minorHAnsi"/>
        </w:rPr>
        <w:t xml:space="preserve"> is a</w:t>
      </w:r>
      <w:ins w:id="201" w:author="Cristina Leal Rodriguez" w:date="2020-06-09T09:49:00Z">
        <w:r w:rsidR="00042DE7">
          <w:rPr>
            <w:rFonts w:cstheme="minorHAnsi"/>
          </w:rPr>
          <w:t>lso a</w:t>
        </w:r>
      </w:ins>
      <w:r w:rsidR="00EF6DF6">
        <w:rPr>
          <w:rFonts w:cstheme="minorHAnsi"/>
        </w:rPr>
        <w:t xml:space="preserve"> one-time updated project published in September 2012.</w:t>
      </w:r>
    </w:p>
    <w:p w:rsidR="00081836" w:rsidRDefault="00EF6DF6" w:rsidP="00D0336B">
      <w:pPr>
        <w:jc w:val="both"/>
        <w:rPr>
          <w:rFonts w:cstheme="minorHAnsi"/>
        </w:rPr>
        <w:pPrChange w:id="202" w:author="Cristina Leal Rodriguez" w:date="2020-06-09T09:21:00Z">
          <w:pPr/>
        </w:pPrChange>
      </w:pPr>
      <w:r>
        <w:rPr>
          <w:rFonts w:cstheme="minorHAnsi"/>
        </w:rPr>
        <w:tab/>
        <w:t>These two projects come</w:t>
      </w:r>
      <w:del w:id="203" w:author="Cristina Leal Rodriguez" w:date="2020-06-09T09:49:00Z">
        <w:r w:rsidDel="00042DE7">
          <w:rPr>
            <w:rFonts w:cstheme="minorHAnsi"/>
          </w:rPr>
          <w:delText>s</w:delText>
        </w:r>
      </w:del>
      <w:r>
        <w:rPr>
          <w:rFonts w:cstheme="minorHAnsi"/>
        </w:rPr>
        <w:t xml:space="preserve"> from research organized by the Office of The National Coordinator for Health Information Technology (ONC) where in both cases the set of DDIs was a consensus between the different commercial drug providers that participated. Th</w:t>
      </w:r>
      <w:ins w:id="204" w:author="Cristina Leal Rodriguez" w:date="2020-06-09T09:50:00Z">
        <w:r w:rsidR="00042DE7">
          <w:rPr>
            <w:rFonts w:cstheme="minorHAnsi"/>
          </w:rPr>
          <w:t>e</w:t>
        </w:r>
      </w:ins>
      <w:del w:id="205" w:author="Cristina Leal Rodriguez" w:date="2020-06-09T09:50:00Z">
        <w:r w:rsidDel="00042DE7">
          <w:rPr>
            <w:rFonts w:cstheme="minorHAnsi"/>
          </w:rPr>
          <w:delText>o</w:delText>
        </w:r>
      </w:del>
      <w:r>
        <w:rPr>
          <w:rFonts w:cstheme="minorHAnsi"/>
        </w:rPr>
        <w:t>se projects were already treated by []</w:t>
      </w:r>
      <w:r w:rsidR="00EE27A4">
        <w:rPr>
          <w:rFonts w:cstheme="minorHAnsi"/>
        </w:rPr>
        <w:t>,</w:t>
      </w:r>
      <w:r>
        <w:rPr>
          <w:rFonts w:cstheme="minorHAnsi"/>
        </w:rPr>
        <w:t xml:space="preserve"> parsing their drug names to </w:t>
      </w:r>
      <w:proofErr w:type="spellStart"/>
      <w:r>
        <w:rPr>
          <w:rFonts w:cstheme="minorHAnsi"/>
        </w:rPr>
        <w:t>Drugbank</w:t>
      </w:r>
      <w:proofErr w:type="spellEnd"/>
      <w:r>
        <w:rPr>
          <w:rFonts w:cstheme="minorHAnsi"/>
        </w:rPr>
        <w:t xml:space="preserve"> identifiers. DDI datasets were extracted from that source in February 2020.</w:t>
      </w:r>
    </w:p>
    <w:p w:rsidR="008F7BAB" w:rsidRPr="00081836" w:rsidRDefault="00081836" w:rsidP="00D0336B">
      <w:pPr>
        <w:jc w:val="both"/>
        <w:rPr>
          <w:rFonts w:cstheme="minorHAnsi"/>
          <w:b/>
          <w:sz w:val="24"/>
        </w:rPr>
        <w:pPrChange w:id="206" w:author="Cristina Leal Rodriguez" w:date="2020-06-09T09:21:00Z">
          <w:pPr/>
        </w:pPrChange>
      </w:pPr>
      <w:r>
        <w:rPr>
          <w:rFonts w:cstheme="minorHAnsi"/>
          <w:b/>
          <w:sz w:val="24"/>
        </w:rPr>
        <w:t>DDI CORPUS 2011 / 2013</w:t>
      </w:r>
    </w:p>
    <w:p w:rsidR="00DD7C0F" w:rsidRDefault="00081836" w:rsidP="00D0336B">
      <w:pPr>
        <w:jc w:val="both"/>
        <w:pPrChange w:id="207" w:author="Cristina Leal Rodriguez" w:date="2020-06-09T09:21:00Z">
          <w:pPr/>
        </w:pPrChange>
      </w:pPr>
      <w:r>
        <w:rPr>
          <w:b/>
          <w:sz w:val="28"/>
        </w:rPr>
        <w:tab/>
      </w:r>
      <w:r w:rsidR="008D4125">
        <w:t>DDI CORPUS</w:t>
      </w:r>
      <w:r>
        <w:t xml:space="preserve"> 2011</w:t>
      </w:r>
      <w:r w:rsidR="008D4125">
        <w:t xml:space="preserve"> [9]</w:t>
      </w:r>
      <w:r>
        <w:t xml:space="preserve"> relates to a project </w:t>
      </w:r>
      <w:r w:rsidR="00747FE7">
        <w:t>included in the DDI Extraction 2011 workshop focused on natural language processing (NLP) techniques for drug-drug extraction</w:t>
      </w:r>
      <w:r w:rsidR="00DD7C0F">
        <w:t xml:space="preserve"> from </w:t>
      </w:r>
      <w:ins w:id="208" w:author="Cristina Leal Rodriguez" w:date="2020-06-09T09:50:00Z">
        <w:r w:rsidR="00042DE7">
          <w:t>t</w:t>
        </w:r>
      </w:ins>
      <w:ins w:id="209" w:author="Cristina Leal Rodriguez" w:date="2020-06-09T09:51:00Z">
        <w:r w:rsidR="00042DE7">
          <w:t xml:space="preserve">exts selected from the </w:t>
        </w:r>
      </w:ins>
      <w:proofErr w:type="spellStart"/>
      <w:r w:rsidR="00DD7C0F">
        <w:t>Drugbank</w:t>
      </w:r>
      <w:proofErr w:type="spellEnd"/>
      <w:r w:rsidR="00DD7C0F">
        <w:t xml:space="preserve"> database.</w:t>
      </w:r>
      <w:del w:id="210" w:author="Cristina Leal Rodriguez" w:date="2020-06-09T09:52:00Z">
        <w:r w:rsidR="00DD7C0F" w:rsidDel="00042DE7">
          <w:delText xml:space="preserve"> </w:delText>
        </w:r>
        <w:r w:rsidR="00E6795A" w:rsidDel="00042DE7">
          <w:delText xml:space="preserve">Information retrieval consisted </w:delText>
        </w:r>
        <w:r w:rsidR="00935324" w:rsidDel="00042DE7">
          <w:delText>in</w:delText>
        </w:r>
        <w:r w:rsidR="00E6795A" w:rsidDel="00042DE7">
          <w:delText xml:space="preserve"> unstructured text</w:delText>
        </w:r>
        <w:r w:rsidR="00935324" w:rsidDel="00042DE7">
          <w:delText xml:space="preserve"> for each DDI, and the order precipitant / object of the ingredients.</w:delText>
        </w:r>
      </w:del>
      <w:r w:rsidR="00E6795A">
        <w:t xml:space="preserve"> </w:t>
      </w:r>
      <w:r w:rsidR="00DD7C0F">
        <w:t>This project dates from September 2011</w:t>
      </w:r>
    </w:p>
    <w:p w:rsidR="00B17A9B" w:rsidRDefault="008D4125" w:rsidP="00D0336B">
      <w:pPr>
        <w:jc w:val="both"/>
        <w:pPrChange w:id="211" w:author="Cristina Leal Rodriguez" w:date="2020-06-09T09:21:00Z">
          <w:pPr/>
        </w:pPrChange>
      </w:pPr>
      <w:r>
        <w:tab/>
        <w:t>DDI CORPUS</w:t>
      </w:r>
      <w:r w:rsidR="00DD7C0F">
        <w:t xml:space="preserve"> 2013 </w:t>
      </w:r>
      <w:r>
        <w:t xml:space="preserve">[10] </w:t>
      </w:r>
      <w:r w:rsidR="00DD7C0F">
        <w:t xml:space="preserve">relates to a project included in the </w:t>
      </w:r>
      <w:proofErr w:type="spellStart"/>
      <w:r w:rsidR="00DD7C0F">
        <w:t>SemEval</w:t>
      </w:r>
      <w:proofErr w:type="spellEnd"/>
      <w:r w:rsidR="00DD7C0F">
        <w:t xml:space="preserve"> 2013 DDI Extraction challenge for the evaluation of NLP techniques applied to recognition of pharmacological substances</w:t>
      </w:r>
      <w:r w:rsidR="00E6795A">
        <w:t xml:space="preserve"> and drug-drug extraction from </w:t>
      </w:r>
      <w:proofErr w:type="spellStart"/>
      <w:r w:rsidR="00E6795A">
        <w:t>Drugbank</w:t>
      </w:r>
      <w:proofErr w:type="spellEnd"/>
      <w:r w:rsidR="00E6795A">
        <w:t xml:space="preserve"> and Medline databases</w:t>
      </w:r>
      <w:r w:rsidR="00DD7C0F">
        <w:t>.</w:t>
      </w:r>
      <w:del w:id="212" w:author="Cristina Leal Rodriguez" w:date="2020-06-09T09:52:00Z">
        <w:r w:rsidR="00935324" w:rsidDel="00042DE7">
          <w:delText xml:space="preserve"> Information retrieval consisted in unstructured text and mechanism of action feature for each DDI, and the order precipitant / object of the ingredients</w:delText>
        </w:r>
      </w:del>
      <w:r w:rsidR="00935324">
        <w:t>.</w:t>
      </w:r>
      <w:r w:rsidR="00DD7C0F">
        <w:t xml:space="preserve"> This project dates from July 2013.</w:t>
      </w:r>
    </w:p>
    <w:p w:rsidR="008D4125" w:rsidRPr="00F65FCA" w:rsidRDefault="00DD7C0F" w:rsidP="00D0336B">
      <w:pPr>
        <w:jc w:val="both"/>
        <w:rPr>
          <w:rFonts w:cstheme="minorHAnsi"/>
        </w:rPr>
        <w:pPrChange w:id="213" w:author="Cristina Leal Rodriguez" w:date="2020-06-09T09:21:00Z">
          <w:pPr/>
        </w:pPrChange>
      </w:pPr>
      <w:r>
        <w:tab/>
      </w:r>
      <w:r w:rsidR="00EE27A4">
        <w:t>Isabel Segura’s Lab carried out both projects</w:t>
      </w:r>
      <w:r>
        <w:t xml:space="preserve"> and its raw data can be accessed from her own GitHub.</w:t>
      </w:r>
      <w:r>
        <w:rPr>
          <w:rFonts w:cstheme="minorHAnsi"/>
        </w:rPr>
        <w:t xml:space="preserve"> Those projects were already treated by []</w:t>
      </w:r>
      <w:r w:rsidR="00EE27A4">
        <w:rPr>
          <w:rFonts w:cstheme="minorHAnsi"/>
        </w:rPr>
        <w:t>,</w:t>
      </w:r>
      <w:r>
        <w:rPr>
          <w:rFonts w:cstheme="minorHAnsi"/>
        </w:rPr>
        <w:t xml:space="preserve"> parsing their drug names to </w:t>
      </w:r>
      <w:proofErr w:type="spellStart"/>
      <w:r>
        <w:rPr>
          <w:rFonts w:cstheme="minorHAnsi"/>
        </w:rPr>
        <w:t>Drugbank</w:t>
      </w:r>
      <w:proofErr w:type="spellEnd"/>
      <w:r>
        <w:rPr>
          <w:rFonts w:cstheme="minorHAnsi"/>
        </w:rPr>
        <w:t xml:space="preserve"> identifiers. DDI datasets were extracted from that source in February 2020.</w:t>
      </w:r>
    </w:p>
    <w:p w:rsidR="00DA6044" w:rsidRDefault="00DA6044" w:rsidP="00D0336B">
      <w:pPr>
        <w:jc w:val="both"/>
        <w:rPr>
          <w:rFonts w:cstheme="minorHAnsi"/>
          <w:b/>
          <w:sz w:val="24"/>
        </w:rPr>
        <w:pPrChange w:id="214" w:author="Cristina Leal Rodriguez" w:date="2020-06-09T09:21:00Z">
          <w:pPr/>
        </w:pPrChange>
      </w:pPr>
      <w:r>
        <w:rPr>
          <w:rFonts w:cstheme="minorHAnsi"/>
          <w:b/>
          <w:sz w:val="24"/>
        </w:rPr>
        <w:t>HIV / HEP / CANCER DRUG INTERACTIONS</w:t>
      </w:r>
    </w:p>
    <w:p w:rsidR="00952092" w:rsidRDefault="008954D7" w:rsidP="00D0336B">
      <w:pPr>
        <w:jc w:val="both"/>
        <w:rPr>
          <w:rFonts w:cstheme="minorHAnsi"/>
        </w:rPr>
        <w:pPrChange w:id="215" w:author="Cristina Leal Rodriguez" w:date="2020-06-09T09:21:00Z">
          <w:pPr/>
        </w:pPrChange>
      </w:pPr>
      <w:r>
        <w:rPr>
          <w:rFonts w:cstheme="minorHAnsi"/>
          <w:b/>
          <w:sz w:val="24"/>
        </w:rPr>
        <w:tab/>
      </w:r>
      <w:r>
        <w:rPr>
          <w:rFonts w:cstheme="minorHAnsi"/>
        </w:rPr>
        <w:t>HIV</w:t>
      </w:r>
      <w:r w:rsidR="00AE512F">
        <w:rPr>
          <w:rFonts w:cstheme="minorHAnsi"/>
        </w:rPr>
        <w:t xml:space="preserve"> / HEP /CANCER</w:t>
      </w:r>
      <w:r>
        <w:rPr>
          <w:rFonts w:cstheme="minorHAnsi"/>
        </w:rPr>
        <w:t xml:space="preserve"> DRUG INTERACTIONS</w:t>
      </w:r>
      <w:r w:rsidR="008D4125">
        <w:rPr>
          <w:rFonts w:cstheme="minorHAnsi"/>
        </w:rPr>
        <w:t xml:space="preserve"> [11] [12] [13] </w:t>
      </w:r>
      <w:r>
        <w:rPr>
          <w:rFonts w:cstheme="minorHAnsi"/>
        </w:rPr>
        <w:t xml:space="preserve"> </w:t>
      </w:r>
      <w:del w:id="216" w:author="Cristina Leal Rodriguez" w:date="2020-06-09T09:53:00Z">
        <w:r w:rsidR="00AE512F" w:rsidDel="00703DE8">
          <w:rPr>
            <w:rFonts w:cstheme="minorHAnsi"/>
          </w:rPr>
          <w:delText>conform</w:delText>
        </w:r>
      </w:del>
      <w:ins w:id="217" w:author="Cristina Leal Rodriguez" w:date="2020-06-09T09:53:00Z">
        <w:r w:rsidR="00703DE8">
          <w:rPr>
            <w:rFonts w:cstheme="minorHAnsi"/>
          </w:rPr>
          <w:t>correspond to</w:t>
        </w:r>
      </w:ins>
      <w:del w:id="218" w:author="Cristina Leal Rodriguez" w:date="2020-06-09T09:53:00Z">
        <w:r w:rsidR="00AE512F" w:rsidDel="00703DE8">
          <w:rPr>
            <w:rFonts w:cstheme="minorHAnsi"/>
          </w:rPr>
          <w:delText xml:space="preserve">s </w:delText>
        </w:r>
      </w:del>
      <w:ins w:id="219" w:author="Cristina Leal Rodriguez" w:date="2020-06-09T09:53:00Z">
        <w:r w:rsidR="00703DE8">
          <w:rPr>
            <w:rFonts w:cstheme="minorHAnsi"/>
          </w:rPr>
          <w:t xml:space="preserve"> </w:t>
        </w:r>
      </w:ins>
      <w:r w:rsidR="00AE512F">
        <w:rPr>
          <w:rFonts w:cstheme="minorHAnsi"/>
        </w:rPr>
        <w:t xml:space="preserve">three DDI </w:t>
      </w:r>
      <w:del w:id="220" w:author="Cristina Leal Rodriguez" w:date="2020-06-09T09:53:00Z">
        <w:r w:rsidR="00935324" w:rsidDel="00703DE8">
          <w:rPr>
            <w:rFonts w:cstheme="minorHAnsi"/>
          </w:rPr>
          <w:delText xml:space="preserve">website </w:delText>
        </w:r>
        <w:r w:rsidR="00AE512F" w:rsidDel="00703DE8">
          <w:rPr>
            <w:rFonts w:cstheme="minorHAnsi"/>
          </w:rPr>
          <w:delText>checkers</w:delText>
        </w:r>
      </w:del>
      <w:ins w:id="221" w:author="Cristina Leal Rodriguez" w:date="2020-06-09T09:53:00Z">
        <w:r w:rsidR="00703DE8">
          <w:rPr>
            <w:rFonts w:cstheme="minorHAnsi"/>
          </w:rPr>
          <w:t>resources</w:t>
        </w:r>
      </w:ins>
      <w:r w:rsidR="008D4125">
        <w:rPr>
          <w:rFonts w:cstheme="minorHAnsi"/>
        </w:rPr>
        <w:t xml:space="preserve"> from </w:t>
      </w:r>
      <w:ins w:id="222" w:author="Cristina Leal Rodriguez" w:date="2020-06-09T09:53:00Z">
        <w:r w:rsidR="00703DE8">
          <w:rPr>
            <w:rFonts w:cstheme="minorHAnsi"/>
          </w:rPr>
          <w:t xml:space="preserve">the </w:t>
        </w:r>
      </w:ins>
      <w:r w:rsidR="008D4125">
        <w:rPr>
          <w:rFonts w:cstheme="minorHAnsi"/>
        </w:rPr>
        <w:t>Liverpool university</w:t>
      </w:r>
      <w:ins w:id="223" w:author="Cristina Leal Rodriguez" w:date="2020-06-09T09:53:00Z">
        <w:r w:rsidR="00703DE8">
          <w:rPr>
            <w:rFonts w:cstheme="minorHAnsi"/>
          </w:rPr>
          <w:t>.</w:t>
        </w:r>
      </w:ins>
      <w:r w:rsidR="00AE512F">
        <w:rPr>
          <w:rFonts w:cstheme="minorHAnsi"/>
        </w:rPr>
        <w:t xml:space="preserve"> </w:t>
      </w:r>
      <w:del w:id="224" w:author="Cristina Leal Rodriguez" w:date="2020-06-09T09:54:00Z">
        <w:r w:rsidR="00AE512F" w:rsidDel="00703DE8">
          <w:rPr>
            <w:rFonts w:cstheme="minorHAnsi"/>
          </w:rPr>
          <w:delText>that quantifies the</w:delText>
        </w:r>
      </w:del>
      <w:ins w:id="225" w:author="Cristina Leal Rodriguez" w:date="2020-06-09T09:54:00Z">
        <w:r w:rsidR="00703DE8">
          <w:rPr>
            <w:rFonts w:cstheme="minorHAnsi"/>
          </w:rPr>
          <w:t>They report the</w:t>
        </w:r>
      </w:ins>
      <w:r w:rsidR="00AE512F">
        <w:rPr>
          <w:rFonts w:cstheme="minorHAnsi"/>
        </w:rPr>
        <w:t xml:space="preserve"> clinical significance between a selected small </w:t>
      </w:r>
      <w:proofErr w:type="gramStart"/>
      <w:r w:rsidR="00AE512F">
        <w:rPr>
          <w:rFonts w:cstheme="minorHAnsi"/>
        </w:rPr>
        <w:t>amount</w:t>
      </w:r>
      <w:proofErr w:type="gramEnd"/>
      <w:r w:rsidR="00AE512F">
        <w:rPr>
          <w:rFonts w:cstheme="minorHAnsi"/>
        </w:rPr>
        <w:t xml:space="preserve"> of disease-specific drugs and a bigger set of standardized drugs, independently of if there is interaction or not.</w:t>
      </w:r>
      <w:r w:rsidR="00935324">
        <w:rPr>
          <w:rFonts w:cstheme="minorHAnsi"/>
        </w:rPr>
        <w:t xml:space="preserve"> </w:t>
      </w:r>
      <w:del w:id="226" w:author="Cristina Leal Rodriguez" w:date="2020-06-09T09:54:00Z">
        <w:r w:rsidR="00935324" w:rsidDel="00703DE8">
          <w:rPr>
            <w:rFonts w:cstheme="minorHAnsi"/>
          </w:rPr>
          <w:delText>Information retrieval consisted</w:delText>
        </w:r>
      </w:del>
      <w:ins w:id="227" w:author="Cristina Leal Rodriguez" w:date="2020-06-09T09:54:00Z">
        <w:r w:rsidR="00703DE8">
          <w:rPr>
            <w:rFonts w:cstheme="minorHAnsi"/>
          </w:rPr>
          <w:t>We extracted information related to</w:t>
        </w:r>
      </w:ins>
      <w:r w:rsidR="00935324">
        <w:rPr>
          <w:rFonts w:cstheme="minorHAnsi"/>
        </w:rPr>
        <w:t xml:space="preserve"> </w:t>
      </w:r>
      <w:ins w:id="228" w:author="Cristina Leal Rodriguez" w:date="2020-06-09T09:54:00Z">
        <w:r w:rsidR="00703DE8">
          <w:rPr>
            <w:rFonts w:cstheme="minorHAnsi"/>
          </w:rPr>
          <w:t>the</w:t>
        </w:r>
      </w:ins>
      <w:del w:id="229" w:author="Cristina Leal Rodriguez" w:date="2020-06-09T09:54:00Z">
        <w:r w:rsidR="00935324" w:rsidDel="00703DE8">
          <w:rPr>
            <w:rFonts w:cstheme="minorHAnsi"/>
          </w:rPr>
          <w:delText>in</w:delText>
        </w:r>
      </w:del>
      <w:r w:rsidR="00935324">
        <w:rPr>
          <w:rFonts w:cstheme="minorHAnsi"/>
        </w:rPr>
        <w:t xml:space="preserve"> clinical significance and </w:t>
      </w:r>
      <w:ins w:id="230" w:author="Cristina Leal Rodriguez" w:date="2020-06-09T09:54:00Z">
        <w:r w:rsidR="00703DE8">
          <w:rPr>
            <w:rFonts w:cstheme="minorHAnsi"/>
          </w:rPr>
          <w:t xml:space="preserve">the </w:t>
        </w:r>
      </w:ins>
      <w:r w:rsidR="00935324">
        <w:rPr>
          <w:rFonts w:cstheme="minorHAnsi"/>
        </w:rPr>
        <w:t xml:space="preserve">evidence level </w:t>
      </w:r>
      <w:del w:id="231" w:author="Cristina Leal Rodriguez" w:date="2020-06-09T09:54:00Z">
        <w:r w:rsidR="00935324" w:rsidDel="00703DE8">
          <w:rPr>
            <w:rFonts w:cstheme="minorHAnsi"/>
          </w:rPr>
          <w:delText xml:space="preserve">features </w:delText>
        </w:r>
      </w:del>
      <w:r w:rsidR="00935324">
        <w:rPr>
          <w:rFonts w:cstheme="minorHAnsi"/>
        </w:rPr>
        <w:t xml:space="preserve">for each DDI. The three of them were </w:t>
      </w:r>
      <w:del w:id="232" w:author="Cristina Leal Rodriguez" w:date="2020-06-09T09:55:00Z">
        <w:r w:rsidR="00935324" w:rsidDel="00703DE8">
          <w:rPr>
            <w:rFonts w:cstheme="minorHAnsi"/>
          </w:rPr>
          <w:delText>web scrapped</w:delText>
        </w:r>
      </w:del>
      <w:ins w:id="233" w:author="Cristina Leal Rodriguez" w:date="2020-06-09T09:55:00Z">
        <w:r w:rsidR="00703DE8">
          <w:rPr>
            <w:rFonts w:cstheme="minorHAnsi"/>
          </w:rPr>
          <w:t>downloaded</w:t>
        </w:r>
      </w:ins>
      <w:r w:rsidR="00935324">
        <w:rPr>
          <w:rFonts w:cstheme="minorHAnsi"/>
        </w:rPr>
        <w:t xml:space="preserve"> in April 2020.</w:t>
      </w:r>
    </w:p>
    <w:p w:rsidR="008D4125" w:rsidRPr="00C20F25" w:rsidRDefault="00F65FCA" w:rsidP="00D0336B">
      <w:pPr>
        <w:pStyle w:val="ListParagraph"/>
        <w:numPr>
          <w:ilvl w:val="0"/>
          <w:numId w:val="2"/>
        </w:numPr>
        <w:jc w:val="both"/>
        <w:rPr>
          <w:rFonts w:cstheme="minorHAnsi"/>
          <w:i/>
        </w:rPr>
        <w:pPrChange w:id="234" w:author="Cristina Leal Rodriguez" w:date="2020-06-09T09:21:00Z">
          <w:pPr>
            <w:pStyle w:val="ListParagraph"/>
            <w:numPr>
              <w:numId w:val="2"/>
            </w:numPr>
            <w:ind w:hanging="360"/>
          </w:pPr>
        </w:pPrChange>
      </w:pPr>
      <w:r w:rsidRPr="00C20F25">
        <w:rPr>
          <w:rFonts w:cstheme="minorHAnsi"/>
          <w:i/>
        </w:rPr>
        <w:t>To be added more databases, and explain the reason of eliminating some for this thesis.</w:t>
      </w:r>
    </w:p>
    <w:p w:rsidR="008D4125" w:rsidRDefault="008D4125" w:rsidP="00D0336B">
      <w:pPr>
        <w:jc w:val="both"/>
        <w:pPrChange w:id="235" w:author="Cristina Leal Rodriguez" w:date="2020-06-09T09:21:00Z">
          <w:pPr/>
        </w:pPrChange>
      </w:pPr>
    </w:p>
    <w:p w:rsidR="00952092" w:rsidRDefault="00D51674" w:rsidP="00D0336B">
      <w:pPr>
        <w:jc w:val="both"/>
        <w:rPr>
          <w:b/>
          <w:sz w:val="28"/>
        </w:rPr>
        <w:pPrChange w:id="236" w:author="Cristina Leal Rodriguez" w:date="2020-06-09T09:21:00Z">
          <w:pPr/>
        </w:pPrChange>
      </w:pPr>
      <w:r>
        <w:rPr>
          <w:b/>
          <w:sz w:val="28"/>
        </w:rPr>
        <w:t>RESULTS</w:t>
      </w:r>
    </w:p>
    <w:p w:rsidR="00D51674" w:rsidRPr="00D51674" w:rsidRDefault="00D51674" w:rsidP="00D0336B">
      <w:pPr>
        <w:jc w:val="both"/>
        <w:rPr>
          <w:b/>
          <w:sz w:val="24"/>
        </w:rPr>
        <w:pPrChange w:id="237" w:author="Cristina Leal Rodriguez" w:date="2020-06-09T09:21:00Z">
          <w:pPr/>
        </w:pPrChange>
      </w:pPr>
      <w:r>
        <w:rPr>
          <w:b/>
          <w:sz w:val="24"/>
        </w:rPr>
        <w:t>Parsing</w:t>
      </w:r>
      <w:r w:rsidRPr="00D51674">
        <w:rPr>
          <w:b/>
          <w:sz w:val="24"/>
        </w:rPr>
        <w:t xml:space="preserve"> DDIs</w:t>
      </w:r>
      <w:r>
        <w:rPr>
          <w:b/>
          <w:sz w:val="24"/>
        </w:rPr>
        <w:t xml:space="preserve"> and factorizing DDI features</w:t>
      </w:r>
    </w:p>
    <w:p w:rsidR="00D51674" w:rsidRPr="00C20F25" w:rsidRDefault="00D51674" w:rsidP="00D0336B">
      <w:pPr>
        <w:pStyle w:val="ListParagraph"/>
        <w:numPr>
          <w:ilvl w:val="0"/>
          <w:numId w:val="2"/>
        </w:numPr>
        <w:jc w:val="both"/>
        <w:rPr>
          <w:b/>
        </w:rPr>
        <w:pPrChange w:id="238" w:author="Cristina Leal Rodriguez" w:date="2020-06-09T09:21:00Z">
          <w:pPr>
            <w:pStyle w:val="ListParagraph"/>
            <w:numPr>
              <w:numId w:val="2"/>
            </w:numPr>
            <w:ind w:hanging="360"/>
          </w:pPr>
        </w:pPrChange>
      </w:pPr>
      <w:r w:rsidRPr="00C20F25">
        <w:t>Showing the different quantities for each DDI database, giving also the owner of each one and version used. Adding there also the different features extracted for each database.</w:t>
      </w:r>
    </w:p>
    <w:p w:rsidR="00D51674" w:rsidRPr="00C20F25" w:rsidRDefault="00D51674" w:rsidP="00D0336B">
      <w:pPr>
        <w:pStyle w:val="ListParagraph"/>
        <w:numPr>
          <w:ilvl w:val="0"/>
          <w:numId w:val="2"/>
        </w:numPr>
        <w:jc w:val="both"/>
        <w:rPr>
          <w:b/>
        </w:rPr>
        <w:pPrChange w:id="239" w:author="Cristina Leal Rodriguez" w:date="2020-06-09T09:21:00Z">
          <w:pPr>
            <w:pStyle w:val="ListParagraph"/>
            <w:numPr>
              <w:numId w:val="2"/>
            </w:numPr>
            <w:ind w:hanging="360"/>
          </w:pPr>
        </w:pPrChange>
      </w:pPr>
      <w:r w:rsidRPr="00C20F25">
        <w:t>Give a glance (Maybe another picture of the DDI overlap achieved between the different databases (</w:t>
      </w:r>
      <w:proofErr w:type="spellStart"/>
      <w:r w:rsidRPr="00C20F25">
        <w:t>UpsetR</w:t>
      </w:r>
      <w:proofErr w:type="spellEnd"/>
      <w:r w:rsidRPr="00C20F25">
        <w:t xml:space="preserve">, table with percentages?). </w:t>
      </w:r>
    </w:p>
    <w:p w:rsidR="00D51674" w:rsidRPr="00271285" w:rsidRDefault="00D51674" w:rsidP="00D0336B">
      <w:pPr>
        <w:jc w:val="both"/>
        <w:rPr>
          <w:b/>
          <w:sz w:val="24"/>
        </w:rPr>
        <w:pPrChange w:id="240" w:author="Cristina Leal Rodriguez" w:date="2020-06-09T09:21:00Z">
          <w:pPr/>
        </w:pPrChange>
      </w:pPr>
      <w:r w:rsidRPr="00271285">
        <w:rPr>
          <w:b/>
          <w:sz w:val="24"/>
        </w:rPr>
        <w:t>Characterizing DDIs</w:t>
      </w:r>
    </w:p>
    <w:p w:rsidR="00952092" w:rsidRPr="00C20F25" w:rsidRDefault="00D51674" w:rsidP="00D0336B">
      <w:pPr>
        <w:pStyle w:val="ListParagraph"/>
        <w:numPr>
          <w:ilvl w:val="0"/>
          <w:numId w:val="2"/>
        </w:numPr>
        <w:jc w:val="both"/>
        <w:rPr>
          <w:i/>
        </w:rPr>
        <w:pPrChange w:id="241" w:author="Cristina Leal Rodriguez" w:date="2020-06-09T09:21:00Z">
          <w:pPr>
            <w:pStyle w:val="ListParagraph"/>
            <w:numPr>
              <w:numId w:val="2"/>
            </w:numPr>
            <w:ind w:hanging="360"/>
          </w:pPr>
        </w:pPrChange>
      </w:pPr>
      <w:r w:rsidRPr="00C20F25">
        <w:rPr>
          <w:i/>
        </w:rPr>
        <w:t>Given a bit of introduction of ATC levels at the section “materials and methods”</w:t>
      </w:r>
      <w:r w:rsidR="00271285" w:rsidRPr="00C20F25">
        <w:rPr>
          <w:i/>
        </w:rPr>
        <w:t xml:space="preserve">. </w:t>
      </w:r>
      <w:r w:rsidRPr="00C20F25">
        <w:rPr>
          <w:i/>
        </w:rPr>
        <w:t xml:space="preserve"> I will go through the different distribution of the ATC </w:t>
      </w:r>
      <w:r w:rsidR="00271285" w:rsidRPr="00C20F25">
        <w:rPr>
          <w:i/>
        </w:rPr>
        <w:t xml:space="preserve">1 level along the different databases, emphasizing in those ones that are designed for a specific class-disease. Also observing how interactions are distributed depending the ATC 1 level (If </w:t>
      </w:r>
      <w:proofErr w:type="gramStart"/>
      <w:r w:rsidR="00271285" w:rsidRPr="00C20F25">
        <w:rPr>
          <w:i/>
        </w:rPr>
        <w:t>a</w:t>
      </w:r>
      <w:proofErr w:type="gramEnd"/>
      <w:r w:rsidR="00271285" w:rsidRPr="00C20F25">
        <w:rPr>
          <w:i/>
        </w:rPr>
        <w:t xml:space="preserve"> ATC class is more likely to interact with itself or the others) (Using also figures created for the second presentation with </w:t>
      </w:r>
      <w:proofErr w:type="spellStart"/>
      <w:r w:rsidR="00271285" w:rsidRPr="00C20F25">
        <w:rPr>
          <w:i/>
        </w:rPr>
        <w:t>Søren</w:t>
      </w:r>
      <w:proofErr w:type="spellEnd"/>
      <w:r w:rsidR="00271285" w:rsidRPr="00C20F25">
        <w:rPr>
          <w:i/>
        </w:rPr>
        <w:t>).</w:t>
      </w:r>
    </w:p>
    <w:p w:rsidR="00271285" w:rsidRPr="00C20F25" w:rsidRDefault="00271285" w:rsidP="00D0336B">
      <w:pPr>
        <w:pStyle w:val="ListParagraph"/>
        <w:numPr>
          <w:ilvl w:val="0"/>
          <w:numId w:val="2"/>
        </w:numPr>
        <w:jc w:val="both"/>
        <w:rPr>
          <w:i/>
        </w:rPr>
        <w:pPrChange w:id="242" w:author="Cristina Leal Rodriguez" w:date="2020-06-09T09:21:00Z">
          <w:pPr>
            <w:pStyle w:val="ListParagraph"/>
            <w:numPr>
              <w:numId w:val="2"/>
            </w:numPr>
            <w:ind w:hanging="360"/>
          </w:pPr>
        </w:pPrChange>
      </w:pPr>
      <w:r w:rsidRPr="00C20F25">
        <w:rPr>
          <w:i/>
        </w:rPr>
        <w:t xml:space="preserve">Emphasize on observed ATC levels that are overrepresented or underrepresented. </w:t>
      </w:r>
      <w:proofErr w:type="spellStart"/>
      <w:r w:rsidRPr="00C20F25">
        <w:rPr>
          <w:i/>
        </w:rPr>
        <w:t>Assesing</w:t>
      </w:r>
      <w:proofErr w:type="spellEnd"/>
      <w:r w:rsidRPr="00C20F25">
        <w:rPr>
          <w:i/>
        </w:rPr>
        <w:t xml:space="preserve"> importance by observing its risk ratio.</w:t>
      </w:r>
    </w:p>
    <w:p w:rsidR="00271285" w:rsidRDefault="00271285" w:rsidP="00D0336B">
      <w:pPr>
        <w:pStyle w:val="ListParagraph"/>
        <w:jc w:val="both"/>
        <w:pPrChange w:id="243" w:author="Cristina Leal Rodriguez" w:date="2020-06-09T09:21:00Z">
          <w:pPr>
            <w:pStyle w:val="ListParagraph"/>
          </w:pPr>
        </w:pPrChange>
      </w:pPr>
    </w:p>
    <w:p w:rsidR="00271285" w:rsidRDefault="00271285" w:rsidP="00D0336B">
      <w:pPr>
        <w:pStyle w:val="ListParagraph"/>
        <w:ind w:left="0"/>
        <w:jc w:val="both"/>
        <w:rPr>
          <w:b/>
          <w:sz w:val="24"/>
        </w:rPr>
        <w:pPrChange w:id="244" w:author="Cristina Leal Rodriguez" w:date="2020-06-09T09:21:00Z">
          <w:pPr>
            <w:pStyle w:val="ListParagraph"/>
            <w:ind w:left="0"/>
          </w:pPr>
        </w:pPrChange>
      </w:pPr>
      <w:r>
        <w:rPr>
          <w:b/>
          <w:sz w:val="24"/>
        </w:rPr>
        <w:t>Network analysis</w:t>
      </w:r>
    </w:p>
    <w:p w:rsidR="00271285" w:rsidRPr="00C20F25" w:rsidRDefault="0062006C" w:rsidP="00D0336B">
      <w:pPr>
        <w:pStyle w:val="ListParagraph"/>
        <w:numPr>
          <w:ilvl w:val="0"/>
          <w:numId w:val="2"/>
        </w:numPr>
        <w:jc w:val="both"/>
        <w:rPr>
          <w:b/>
          <w:i/>
        </w:rPr>
        <w:pPrChange w:id="245" w:author="Cristina Leal Rodriguez" w:date="2020-06-09T09:21:00Z">
          <w:pPr>
            <w:pStyle w:val="ListParagraph"/>
            <w:numPr>
              <w:numId w:val="2"/>
            </w:numPr>
            <w:ind w:hanging="360"/>
          </w:pPr>
        </w:pPrChange>
      </w:pPr>
      <w:r w:rsidRPr="00C20F25">
        <w:rPr>
          <w:i/>
        </w:rPr>
        <w:t xml:space="preserve">Determining important hubs (Tendency to selected ATC level class?), looking to their factorized features and check tendency. </w:t>
      </w:r>
    </w:p>
    <w:p w:rsidR="0062006C" w:rsidRPr="00C20F25" w:rsidRDefault="0062006C" w:rsidP="00D0336B">
      <w:pPr>
        <w:pStyle w:val="ListParagraph"/>
        <w:numPr>
          <w:ilvl w:val="0"/>
          <w:numId w:val="2"/>
        </w:numPr>
        <w:jc w:val="both"/>
        <w:rPr>
          <w:b/>
          <w:i/>
        </w:rPr>
        <w:pPrChange w:id="246" w:author="Cristina Leal Rodriguez" w:date="2020-06-09T09:21:00Z">
          <w:pPr>
            <w:pStyle w:val="ListParagraph"/>
            <w:numPr>
              <w:numId w:val="2"/>
            </w:numPr>
            <w:ind w:hanging="360"/>
          </w:pPr>
        </w:pPrChange>
      </w:pPr>
      <w:r w:rsidRPr="00C20F25">
        <w:rPr>
          <w:i/>
        </w:rPr>
        <w:t>Can be included here the enrichment analysis with the clinical data (To be discussed further next meeting).</w:t>
      </w:r>
    </w:p>
    <w:p w:rsidR="0062006C" w:rsidRPr="00C20F25" w:rsidRDefault="0062006C" w:rsidP="00D0336B">
      <w:pPr>
        <w:pStyle w:val="ListParagraph"/>
        <w:numPr>
          <w:ilvl w:val="0"/>
          <w:numId w:val="2"/>
        </w:numPr>
        <w:jc w:val="both"/>
        <w:rPr>
          <w:b/>
          <w:i/>
        </w:rPr>
        <w:pPrChange w:id="247" w:author="Cristina Leal Rodriguez" w:date="2020-06-09T09:21:00Z">
          <w:pPr>
            <w:pStyle w:val="ListParagraph"/>
            <w:numPr>
              <w:numId w:val="2"/>
            </w:numPr>
            <w:ind w:hanging="360"/>
          </w:pPr>
        </w:pPrChange>
      </w:pPr>
      <w:r w:rsidRPr="00C20F25">
        <w:rPr>
          <w:i/>
        </w:rPr>
        <w:t>Any more ideas of what I could do, or is it enough?</w:t>
      </w:r>
    </w:p>
    <w:p w:rsidR="00F65FCA" w:rsidRDefault="00F65FCA" w:rsidP="00D0336B">
      <w:pPr>
        <w:jc w:val="both"/>
        <w:rPr>
          <w:b/>
          <w:sz w:val="28"/>
        </w:rPr>
        <w:pPrChange w:id="248" w:author="Cristina Leal Rodriguez" w:date="2020-06-09T09:21:00Z">
          <w:pPr/>
        </w:pPrChange>
      </w:pPr>
      <w:r>
        <w:rPr>
          <w:b/>
          <w:sz w:val="28"/>
        </w:rPr>
        <w:t xml:space="preserve">DISCUSSION </w:t>
      </w:r>
    </w:p>
    <w:p w:rsidR="00F65FCA" w:rsidRPr="00C20F25" w:rsidRDefault="00F65FCA" w:rsidP="00D0336B">
      <w:pPr>
        <w:pStyle w:val="ListParagraph"/>
        <w:numPr>
          <w:ilvl w:val="0"/>
          <w:numId w:val="2"/>
        </w:numPr>
        <w:jc w:val="both"/>
        <w:rPr>
          <w:b/>
          <w:i/>
        </w:rPr>
        <w:pPrChange w:id="249" w:author="Cristina Leal Rodriguez" w:date="2020-06-09T09:21:00Z">
          <w:pPr>
            <w:pStyle w:val="ListParagraph"/>
            <w:numPr>
              <w:numId w:val="2"/>
            </w:numPr>
            <w:ind w:hanging="360"/>
          </w:pPr>
        </w:pPrChange>
      </w:pPr>
      <w:r w:rsidRPr="00C20F25">
        <w:rPr>
          <w:i/>
        </w:rPr>
        <w:t xml:space="preserve">Comment the future potential of this project, how it could have been improved </w:t>
      </w:r>
      <w:proofErr w:type="gramStart"/>
      <w:r w:rsidRPr="00C20F25">
        <w:rPr>
          <w:i/>
        </w:rPr>
        <w:t>( More</w:t>
      </w:r>
      <w:proofErr w:type="gramEnd"/>
      <w:r w:rsidRPr="00C20F25">
        <w:rPr>
          <w:i/>
        </w:rPr>
        <w:t xml:space="preserve"> time for the project, could lead to more databases parsed, COVID situation didn’t allowed me to use some of the lab tools…), where it could be implemented (Mention further analysis that could be done with the clinical data).</w:t>
      </w:r>
    </w:p>
    <w:p w:rsidR="0062006C" w:rsidRDefault="0062006C" w:rsidP="00D0336B">
      <w:pPr>
        <w:jc w:val="both"/>
        <w:rPr>
          <w:b/>
          <w:sz w:val="28"/>
        </w:rPr>
        <w:pPrChange w:id="250" w:author="Cristina Leal Rodriguez" w:date="2020-06-09T09:21:00Z">
          <w:pPr/>
        </w:pPrChange>
      </w:pPr>
      <w:r w:rsidRPr="0062006C">
        <w:rPr>
          <w:b/>
          <w:sz w:val="28"/>
        </w:rPr>
        <w:t>CONCLUSION</w:t>
      </w:r>
    </w:p>
    <w:p w:rsidR="0062006C" w:rsidRPr="00C20F25" w:rsidRDefault="00F65FCA" w:rsidP="00D0336B">
      <w:pPr>
        <w:pStyle w:val="ListParagraph"/>
        <w:numPr>
          <w:ilvl w:val="0"/>
          <w:numId w:val="2"/>
        </w:numPr>
        <w:jc w:val="both"/>
        <w:rPr>
          <w:b/>
          <w:i/>
          <w:sz w:val="28"/>
        </w:rPr>
        <w:pPrChange w:id="251" w:author="Cristina Leal Rodriguez" w:date="2020-06-09T09:21:00Z">
          <w:pPr>
            <w:pStyle w:val="ListParagraph"/>
            <w:numPr>
              <w:numId w:val="2"/>
            </w:numPr>
            <w:ind w:hanging="360"/>
          </w:pPr>
        </w:pPrChange>
      </w:pPr>
      <w:r w:rsidRPr="00C20F25">
        <w:rPr>
          <w:i/>
        </w:rPr>
        <w:t>General conclusion of the significant results obtained from the analysis.</w:t>
      </w:r>
    </w:p>
    <w:p w:rsidR="00C20F25" w:rsidRDefault="00C20F25" w:rsidP="00D0336B">
      <w:pPr>
        <w:jc w:val="both"/>
        <w:rPr>
          <w:b/>
          <w:sz w:val="28"/>
        </w:rPr>
        <w:pPrChange w:id="252" w:author="Cristina Leal Rodriguez" w:date="2020-06-09T09:21:00Z">
          <w:pPr/>
        </w:pPrChange>
      </w:pPr>
    </w:p>
    <w:p w:rsidR="00C20F25" w:rsidRDefault="00C20F25" w:rsidP="00D0336B">
      <w:pPr>
        <w:jc w:val="both"/>
        <w:rPr>
          <w:b/>
          <w:sz w:val="28"/>
        </w:rPr>
        <w:pPrChange w:id="253" w:author="Cristina Leal Rodriguez" w:date="2020-06-09T09:21:00Z">
          <w:pPr/>
        </w:pPrChange>
      </w:pPr>
    </w:p>
    <w:p w:rsidR="00C20F25" w:rsidRDefault="00C20F25" w:rsidP="00D0336B">
      <w:pPr>
        <w:jc w:val="both"/>
        <w:rPr>
          <w:b/>
          <w:sz w:val="28"/>
        </w:rPr>
        <w:pPrChange w:id="254" w:author="Cristina Leal Rodriguez" w:date="2020-06-09T09:21:00Z">
          <w:pPr/>
        </w:pPrChange>
      </w:pPr>
    </w:p>
    <w:p w:rsidR="00C20F25" w:rsidRDefault="00C20F25" w:rsidP="00D0336B">
      <w:pPr>
        <w:jc w:val="both"/>
        <w:rPr>
          <w:b/>
          <w:sz w:val="28"/>
        </w:rPr>
        <w:pPrChange w:id="255" w:author="Cristina Leal Rodriguez" w:date="2020-06-09T09:21:00Z">
          <w:pPr/>
        </w:pPrChange>
      </w:pPr>
    </w:p>
    <w:p w:rsidR="004D07DE" w:rsidRDefault="0062006C" w:rsidP="00D0336B">
      <w:pPr>
        <w:jc w:val="both"/>
        <w:rPr>
          <w:b/>
        </w:rPr>
        <w:pPrChange w:id="256" w:author="Cristina Leal Rodriguez" w:date="2020-06-09T09:21:00Z">
          <w:pPr/>
        </w:pPrChange>
      </w:pPr>
      <w:r>
        <w:rPr>
          <w:b/>
          <w:sz w:val="28"/>
        </w:rPr>
        <w:t>REFERENCES</w:t>
      </w:r>
    </w:p>
    <w:p w:rsidR="004D07DE" w:rsidRPr="00F65FCA" w:rsidRDefault="004D07DE" w:rsidP="00D0336B">
      <w:pPr>
        <w:pStyle w:val="ListParagraph"/>
        <w:numPr>
          <w:ilvl w:val="0"/>
          <w:numId w:val="7"/>
        </w:numPr>
        <w:spacing w:before="100" w:beforeAutospacing="1" w:after="100" w:afterAutospacing="1" w:line="240" w:lineRule="auto"/>
        <w:jc w:val="both"/>
        <w:rPr>
          <w:rFonts w:eastAsia="Times New Roman" w:cs="Times New Roman"/>
        </w:rPr>
        <w:pPrChange w:id="257" w:author="Cristina Leal Rodriguez" w:date="2020-06-09T09:21:00Z">
          <w:pPr>
            <w:pStyle w:val="ListParagraph"/>
            <w:numPr>
              <w:numId w:val="7"/>
            </w:numPr>
            <w:spacing w:before="100" w:beforeAutospacing="1" w:after="100" w:afterAutospacing="1" w:line="240" w:lineRule="auto"/>
            <w:ind w:left="360" w:hanging="360"/>
          </w:pPr>
        </w:pPrChange>
      </w:pPr>
      <w:r w:rsidRPr="00F65FCA">
        <w:rPr>
          <w:rFonts w:eastAsia="Times New Roman" w:cs="Times New Roman"/>
        </w:rPr>
        <w:t xml:space="preserve">Wishart, D. S., </w:t>
      </w:r>
      <w:proofErr w:type="spellStart"/>
      <w:r w:rsidRPr="00F65FCA">
        <w:rPr>
          <w:rFonts w:eastAsia="Times New Roman" w:cs="Times New Roman"/>
        </w:rPr>
        <w:t>Feunang</w:t>
      </w:r>
      <w:proofErr w:type="spellEnd"/>
      <w:r w:rsidRPr="00F65FCA">
        <w:rPr>
          <w:rFonts w:eastAsia="Times New Roman" w:cs="Times New Roman"/>
        </w:rPr>
        <w:t xml:space="preserve">, Y. D., Guo, A. C., Lo, E. J., </w:t>
      </w:r>
      <w:proofErr w:type="spellStart"/>
      <w:r w:rsidRPr="00F65FCA">
        <w:rPr>
          <w:rFonts w:eastAsia="Times New Roman" w:cs="Times New Roman"/>
        </w:rPr>
        <w:t>Marcu</w:t>
      </w:r>
      <w:proofErr w:type="spellEnd"/>
      <w:r w:rsidRPr="00F65FCA">
        <w:rPr>
          <w:rFonts w:eastAsia="Times New Roman" w:cs="Times New Roman"/>
        </w:rPr>
        <w:t xml:space="preserve">, A., Grant, J. R., Sajed, T., Johnson, D., Li, C., </w:t>
      </w:r>
      <w:proofErr w:type="spellStart"/>
      <w:r w:rsidRPr="00F65FCA">
        <w:rPr>
          <w:rFonts w:eastAsia="Times New Roman" w:cs="Times New Roman"/>
        </w:rPr>
        <w:t>Sayeeda</w:t>
      </w:r>
      <w:proofErr w:type="spellEnd"/>
      <w:r w:rsidRPr="00F65FCA">
        <w:rPr>
          <w:rFonts w:eastAsia="Times New Roman" w:cs="Times New Roman"/>
        </w:rPr>
        <w:t xml:space="preserve">, Z., </w:t>
      </w:r>
      <w:proofErr w:type="spellStart"/>
      <w:r w:rsidRPr="00F65FCA">
        <w:rPr>
          <w:rFonts w:eastAsia="Times New Roman" w:cs="Times New Roman"/>
        </w:rPr>
        <w:t>Assempour</w:t>
      </w:r>
      <w:proofErr w:type="spellEnd"/>
      <w:r w:rsidRPr="00F65FCA">
        <w:rPr>
          <w:rFonts w:eastAsia="Times New Roman" w:cs="Times New Roman"/>
        </w:rPr>
        <w:t xml:space="preserve">, N., </w:t>
      </w:r>
      <w:proofErr w:type="spellStart"/>
      <w:r w:rsidRPr="00F65FCA">
        <w:rPr>
          <w:rFonts w:eastAsia="Times New Roman" w:cs="Times New Roman"/>
        </w:rPr>
        <w:t>Iynkkaran</w:t>
      </w:r>
      <w:proofErr w:type="spellEnd"/>
      <w:r w:rsidRPr="00F65FCA">
        <w:rPr>
          <w:rFonts w:eastAsia="Times New Roman" w:cs="Times New Roman"/>
        </w:rPr>
        <w:t xml:space="preserve">, I., Liu, Y., </w:t>
      </w:r>
      <w:proofErr w:type="spellStart"/>
      <w:r w:rsidRPr="00F65FCA">
        <w:rPr>
          <w:rFonts w:eastAsia="Times New Roman" w:cs="Times New Roman"/>
        </w:rPr>
        <w:t>MacIejewski</w:t>
      </w:r>
      <w:proofErr w:type="spellEnd"/>
      <w:r w:rsidRPr="00F65FCA">
        <w:rPr>
          <w:rFonts w:eastAsia="Times New Roman" w:cs="Times New Roman"/>
        </w:rPr>
        <w:t xml:space="preserve">, A., Gale, N., Wilson, A., Chin, L., Cummings, R., Le, Di., … Wilson, M. (2018). </w:t>
      </w:r>
      <w:proofErr w:type="spellStart"/>
      <w:r w:rsidRPr="00F65FCA">
        <w:rPr>
          <w:rFonts w:eastAsia="Times New Roman" w:cs="Times New Roman"/>
        </w:rPr>
        <w:t>DrugBank</w:t>
      </w:r>
      <w:proofErr w:type="spellEnd"/>
      <w:r w:rsidRPr="00F65FCA">
        <w:rPr>
          <w:rFonts w:eastAsia="Times New Roman" w:cs="Times New Roman"/>
        </w:rPr>
        <w:t xml:space="preserve"> 5.0: A major update to the </w:t>
      </w:r>
      <w:proofErr w:type="spellStart"/>
      <w:r w:rsidRPr="00F65FCA">
        <w:rPr>
          <w:rFonts w:eastAsia="Times New Roman" w:cs="Times New Roman"/>
        </w:rPr>
        <w:t>DrugBank</w:t>
      </w:r>
      <w:proofErr w:type="spellEnd"/>
      <w:r w:rsidRPr="00F65FCA">
        <w:rPr>
          <w:rFonts w:eastAsia="Times New Roman" w:cs="Times New Roman"/>
        </w:rPr>
        <w:t xml:space="preserve"> database for 2018.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(D1), D1074–D1082. </w:t>
      </w:r>
      <w:r w:rsidR="003C4093">
        <w:fldChar w:fldCharType="begin"/>
      </w:r>
      <w:r w:rsidR="003C4093">
        <w:instrText xml:space="preserve"> HYPERLINK "https://doi.org/10.1093/nar/gkx1037" </w:instrText>
      </w:r>
      <w:r w:rsidR="003C4093">
        <w:fldChar w:fldCharType="separate"/>
      </w:r>
      <w:r w:rsidR="00F76028" w:rsidRPr="00F65FCA">
        <w:rPr>
          <w:rStyle w:val="Hyperlink"/>
          <w:rFonts w:eastAsia="Times New Roman" w:cs="Times New Roman"/>
        </w:rPr>
        <w:t>https://doi.org/10.1093/nar/gkx1037</w:t>
      </w:r>
      <w:r w:rsidR="003C4093">
        <w:rPr>
          <w:rStyle w:val="Hyperlink"/>
          <w:rFonts w:eastAsia="Times New Roman" w:cs="Times New Roman"/>
        </w:rPr>
        <w:fldChar w:fldCharType="end"/>
      </w:r>
    </w:p>
    <w:p w:rsidR="00F76028" w:rsidRPr="00F65FCA" w:rsidRDefault="00F76028" w:rsidP="00D0336B">
      <w:pPr>
        <w:pStyle w:val="ListParagraph"/>
        <w:spacing w:before="100" w:beforeAutospacing="1" w:after="100" w:afterAutospacing="1" w:line="240" w:lineRule="auto"/>
        <w:ind w:left="360"/>
        <w:jc w:val="both"/>
        <w:rPr>
          <w:rFonts w:eastAsia="Times New Roman" w:cs="Times New Roman"/>
        </w:rPr>
        <w:pPrChange w:id="258" w:author="Cristina Leal Rodriguez" w:date="2020-06-09T09:21:00Z">
          <w:pPr>
            <w:pStyle w:val="ListParagraph"/>
            <w:spacing w:before="100" w:beforeAutospacing="1" w:after="100" w:afterAutospacing="1" w:line="240" w:lineRule="auto"/>
            <w:ind w:left="360"/>
          </w:pPr>
        </w:pPrChange>
      </w:pPr>
    </w:p>
    <w:p w:rsidR="004D07DE" w:rsidRPr="00F65FCA" w:rsidRDefault="004D07DE" w:rsidP="00D0336B">
      <w:pPr>
        <w:pStyle w:val="ListParagraph"/>
        <w:numPr>
          <w:ilvl w:val="0"/>
          <w:numId w:val="7"/>
        </w:numPr>
        <w:spacing w:before="100" w:beforeAutospacing="1" w:after="100" w:afterAutospacing="1" w:line="240" w:lineRule="auto"/>
        <w:jc w:val="both"/>
        <w:rPr>
          <w:rFonts w:eastAsia="Times New Roman" w:cs="Times New Roman"/>
        </w:rPr>
        <w:pPrChange w:id="259" w:author="Cristina Leal Rodriguez" w:date="2020-06-09T09:21: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Kanehisa</w:t>
      </w:r>
      <w:proofErr w:type="spellEnd"/>
      <w:r w:rsidRPr="00F65FCA">
        <w:rPr>
          <w:rFonts w:eastAsia="Times New Roman" w:cs="Times New Roman"/>
        </w:rPr>
        <w:t xml:space="preserve">, M., </w:t>
      </w:r>
      <w:proofErr w:type="spellStart"/>
      <w:r w:rsidRPr="00F65FCA">
        <w:rPr>
          <w:rFonts w:eastAsia="Times New Roman" w:cs="Times New Roman"/>
        </w:rPr>
        <w:t>Goto</w:t>
      </w:r>
      <w:proofErr w:type="spellEnd"/>
      <w:r w:rsidRPr="00F65FCA">
        <w:rPr>
          <w:rFonts w:eastAsia="Times New Roman" w:cs="Times New Roman"/>
        </w:rPr>
        <w:t xml:space="preserve">, S., </w:t>
      </w:r>
      <w:proofErr w:type="spellStart"/>
      <w:r w:rsidRPr="00F65FCA">
        <w:rPr>
          <w:rFonts w:eastAsia="Times New Roman" w:cs="Times New Roman"/>
        </w:rPr>
        <w:t>Furumichi</w:t>
      </w:r>
      <w:proofErr w:type="spellEnd"/>
      <w:r w:rsidRPr="00F65FCA">
        <w:rPr>
          <w:rFonts w:eastAsia="Times New Roman" w:cs="Times New Roman"/>
        </w:rPr>
        <w:t xml:space="preserve">, M., Tanabe, M., &amp; </w:t>
      </w:r>
      <w:proofErr w:type="spellStart"/>
      <w:r w:rsidRPr="00F65FCA">
        <w:rPr>
          <w:rFonts w:eastAsia="Times New Roman" w:cs="Times New Roman"/>
        </w:rPr>
        <w:t>Hirakawa</w:t>
      </w:r>
      <w:proofErr w:type="spellEnd"/>
      <w:r w:rsidRPr="00F65FCA">
        <w:rPr>
          <w:rFonts w:eastAsia="Times New Roman" w:cs="Times New Roman"/>
        </w:rPr>
        <w:t xml:space="preserve">, M. (2009). KEGG for representation and analysis of molecular networks involving diseases and drugs.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38</w:t>
      </w:r>
      <w:r w:rsidRPr="00F65FCA">
        <w:rPr>
          <w:rFonts w:eastAsia="Times New Roman" w:cs="Times New Roman"/>
        </w:rPr>
        <w:t>(SUPPL.1), 355–360. https://doi.org/10.1093/nar/gkp896</w:t>
      </w:r>
    </w:p>
    <w:p w:rsidR="00F76028" w:rsidRPr="00F65FCA" w:rsidRDefault="00F76028" w:rsidP="00D0336B">
      <w:pPr>
        <w:pStyle w:val="ListParagraph"/>
        <w:spacing w:before="100" w:beforeAutospacing="1" w:after="100" w:afterAutospacing="1" w:line="240" w:lineRule="auto"/>
        <w:ind w:left="360"/>
        <w:jc w:val="both"/>
        <w:rPr>
          <w:rFonts w:eastAsia="Times New Roman" w:cs="Times New Roman"/>
        </w:rPr>
        <w:pPrChange w:id="260" w:author="Cristina Leal Rodriguez" w:date="2020-06-09T09:21:00Z">
          <w:pPr>
            <w:pStyle w:val="ListParagraph"/>
            <w:spacing w:before="100" w:beforeAutospacing="1" w:after="100" w:afterAutospacing="1" w:line="240" w:lineRule="auto"/>
            <w:ind w:left="360"/>
          </w:pPr>
        </w:pPrChange>
      </w:pPr>
    </w:p>
    <w:p w:rsidR="00952092" w:rsidRPr="00F65FCA" w:rsidRDefault="00F76028" w:rsidP="00D0336B">
      <w:pPr>
        <w:pStyle w:val="ListParagraph"/>
        <w:numPr>
          <w:ilvl w:val="0"/>
          <w:numId w:val="7"/>
        </w:numPr>
        <w:jc w:val="both"/>
        <w:pPrChange w:id="261" w:author="Cristina Leal Rodriguez" w:date="2020-06-09T09:21:00Z">
          <w:pPr>
            <w:pStyle w:val="ListParagraph"/>
            <w:numPr>
              <w:numId w:val="7"/>
            </w:numPr>
            <w:ind w:left="360" w:hanging="360"/>
          </w:pPr>
        </w:pPrChange>
      </w:pPr>
      <w:proofErr w:type="spellStart"/>
      <w:r w:rsidRPr="00F65FCA">
        <w:rPr>
          <w:rFonts w:cs="Arial"/>
          <w:color w:val="303030"/>
          <w:shd w:val="clear" w:color="auto" w:fill="FFFFFF"/>
        </w:rPr>
        <w:t>Tatonetti</w:t>
      </w:r>
      <w:proofErr w:type="spellEnd"/>
      <w:r w:rsidRPr="00F65FCA">
        <w:rPr>
          <w:rFonts w:cs="Arial"/>
          <w:color w:val="303030"/>
          <w:shd w:val="clear" w:color="auto" w:fill="FFFFFF"/>
        </w:rPr>
        <w:t xml:space="preserve"> NP, Ye PP, </w:t>
      </w:r>
      <w:proofErr w:type="spellStart"/>
      <w:r w:rsidRPr="00F65FCA">
        <w:rPr>
          <w:rFonts w:cs="Arial"/>
          <w:color w:val="303030"/>
          <w:shd w:val="clear" w:color="auto" w:fill="FFFFFF"/>
        </w:rPr>
        <w:t>Daneshjou</w:t>
      </w:r>
      <w:proofErr w:type="spellEnd"/>
      <w:r w:rsidRPr="00F65FCA">
        <w:rPr>
          <w:rFonts w:cs="Arial"/>
          <w:color w:val="303030"/>
          <w:shd w:val="clear" w:color="auto" w:fill="FFFFFF"/>
        </w:rPr>
        <w:t xml:space="preserve"> R, Altman RB. Data-driven prediction of drug effects and interactions. </w:t>
      </w:r>
      <w:r w:rsidRPr="00F65FCA">
        <w:rPr>
          <w:rFonts w:cs="Arial"/>
          <w:i/>
          <w:iCs/>
          <w:color w:val="303030"/>
          <w:shd w:val="clear" w:color="auto" w:fill="FFFFFF"/>
        </w:rPr>
        <w:t xml:space="preserve">Sci </w:t>
      </w:r>
      <w:proofErr w:type="spellStart"/>
      <w:r w:rsidRPr="00F65FCA">
        <w:rPr>
          <w:rFonts w:cs="Arial"/>
          <w:i/>
          <w:iCs/>
          <w:color w:val="303030"/>
          <w:shd w:val="clear" w:color="auto" w:fill="FFFFFF"/>
        </w:rPr>
        <w:t>Transl</w:t>
      </w:r>
      <w:proofErr w:type="spellEnd"/>
      <w:r w:rsidRPr="00F65FCA">
        <w:rPr>
          <w:rFonts w:cs="Arial"/>
          <w:i/>
          <w:iCs/>
          <w:color w:val="303030"/>
          <w:shd w:val="clear" w:color="auto" w:fill="FFFFFF"/>
        </w:rPr>
        <w:t xml:space="preserve"> Med</w:t>
      </w:r>
      <w:r w:rsidRPr="00F65FCA">
        <w:rPr>
          <w:rFonts w:cs="Arial"/>
          <w:color w:val="303030"/>
          <w:shd w:val="clear" w:color="auto" w:fill="FFFFFF"/>
        </w:rPr>
        <w:t>. 2012;4(125):125ra31. doi:10.1126/scitranslmed.3003377</w:t>
      </w:r>
    </w:p>
    <w:p w:rsidR="00F76028" w:rsidRPr="00F65FCA" w:rsidRDefault="00F76028" w:rsidP="00D0336B">
      <w:pPr>
        <w:pStyle w:val="ListParagraph"/>
        <w:jc w:val="both"/>
        <w:pPrChange w:id="262" w:author="Cristina Leal Rodriguez" w:date="2020-06-09T09:21:00Z">
          <w:pPr>
            <w:pStyle w:val="ListParagraph"/>
          </w:pPr>
        </w:pPrChange>
      </w:pPr>
    </w:p>
    <w:p w:rsidR="00F76028" w:rsidRPr="00F65FCA" w:rsidRDefault="00293426" w:rsidP="00D0336B">
      <w:pPr>
        <w:pStyle w:val="ListParagraph"/>
        <w:numPr>
          <w:ilvl w:val="0"/>
          <w:numId w:val="7"/>
        </w:numPr>
        <w:jc w:val="both"/>
        <w:pPrChange w:id="263" w:author="Cristina Leal Rodriguez" w:date="2020-06-09T09:21:00Z">
          <w:pPr>
            <w:pStyle w:val="ListParagraph"/>
            <w:numPr>
              <w:numId w:val="7"/>
            </w:numPr>
            <w:ind w:left="360" w:hanging="360"/>
          </w:pPr>
        </w:pPrChange>
      </w:pPr>
      <w:proofErr w:type="spellStart"/>
      <w:r w:rsidRPr="00F65FCA">
        <w:t>Olvey</w:t>
      </w:r>
      <w:proofErr w:type="spellEnd"/>
      <w:r w:rsidRPr="00F65FCA">
        <w:t xml:space="preserve">, E.L., </w:t>
      </w:r>
      <w:proofErr w:type="spellStart"/>
      <w:r w:rsidRPr="00F65FCA">
        <w:t>Clauschee</w:t>
      </w:r>
      <w:proofErr w:type="spellEnd"/>
      <w:r w:rsidRPr="00F65FCA">
        <w:t>, S. and Malone, D.C. (2010), Comparison of Critical Drug–Drug Interaction Listings: The Department of Veterans Affairs Medical System and Standard Reference Compendia. Clinical Pharmacology &amp; Therapeutics, 87: 48-51. doi:10.1038/clpt.2009.198</w:t>
      </w:r>
    </w:p>
    <w:p w:rsidR="00293426" w:rsidRPr="00F65FCA" w:rsidRDefault="00293426" w:rsidP="00D0336B">
      <w:pPr>
        <w:pStyle w:val="ListParagraph"/>
        <w:jc w:val="both"/>
        <w:pPrChange w:id="264" w:author="Cristina Leal Rodriguez" w:date="2020-06-09T09:21:00Z">
          <w:pPr>
            <w:pStyle w:val="ListParagraph"/>
          </w:pPr>
        </w:pPrChange>
      </w:pPr>
    </w:p>
    <w:p w:rsidR="00293426" w:rsidRPr="00F65FCA" w:rsidRDefault="003C4093" w:rsidP="00D0336B">
      <w:pPr>
        <w:pStyle w:val="ListParagraph"/>
        <w:numPr>
          <w:ilvl w:val="0"/>
          <w:numId w:val="7"/>
        </w:numPr>
        <w:jc w:val="both"/>
        <w:pPrChange w:id="265" w:author="Cristina Leal Rodriguez" w:date="2020-06-09T09:21:00Z">
          <w:pPr>
            <w:pStyle w:val="ListParagraph"/>
            <w:numPr>
              <w:numId w:val="7"/>
            </w:numPr>
            <w:ind w:left="360" w:hanging="360"/>
          </w:pPr>
        </w:pPrChange>
      </w:pPr>
      <w:r>
        <w:fldChar w:fldCharType="begin"/>
      </w:r>
      <w:r>
        <w:instrText xml:space="preserve"> HYPERLINK "https://www.crediblemeds.org/healthcare-providers/drug-drug-</w:instrText>
      </w:r>
      <w:r>
        <w:instrText xml:space="preserve">interaction" </w:instrText>
      </w:r>
      <w:r>
        <w:fldChar w:fldCharType="separate"/>
      </w:r>
      <w:r w:rsidR="00293426" w:rsidRPr="00F65FCA">
        <w:rPr>
          <w:rStyle w:val="Hyperlink"/>
        </w:rPr>
        <w:t>https://www.crediblemeds.org/healthcare-providers/drug-drug-interaction</w:t>
      </w:r>
      <w:r>
        <w:rPr>
          <w:rStyle w:val="Hyperlink"/>
        </w:rPr>
        <w:fldChar w:fldCharType="end"/>
      </w:r>
    </w:p>
    <w:p w:rsidR="00293426" w:rsidRPr="00F65FCA" w:rsidRDefault="00293426" w:rsidP="00D0336B">
      <w:pPr>
        <w:pStyle w:val="ListParagraph"/>
        <w:jc w:val="both"/>
        <w:pPrChange w:id="266" w:author="Cristina Leal Rodriguez" w:date="2020-06-09T09:21:00Z">
          <w:pPr>
            <w:pStyle w:val="ListParagraph"/>
          </w:pPr>
        </w:pPrChange>
      </w:pPr>
    </w:p>
    <w:p w:rsidR="00293426" w:rsidRPr="00F65FCA" w:rsidRDefault="003C4093" w:rsidP="00D0336B">
      <w:pPr>
        <w:pStyle w:val="ListParagraph"/>
        <w:numPr>
          <w:ilvl w:val="0"/>
          <w:numId w:val="7"/>
        </w:numPr>
        <w:jc w:val="both"/>
        <w:pPrChange w:id="267" w:author="Cristina Leal Rodriguez" w:date="2020-06-09T09:21:00Z">
          <w:pPr>
            <w:pStyle w:val="ListParagraph"/>
            <w:numPr>
              <w:numId w:val="7"/>
            </w:numPr>
            <w:ind w:left="360" w:hanging="360"/>
          </w:pPr>
        </w:pPrChange>
      </w:pPr>
      <w:r>
        <w:fldChar w:fldCharType="begin"/>
      </w:r>
      <w:r>
        <w:instrText xml:space="preserve"> HYPERLINK "https://laegemiddelstyrelsen.dk/en/sideeffects/danish-drug-interaction-databases/" </w:instrText>
      </w:r>
      <w:r>
        <w:fldChar w:fldCharType="separate"/>
      </w:r>
      <w:r w:rsidR="00293426" w:rsidRPr="00F65FCA">
        <w:rPr>
          <w:rStyle w:val="Hyperlink"/>
        </w:rPr>
        <w:t>https://laegemiddelstyrelsen.dk/en/sideeffects/danish-drug-interaction-databases/</w:t>
      </w:r>
      <w:r>
        <w:rPr>
          <w:rStyle w:val="Hyperlink"/>
        </w:rPr>
        <w:fldChar w:fldCharType="end"/>
      </w:r>
    </w:p>
    <w:p w:rsidR="00293426" w:rsidRPr="00F65FCA" w:rsidRDefault="00293426" w:rsidP="00D0336B">
      <w:pPr>
        <w:pStyle w:val="ListParagraph"/>
        <w:jc w:val="both"/>
        <w:pPrChange w:id="268" w:author="Cristina Leal Rodriguez" w:date="2020-06-09T09:21:00Z">
          <w:pPr>
            <w:pStyle w:val="ListParagraph"/>
          </w:pPr>
        </w:pPrChange>
      </w:pPr>
    </w:p>
    <w:p w:rsidR="00293426" w:rsidRPr="00F65FCA" w:rsidRDefault="00293426" w:rsidP="00D0336B">
      <w:pPr>
        <w:pStyle w:val="ListParagraph"/>
        <w:numPr>
          <w:ilvl w:val="0"/>
          <w:numId w:val="7"/>
        </w:numPr>
        <w:spacing w:before="100" w:beforeAutospacing="1" w:after="100" w:afterAutospacing="1" w:line="240" w:lineRule="auto"/>
        <w:jc w:val="both"/>
        <w:rPr>
          <w:rFonts w:eastAsia="Times New Roman" w:cs="Times New Roman"/>
        </w:rPr>
        <w:pPrChange w:id="269" w:author="Cristina Leal Rodriguez" w:date="2020-06-09T09:21: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Phansalkar</w:t>
      </w:r>
      <w:proofErr w:type="spellEnd"/>
      <w:r w:rsidRPr="00F65FCA">
        <w:rPr>
          <w:rFonts w:eastAsia="Times New Roman" w:cs="Times New Roman"/>
        </w:rPr>
        <w:t xml:space="preserve">, S., Desai, A. A., Bell, D., Yoshida, E., </w:t>
      </w:r>
      <w:proofErr w:type="spellStart"/>
      <w:r w:rsidRPr="00F65FCA">
        <w:rPr>
          <w:rFonts w:eastAsia="Times New Roman" w:cs="Times New Roman"/>
        </w:rPr>
        <w:t>Doole</w:t>
      </w:r>
      <w:proofErr w:type="spellEnd"/>
      <w:r w:rsidRPr="00F65FCA">
        <w:rPr>
          <w:rFonts w:eastAsia="Times New Roman" w:cs="Times New Roman"/>
        </w:rPr>
        <w:t xml:space="preserve">, J., </w:t>
      </w:r>
      <w:proofErr w:type="spellStart"/>
      <w:r w:rsidRPr="00F65FCA">
        <w:rPr>
          <w:rFonts w:eastAsia="Times New Roman" w:cs="Times New Roman"/>
        </w:rPr>
        <w:t>Czochanski</w:t>
      </w:r>
      <w:proofErr w:type="spellEnd"/>
      <w:r w:rsidRPr="00F65FCA">
        <w:rPr>
          <w:rFonts w:eastAsia="Times New Roman" w:cs="Times New Roman"/>
        </w:rPr>
        <w:t xml:space="preserve">, M., Middleton, B., &amp; Bates, D. W. (2012). High-priority </w:t>
      </w:r>
      <w:proofErr w:type="spellStart"/>
      <w:r w:rsidRPr="00F65FCA">
        <w:rPr>
          <w:rFonts w:eastAsia="Times New Roman" w:cs="Times New Roman"/>
        </w:rPr>
        <w:t>drugedrug</w:t>
      </w:r>
      <w:proofErr w:type="spellEnd"/>
      <w:r w:rsidRPr="00F65FCA">
        <w:rPr>
          <w:rFonts w:eastAsia="Times New Roman" w:cs="Times New Roman"/>
        </w:rPr>
        <w:t xml:space="preserve"> interactions for use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19</w:t>
      </w:r>
      <w:r w:rsidRPr="00F65FCA">
        <w:rPr>
          <w:rFonts w:eastAsia="Times New Roman" w:cs="Times New Roman"/>
        </w:rPr>
        <w:t>(5), 735–743. https://doi.org/10.1136/amiajnl-2011-000612</w:t>
      </w:r>
    </w:p>
    <w:p w:rsidR="00293426" w:rsidRPr="00F65FCA" w:rsidRDefault="00293426" w:rsidP="00D0336B">
      <w:pPr>
        <w:pStyle w:val="ListParagraph"/>
        <w:spacing w:before="100" w:beforeAutospacing="1" w:after="100" w:afterAutospacing="1" w:line="240" w:lineRule="auto"/>
        <w:ind w:left="360"/>
        <w:jc w:val="both"/>
        <w:rPr>
          <w:rFonts w:eastAsia="Times New Roman" w:cs="Times New Roman"/>
        </w:rPr>
        <w:pPrChange w:id="270" w:author="Cristina Leal Rodriguez" w:date="2020-06-09T09:21:00Z">
          <w:pPr>
            <w:pStyle w:val="ListParagraph"/>
            <w:spacing w:before="100" w:beforeAutospacing="1" w:after="100" w:afterAutospacing="1" w:line="240" w:lineRule="auto"/>
            <w:ind w:left="360"/>
          </w:pPr>
        </w:pPrChange>
      </w:pPr>
    </w:p>
    <w:p w:rsidR="008D4125" w:rsidRPr="00F65FCA" w:rsidRDefault="008D4125" w:rsidP="00D0336B">
      <w:pPr>
        <w:pStyle w:val="ListParagraph"/>
        <w:numPr>
          <w:ilvl w:val="0"/>
          <w:numId w:val="7"/>
        </w:numPr>
        <w:spacing w:before="100" w:beforeAutospacing="1" w:after="100" w:afterAutospacing="1" w:line="240" w:lineRule="auto"/>
        <w:jc w:val="both"/>
        <w:rPr>
          <w:rFonts w:eastAsia="Times New Roman" w:cs="Times New Roman"/>
        </w:rPr>
        <w:pPrChange w:id="271" w:author="Cristina Leal Rodriguez" w:date="2020-06-09T09:21: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Phansalkar</w:t>
      </w:r>
      <w:proofErr w:type="spellEnd"/>
      <w:r w:rsidRPr="00F65FCA">
        <w:rPr>
          <w:rFonts w:eastAsia="Times New Roman" w:cs="Times New Roman"/>
        </w:rPr>
        <w:t xml:space="preserve">, S., van der </w:t>
      </w:r>
      <w:proofErr w:type="spellStart"/>
      <w:r w:rsidRPr="00F65FCA">
        <w:rPr>
          <w:rFonts w:eastAsia="Times New Roman" w:cs="Times New Roman"/>
        </w:rPr>
        <w:t>Sijs</w:t>
      </w:r>
      <w:proofErr w:type="spellEnd"/>
      <w:r w:rsidRPr="00F65FCA">
        <w:rPr>
          <w:rFonts w:eastAsia="Times New Roman" w:cs="Times New Roman"/>
        </w:rPr>
        <w:t xml:space="preserve">, H., Tucker, A. D., Desai, A. A., Bell, D. S., </w:t>
      </w:r>
      <w:proofErr w:type="spellStart"/>
      <w:r w:rsidRPr="00F65FCA">
        <w:rPr>
          <w:rFonts w:eastAsia="Times New Roman" w:cs="Times New Roman"/>
        </w:rPr>
        <w:t>Teich</w:t>
      </w:r>
      <w:proofErr w:type="spellEnd"/>
      <w:r w:rsidRPr="00F65FCA">
        <w:rPr>
          <w:rFonts w:eastAsia="Times New Roman" w:cs="Times New Roman"/>
        </w:rPr>
        <w:t xml:space="preserve">, J. M., Middleton, B., &amp; Bates, D. W. (2013). Drug-drug interactions that should be </w:t>
      </w:r>
      <w:proofErr w:type="spellStart"/>
      <w:r w:rsidRPr="00F65FCA">
        <w:rPr>
          <w:rFonts w:eastAsia="Times New Roman" w:cs="Times New Roman"/>
        </w:rPr>
        <w:t>noninterruptive</w:t>
      </w:r>
      <w:proofErr w:type="spellEnd"/>
      <w:r w:rsidRPr="00F65FCA">
        <w:rPr>
          <w:rFonts w:eastAsia="Times New Roman" w:cs="Times New Roman"/>
        </w:rPr>
        <w:t xml:space="preserve"> in order to reduce alert fatigue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20</w:t>
      </w:r>
      <w:r w:rsidRPr="00F65FCA">
        <w:rPr>
          <w:rFonts w:eastAsia="Times New Roman" w:cs="Times New Roman"/>
        </w:rPr>
        <w:t>(3), 489–493. https://doi.org/10.1136/amiajnl-2012-001089</w:t>
      </w:r>
    </w:p>
    <w:p w:rsidR="008D4125" w:rsidRPr="00F65FCA" w:rsidRDefault="008D4125" w:rsidP="00D0336B">
      <w:pPr>
        <w:pStyle w:val="ListParagraph"/>
        <w:spacing w:before="100" w:beforeAutospacing="1" w:after="100" w:afterAutospacing="1" w:line="240" w:lineRule="auto"/>
        <w:ind w:left="360"/>
        <w:jc w:val="both"/>
        <w:rPr>
          <w:rFonts w:eastAsia="Times New Roman" w:cs="Times New Roman"/>
        </w:rPr>
        <w:pPrChange w:id="272" w:author="Cristina Leal Rodriguez" w:date="2020-06-09T09:21:00Z">
          <w:pPr>
            <w:pStyle w:val="ListParagraph"/>
            <w:spacing w:before="100" w:beforeAutospacing="1" w:after="100" w:afterAutospacing="1" w:line="240" w:lineRule="auto"/>
            <w:ind w:left="360"/>
          </w:pPr>
        </w:pPrChange>
      </w:pPr>
    </w:p>
    <w:p w:rsidR="008D4125" w:rsidRPr="00F65FCA" w:rsidRDefault="008D4125" w:rsidP="00D0336B">
      <w:pPr>
        <w:pStyle w:val="ListParagraph"/>
        <w:numPr>
          <w:ilvl w:val="0"/>
          <w:numId w:val="7"/>
        </w:numPr>
        <w:spacing w:before="100" w:beforeAutospacing="1" w:after="100" w:afterAutospacing="1" w:line="240" w:lineRule="auto"/>
        <w:jc w:val="both"/>
        <w:rPr>
          <w:rFonts w:eastAsia="Times New Roman" w:cs="Times New Roman"/>
        </w:rPr>
        <w:pPrChange w:id="273" w:author="Cristina Leal Rodriguez" w:date="2020-06-09T09:21:00Z">
          <w:pPr>
            <w:pStyle w:val="ListParagraph"/>
            <w:numPr>
              <w:numId w:val="7"/>
            </w:numPr>
            <w:spacing w:before="100" w:beforeAutospacing="1" w:after="100" w:afterAutospacing="1" w:line="240" w:lineRule="auto"/>
            <w:ind w:left="360" w:hanging="360"/>
          </w:pPr>
        </w:pPrChange>
      </w:pPr>
      <w:r w:rsidRPr="00F65FCA">
        <w:rPr>
          <w:rFonts w:eastAsia="Times New Roman" w:cs="Times New Roman"/>
        </w:rPr>
        <w:t>Segura-</w:t>
      </w:r>
      <w:proofErr w:type="spellStart"/>
      <w:r w:rsidRPr="00F65FCA">
        <w:rPr>
          <w:rFonts w:eastAsia="Times New Roman" w:cs="Times New Roman"/>
        </w:rPr>
        <w:t>bedmar</w:t>
      </w:r>
      <w:proofErr w:type="spellEnd"/>
      <w:r w:rsidRPr="00F65FCA">
        <w:rPr>
          <w:rFonts w:eastAsia="Times New Roman" w:cs="Times New Roman"/>
        </w:rPr>
        <w:t xml:space="preserve">, I. (2011). Proceedings of the 1st Challenge task on Drug-Drug Interaction Extraction. </w:t>
      </w:r>
      <w:r w:rsidRPr="00F65FCA">
        <w:rPr>
          <w:rFonts w:eastAsia="Times New Roman" w:cs="Times New Roman"/>
          <w:i/>
          <w:iCs/>
        </w:rPr>
        <w:t>Proceedings of the 1st Challenge Task on Drug-Drug Interaction Extraction</w:t>
      </w:r>
      <w:r w:rsidRPr="00F65FCA">
        <w:rPr>
          <w:rFonts w:eastAsia="Times New Roman" w:cs="Times New Roman"/>
        </w:rPr>
        <w:t xml:space="preserve">, </w:t>
      </w:r>
      <w:r w:rsidRPr="00F65FCA">
        <w:rPr>
          <w:rFonts w:eastAsia="Times New Roman" w:cs="Times New Roman"/>
          <w:i/>
          <w:iCs/>
        </w:rPr>
        <w:t>January</w:t>
      </w:r>
      <w:r w:rsidRPr="00F65FCA">
        <w:rPr>
          <w:rFonts w:eastAsia="Times New Roman" w:cs="Times New Roman"/>
        </w:rPr>
        <w:t>.</w:t>
      </w:r>
    </w:p>
    <w:p w:rsidR="008D4125" w:rsidRPr="00F65FCA" w:rsidRDefault="008D4125" w:rsidP="00D0336B">
      <w:pPr>
        <w:pStyle w:val="ListParagraph"/>
        <w:spacing w:before="100" w:beforeAutospacing="1" w:after="100" w:afterAutospacing="1" w:line="240" w:lineRule="auto"/>
        <w:ind w:left="360"/>
        <w:jc w:val="both"/>
        <w:rPr>
          <w:rFonts w:eastAsia="Times New Roman" w:cs="Times New Roman"/>
        </w:rPr>
        <w:pPrChange w:id="274" w:author="Cristina Leal Rodriguez" w:date="2020-06-09T09:21:00Z">
          <w:pPr>
            <w:pStyle w:val="ListParagraph"/>
            <w:spacing w:before="100" w:beforeAutospacing="1" w:after="100" w:afterAutospacing="1" w:line="240" w:lineRule="auto"/>
            <w:ind w:left="360"/>
          </w:pPr>
        </w:pPrChange>
      </w:pPr>
    </w:p>
    <w:p w:rsidR="008D4125" w:rsidRPr="00F65FCA" w:rsidRDefault="008D4125" w:rsidP="00D0336B">
      <w:pPr>
        <w:pStyle w:val="ListParagraph"/>
        <w:numPr>
          <w:ilvl w:val="0"/>
          <w:numId w:val="7"/>
        </w:numPr>
        <w:spacing w:before="100" w:beforeAutospacing="1" w:after="100" w:afterAutospacing="1" w:line="240" w:lineRule="auto"/>
        <w:jc w:val="both"/>
        <w:rPr>
          <w:rFonts w:eastAsia="Times New Roman" w:cs="Times New Roman"/>
        </w:rPr>
        <w:pPrChange w:id="275" w:author="Cristina Leal Rodriguez" w:date="2020-06-09T09:21:00Z">
          <w:pPr>
            <w:pStyle w:val="ListParagraph"/>
            <w:numPr>
              <w:numId w:val="7"/>
            </w:numPr>
            <w:spacing w:before="100" w:beforeAutospacing="1" w:after="100" w:afterAutospacing="1" w:line="240" w:lineRule="auto"/>
            <w:ind w:left="360" w:hanging="360"/>
          </w:pPr>
        </w:pPrChange>
      </w:pPr>
      <w:r w:rsidRPr="00F65FCA">
        <w:rPr>
          <w:rFonts w:eastAsia="Times New Roman" w:cs="Times New Roman"/>
          <w:lang w:val="es-ES"/>
        </w:rPr>
        <w:t>Herrero-Zazo, M., Segura-</w:t>
      </w:r>
      <w:proofErr w:type="spellStart"/>
      <w:r w:rsidRPr="00F65FCA">
        <w:rPr>
          <w:rFonts w:eastAsia="Times New Roman" w:cs="Times New Roman"/>
          <w:lang w:val="es-ES"/>
        </w:rPr>
        <w:t>Bedmar</w:t>
      </w:r>
      <w:proofErr w:type="spellEnd"/>
      <w:r w:rsidRPr="00F65FCA">
        <w:rPr>
          <w:rFonts w:eastAsia="Times New Roman" w:cs="Times New Roman"/>
          <w:lang w:val="es-ES"/>
        </w:rPr>
        <w:t xml:space="preserve">, I., Martínez, P., &amp; </w:t>
      </w:r>
      <w:proofErr w:type="spellStart"/>
      <w:r w:rsidRPr="00F65FCA">
        <w:rPr>
          <w:rFonts w:eastAsia="Times New Roman" w:cs="Times New Roman"/>
          <w:lang w:val="es-ES"/>
        </w:rPr>
        <w:t>Declerck</w:t>
      </w:r>
      <w:proofErr w:type="spellEnd"/>
      <w:r w:rsidRPr="00F65FCA">
        <w:rPr>
          <w:rFonts w:eastAsia="Times New Roman" w:cs="Times New Roman"/>
          <w:lang w:val="es-ES"/>
        </w:rPr>
        <w:t xml:space="preserve">, T. (2013). </w:t>
      </w:r>
      <w:r w:rsidRPr="00F65FCA">
        <w:rPr>
          <w:rFonts w:eastAsia="Times New Roman" w:cs="Times New Roman"/>
        </w:rPr>
        <w:t xml:space="preserve">The DDI corpus: An annotated corpus with pharmacological substances and drug-drug interactions. </w:t>
      </w:r>
      <w:r w:rsidRPr="00F65FCA">
        <w:rPr>
          <w:rFonts w:eastAsia="Times New Roman" w:cs="Times New Roman"/>
          <w:i/>
          <w:iCs/>
        </w:rPr>
        <w:t>Journal of Biomedical Informatics</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(5), 914–920. </w:t>
      </w:r>
      <w:r w:rsidR="003C4093">
        <w:fldChar w:fldCharType="begin"/>
      </w:r>
      <w:r w:rsidR="003C4093">
        <w:instrText xml:space="preserve"> HYPERLINK "https://doi.org/10.1016/j.jbi.2013.07.011" </w:instrText>
      </w:r>
      <w:r w:rsidR="003C4093">
        <w:fldChar w:fldCharType="separate"/>
      </w:r>
      <w:r w:rsidRPr="00F65FCA">
        <w:rPr>
          <w:rStyle w:val="Hyperlink"/>
          <w:rFonts w:eastAsia="Times New Roman" w:cs="Times New Roman"/>
        </w:rPr>
        <w:t>https://doi.org/10.1016/j.jbi.2013.07.011</w:t>
      </w:r>
      <w:r w:rsidR="003C4093">
        <w:rPr>
          <w:rStyle w:val="Hyperlink"/>
          <w:rFonts w:eastAsia="Times New Roman" w:cs="Times New Roman"/>
        </w:rPr>
        <w:fldChar w:fldCharType="end"/>
      </w:r>
    </w:p>
    <w:p w:rsidR="008D4125" w:rsidRPr="00F65FCA" w:rsidRDefault="008D4125" w:rsidP="00D0336B">
      <w:pPr>
        <w:pStyle w:val="ListParagraph"/>
        <w:spacing w:before="100" w:beforeAutospacing="1" w:after="100" w:afterAutospacing="1" w:line="240" w:lineRule="auto"/>
        <w:ind w:left="360"/>
        <w:jc w:val="both"/>
        <w:rPr>
          <w:rFonts w:eastAsia="Times New Roman" w:cs="Times New Roman"/>
        </w:rPr>
        <w:pPrChange w:id="276" w:author="Cristina Leal Rodriguez" w:date="2020-06-09T09:21:00Z">
          <w:pPr>
            <w:pStyle w:val="ListParagraph"/>
            <w:spacing w:before="100" w:beforeAutospacing="1" w:after="100" w:afterAutospacing="1" w:line="240" w:lineRule="auto"/>
            <w:ind w:left="360"/>
          </w:pPr>
        </w:pPrChange>
      </w:pPr>
    </w:p>
    <w:p w:rsidR="00293426" w:rsidRPr="00F65FCA" w:rsidRDefault="003C4093" w:rsidP="00D0336B">
      <w:pPr>
        <w:pStyle w:val="ListParagraph"/>
        <w:numPr>
          <w:ilvl w:val="0"/>
          <w:numId w:val="7"/>
        </w:numPr>
        <w:jc w:val="both"/>
        <w:pPrChange w:id="277" w:author="Cristina Leal Rodriguez" w:date="2020-06-09T09:21:00Z">
          <w:pPr>
            <w:pStyle w:val="ListParagraph"/>
            <w:numPr>
              <w:numId w:val="7"/>
            </w:numPr>
            <w:ind w:left="360" w:hanging="360"/>
          </w:pPr>
        </w:pPrChange>
      </w:pPr>
      <w:r>
        <w:fldChar w:fldCharType="begin"/>
      </w:r>
      <w:r>
        <w:instrText xml:space="preserve"> H</w:instrText>
      </w:r>
      <w:r>
        <w:instrText xml:space="preserve">YPERLINK "https://www.hiv-druginteractions.org/checker" </w:instrText>
      </w:r>
      <w:r>
        <w:fldChar w:fldCharType="separate"/>
      </w:r>
      <w:r w:rsidR="008D4125" w:rsidRPr="00F65FCA">
        <w:rPr>
          <w:rStyle w:val="Hyperlink"/>
        </w:rPr>
        <w:t>https://www.hiv-druginteractions.org/checker</w:t>
      </w:r>
      <w:r>
        <w:rPr>
          <w:rStyle w:val="Hyperlink"/>
        </w:rPr>
        <w:fldChar w:fldCharType="end"/>
      </w:r>
    </w:p>
    <w:p w:rsidR="008D4125" w:rsidRPr="00F65FCA" w:rsidRDefault="008D4125" w:rsidP="00D0336B">
      <w:pPr>
        <w:pStyle w:val="ListParagraph"/>
        <w:jc w:val="both"/>
        <w:pPrChange w:id="278" w:author="Cristina Leal Rodriguez" w:date="2020-06-09T09:21:00Z">
          <w:pPr>
            <w:pStyle w:val="ListParagraph"/>
          </w:pPr>
        </w:pPrChange>
      </w:pPr>
    </w:p>
    <w:p w:rsidR="008D4125" w:rsidRPr="00F65FCA" w:rsidRDefault="003C4093" w:rsidP="00D0336B">
      <w:pPr>
        <w:pStyle w:val="ListParagraph"/>
        <w:numPr>
          <w:ilvl w:val="0"/>
          <w:numId w:val="7"/>
        </w:numPr>
        <w:jc w:val="both"/>
        <w:pPrChange w:id="279" w:author="Cristina Leal Rodriguez" w:date="2020-06-09T09:21:00Z">
          <w:pPr>
            <w:pStyle w:val="ListParagraph"/>
            <w:numPr>
              <w:numId w:val="7"/>
            </w:numPr>
            <w:ind w:left="360" w:hanging="360"/>
          </w:pPr>
        </w:pPrChange>
      </w:pPr>
      <w:r>
        <w:fldChar w:fldCharType="begin"/>
      </w:r>
      <w:r>
        <w:instrText xml:space="preserve"> HYPERLINK "https://www.hep-druginteractions.org/" </w:instrText>
      </w:r>
      <w:r>
        <w:fldChar w:fldCharType="separate"/>
      </w:r>
      <w:r w:rsidR="008D4125" w:rsidRPr="00F65FCA">
        <w:rPr>
          <w:rStyle w:val="Hyperlink"/>
        </w:rPr>
        <w:t>https://www.hep-druginteractions.org/</w:t>
      </w:r>
      <w:r>
        <w:rPr>
          <w:rStyle w:val="Hyperlink"/>
        </w:rPr>
        <w:fldChar w:fldCharType="end"/>
      </w:r>
    </w:p>
    <w:p w:rsidR="008D4125" w:rsidRPr="00F65FCA" w:rsidRDefault="008D4125" w:rsidP="00D0336B">
      <w:pPr>
        <w:pStyle w:val="ListParagraph"/>
        <w:jc w:val="both"/>
        <w:pPrChange w:id="280" w:author="Cristina Leal Rodriguez" w:date="2020-06-09T09:21:00Z">
          <w:pPr>
            <w:pStyle w:val="ListParagraph"/>
          </w:pPr>
        </w:pPrChange>
      </w:pPr>
    </w:p>
    <w:p w:rsidR="008D4125" w:rsidRPr="00F65FCA" w:rsidRDefault="003C4093" w:rsidP="00D0336B">
      <w:pPr>
        <w:pStyle w:val="ListParagraph"/>
        <w:numPr>
          <w:ilvl w:val="0"/>
          <w:numId w:val="7"/>
        </w:numPr>
        <w:jc w:val="both"/>
        <w:pPrChange w:id="281" w:author="Cristina Leal Rodriguez" w:date="2020-06-09T09:21:00Z">
          <w:pPr>
            <w:pStyle w:val="ListParagraph"/>
            <w:numPr>
              <w:numId w:val="7"/>
            </w:numPr>
            <w:ind w:left="360" w:hanging="360"/>
          </w:pPr>
        </w:pPrChange>
      </w:pPr>
      <w:r>
        <w:fldChar w:fldCharType="begin"/>
      </w:r>
      <w:r>
        <w:instrText xml:space="preserve"> HYPERLINK "https://cancer-druginteractions.org/" </w:instrText>
      </w:r>
      <w:r>
        <w:fldChar w:fldCharType="separate"/>
      </w:r>
      <w:r w:rsidR="008D4125" w:rsidRPr="00F65FCA">
        <w:rPr>
          <w:rStyle w:val="Hyperlink"/>
        </w:rPr>
        <w:t>https://cancer-druginteractions.org/</w:t>
      </w:r>
      <w:r>
        <w:rPr>
          <w:rStyle w:val="Hyperlink"/>
        </w:rPr>
        <w:fldChar w:fldCharType="end"/>
      </w:r>
    </w:p>
    <w:p w:rsidR="00952092" w:rsidRPr="00F65FCA" w:rsidRDefault="00952092" w:rsidP="00D0336B">
      <w:pPr>
        <w:jc w:val="both"/>
        <w:pPrChange w:id="282" w:author="Cristina Leal Rodriguez" w:date="2020-06-09T09:21:00Z">
          <w:pPr/>
        </w:pPrChange>
      </w:pPr>
    </w:p>
    <w:sectPr w:rsidR="00952092" w:rsidRPr="00F65F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Cristina Leal Rodriguez" w:date="2020-06-09T09:23:00Z" w:initials="CLR">
    <w:p w:rsidR="00D0336B" w:rsidRDefault="00D0336B">
      <w:pPr>
        <w:pStyle w:val="CommentText"/>
      </w:pPr>
      <w:r>
        <w:rPr>
          <w:rStyle w:val="CommentReference"/>
        </w:rPr>
        <w:annotationRef/>
      </w:r>
      <w:r>
        <w:t>Don’t mention wide. Put the number of total databases you used. Be precise</w:t>
      </w:r>
    </w:p>
  </w:comment>
  <w:comment w:id="28" w:author="Cristina Leal Rodriguez" w:date="2020-06-09T09:25:00Z" w:initials="CLR">
    <w:p w:rsidR="00D0336B" w:rsidRDefault="00D0336B">
      <w:pPr>
        <w:pStyle w:val="CommentText"/>
      </w:pPr>
      <w:r>
        <w:rPr>
          <w:rStyle w:val="CommentReference"/>
        </w:rPr>
        <w:annotationRef/>
      </w:r>
      <w:r>
        <w:t>Don’t specify this in the abstract. Put and specify in the methods.</w:t>
      </w:r>
    </w:p>
  </w:comment>
  <w:comment w:id="41" w:author="Cristina Leal Rodriguez" w:date="2020-06-09T09:28:00Z" w:initials="CLR">
    <w:p w:rsidR="00D0336B" w:rsidRDefault="00D0336B">
      <w:pPr>
        <w:pStyle w:val="CommentText"/>
      </w:pPr>
      <w:r>
        <w:rPr>
          <w:rStyle w:val="CommentReference"/>
        </w:rPr>
        <w:annotationRef/>
      </w:r>
      <w:r>
        <w:t>What do you mean with this sentence?</w:t>
      </w:r>
    </w:p>
  </w:comment>
  <w:comment w:id="44" w:author="Cristina Leal Rodriguez" w:date="2020-06-09T09:28:00Z" w:initials="CLR">
    <w:p w:rsidR="00D0336B" w:rsidRDefault="00D0336B">
      <w:pPr>
        <w:pStyle w:val="CommentText"/>
      </w:pPr>
      <w:r>
        <w:rPr>
          <w:rStyle w:val="CommentReference"/>
        </w:rPr>
        <w:annotationRef/>
      </w:r>
      <w:r>
        <w:t xml:space="preserve">Don’t appropriate other author’s databases as yours!! </w:t>
      </w:r>
      <w:proofErr w:type="spellStart"/>
      <w:r>
        <w:t>haha</w:t>
      </w:r>
      <w:proofErr w:type="spellEnd"/>
    </w:p>
  </w:comment>
  <w:comment w:id="51" w:author="Cristina Leal Rodriguez" w:date="2020-06-09T09:29:00Z" w:initials="CLR">
    <w:p w:rsidR="00D0336B" w:rsidRDefault="00D0336B">
      <w:pPr>
        <w:pStyle w:val="CommentText"/>
      </w:pPr>
      <w:r>
        <w:rPr>
          <w:rStyle w:val="CommentReference"/>
        </w:rPr>
        <w:annotationRef/>
      </w:r>
      <w:r>
        <w:t>This is not a result</w:t>
      </w:r>
    </w:p>
  </w:comment>
  <w:comment w:id="52" w:author="Cristina Leal Rodriguez" w:date="2020-06-09T09:29:00Z" w:initials="CLR">
    <w:p w:rsidR="00D0336B" w:rsidRDefault="00D0336B">
      <w:pPr>
        <w:pStyle w:val="CommentText"/>
      </w:pPr>
      <w:r>
        <w:rPr>
          <w:rStyle w:val="CommentReference"/>
        </w:rPr>
        <w:annotationRef/>
      </w:r>
      <w:r>
        <w:t>This must go on the discussion</w:t>
      </w:r>
    </w:p>
  </w:comment>
  <w:comment w:id="76" w:author="Cristina Leal Rodriguez" w:date="2020-06-09T09:31:00Z" w:initials="CLR">
    <w:p w:rsidR="00D0336B" w:rsidRDefault="00D0336B">
      <w:pPr>
        <w:pStyle w:val="CommentText"/>
      </w:pPr>
      <w:r>
        <w:rPr>
          <w:rStyle w:val="CommentReference"/>
        </w:rPr>
        <w:annotationRef/>
      </w:r>
      <w:r>
        <w:t>Add reference</w:t>
      </w:r>
    </w:p>
  </w:comment>
  <w:comment w:id="80" w:author="Cristina Leal Rodriguez" w:date="2020-06-09T09:32:00Z" w:initials="CLR">
    <w:p w:rsidR="00301465" w:rsidRDefault="00301465">
      <w:pPr>
        <w:pStyle w:val="CommentText"/>
      </w:pPr>
      <w:r>
        <w:rPr>
          <w:rStyle w:val="CommentReference"/>
        </w:rPr>
        <w:annotationRef/>
      </w:r>
      <w:r>
        <w:t>Add reference</w:t>
      </w:r>
    </w:p>
  </w:comment>
  <w:comment w:id="110" w:author="Cristina Leal Rodriguez" w:date="2020-06-09T09:37:00Z" w:initials="CLR">
    <w:p w:rsidR="00301465" w:rsidRDefault="00301465">
      <w:pPr>
        <w:pStyle w:val="CommentText"/>
      </w:pPr>
      <w:r>
        <w:rPr>
          <w:rStyle w:val="CommentReference"/>
        </w:rPr>
        <w:annotationRef/>
      </w:r>
      <w:r>
        <w:t>You already mentioned this above</w:t>
      </w:r>
    </w:p>
  </w:comment>
  <w:comment w:id="189" w:author="Cristina Leal Rodriguez" w:date="2020-06-09T09:45:00Z" w:initials="CLR">
    <w:p w:rsidR="00042DE7" w:rsidRDefault="00042DE7" w:rsidP="00042DE7">
      <w:r>
        <w:rPr>
          <w:rStyle w:val="CommentReference"/>
        </w:rPr>
        <w:annotationRef/>
      </w:r>
      <w:hyperlink r:id="rId1" w:history="1">
        <w:r>
          <w:rPr>
            <w:rStyle w:val="Hyperlink"/>
          </w:rPr>
          <w:t>https://www.wordreference.com/definition/inferring</w:t>
        </w:r>
      </w:hyperlink>
    </w:p>
    <w:p w:rsidR="00042DE7" w:rsidRDefault="00042DE7">
      <w:pPr>
        <w:pStyle w:val="CommentText"/>
      </w:pPr>
    </w:p>
  </w:comment>
  <w:comment w:id="193" w:author="Cristina Leal Rodriguez" w:date="2020-06-09T09:47:00Z" w:initials="CLR">
    <w:p w:rsidR="00042DE7" w:rsidRDefault="00042DE7">
      <w:pPr>
        <w:pStyle w:val="CommentText"/>
        <w:rPr>
          <w:noProof/>
        </w:rPr>
      </w:pPr>
      <w:r>
        <w:rPr>
          <w:rStyle w:val="CommentReference"/>
        </w:rPr>
        <w:annotationRef/>
      </w:r>
      <w:r>
        <w:t xml:space="preserve">is this a copy-pasted text? BE CAREFUL </w:t>
      </w:r>
      <w:r w:rsidR="003C4093">
        <w:rPr>
          <w:noProof/>
        </w:rPr>
        <w:t>wi</w:t>
      </w:r>
      <w:r w:rsidR="003C4093">
        <w:rPr>
          <w:noProof/>
        </w:rPr>
        <w:t>th p</w:t>
      </w:r>
      <w:r w:rsidR="003C4093">
        <w:rPr>
          <w:noProof/>
        </w:rPr>
        <w:t>lagiar</w:t>
      </w:r>
      <w:r w:rsidR="003C4093">
        <w:rPr>
          <w:noProof/>
        </w:rPr>
        <w:t>ism...</w:t>
      </w:r>
    </w:p>
    <w:p w:rsidR="00042DE7" w:rsidRDefault="00042DE7">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1244B"/>
    <w:multiLevelType w:val="hybridMultilevel"/>
    <w:tmpl w:val="4D067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605"/>
    <w:multiLevelType w:val="hybridMultilevel"/>
    <w:tmpl w:val="E596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4D4E"/>
    <w:multiLevelType w:val="hybridMultilevel"/>
    <w:tmpl w:val="F9F2627C"/>
    <w:lvl w:ilvl="0" w:tplc="EF5C58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B50AA2"/>
    <w:multiLevelType w:val="hybridMultilevel"/>
    <w:tmpl w:val="3B7A01EC"/>
    <w:lvl w:ilvl="0" w:tplc="275E8A62">
      <w:start w:val="1"/>
      <w:numFmt w:val="decimal"/>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281CC7"/>
    <w:multiLevelType w:val="hybridMultilevel"/>
    <w:tmpl w:val="D4D0C512"/>
    <w:lvl w:ilvl="0" w:tplc="070EE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824D5"/>
    <w:multiLevelType w:val="hybridMultilevel"/>
    <w:tmpl w:val="88CC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65DC7"/>
    <w:multiLevelType w:val="hybridMultilevel"/>
    <w:tmpl w:val="1DEC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na Leal Rodriguez">
    <w15:presenceInfo w15:providerId="AD" w15:userId="S::qkb873@ku.dk::315ec78b-4c23-48da-9f15-40be3a569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8"/>
    <w:rsid w:val="000260E0"/>
    <w:rsid w:val="00042DE7"/>
    <w:rsid w:val="00081836"/>
    <w:rsid w:val="00187F3B"/>
    <w:rsid w:val="001E7F88"/>
    <w:rsid w:val="00216E22"/>
    <w:rsid w:val="00271285"/>
    <w:rsid w:val="00293426"/>
    <w:rsid w:val="002B685E"/>
    <w:rsid w:val="00301465"/>
    <w:rsid w:val="00353342"/>
    <w:rsid w:val="003D1B97"/>
    <w:rsid w:val="00415C8B"/>
    <w:rsid w:val="00497766"/>
    <w:rsid w:val="004D07DE"/>
    <w:rsid w:val="004E58EB"/>
    <w:rsid w:val="004F4E11"/>
    <w:rsid w:val="00582787"/>
    <w:rsid w:val="005D2DCD"/>
    <w:rsid w:val="005F56DD"/>
    <w:rsid w:val="005F5C8C"/>
    <w:rsid w:val="0062006C"/>
    <w:rsid w:val="006736BD"/>
    <w:rsid w:val="006800E0"/>
    <w:rsid w:val="00703DE8"/>
    <w:rsid w:val="00747FE7"/>
    <w:rsid w:val="00780586"/>
    <w:rsid w:val="00785973"/>
    <w:rsid w:val="00884811"/>
    <w:rsid w:val="008954D7"/>
    <w:rsid w:val="008B6692"/>
    <w:rsid w:val="008D4125"/>
    <w:rsid w:val="008E2B07"/>
    <w:rsid w:val="008F7BAB"/>
    <w:rsid w:val="00935324"/>
    <w:rsid w:val="00952092"/>
    <w:rsid w:val="009C6EB2"/>
    <w:rsid w:val="009F2AE1"/>
    <w:rsid w:val="009F3539"/>
    <w:rsid w:val="00AE4A52"/>
    <w:rsid w:val="00AE512F"/>
    <w:rsid w:val="00B17A9B"/>
    <w:rsid w:val="00B72726"/>
    <w:rsid w:val="00C20F25"/>
    <w:rsid w:val="00C72EFE"/>
    <w:rsid w:val="00C90CDF"/>
    <w:rsid w:val="00CC12E9"/>
    <w:rsid w:val="00D0336B"/>
    <w:rsid w:val="00D51674"/>
    <w:rsid w:val="00D6464C"/>
    <w:rsid w:val="00DA6044"/>
    <w:rsid w:val="00DD7C0F"/>
    <w:rsid w:val="00E4310F"/>
    <w:rsid w:val="00E54C57"/>
    <w:rsid w:val="00E6795A"/>
    <w:rsid w:val="00EE27A4"/>
    <w:rsid w:val="00EF6DF6"/>
    <w:rsid w:val="00F162BF"/>
    <w:rsid w:val="00F57D80"/>
    <w:rsid w:val="00F65FCA"/>
    <w:rsid w:val="00F76028"/>
    <w:rsid w:val="00F87AF7"/>
    <w:rsid w:val="00F9113A"/>
    <w:rsid w:val="00F9179E"/>
    <w:rsid w:val="00FF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6ABB"/>
  <w15:chartTrackingRefBased/>
  <w15:docId w15:val="{64CF59C0-B672-40EC-8917-B6AD4D74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7F88"/>
    <w:rPr>
      <w:color w:val="0563C1" w:themeColor="hyperlink"/>
      <w:u w:val="single"/>
    </w:rPr>
  </w:style>
  <w:style w:type="character" w:styleId="CommentReference">
    <w:name w:val="annotation reference"/>
    <w:basedOn w:val="DefaultParagraphFont"/>
    <w:uiPriority w:val="99"/>
    <w:semiHidden/>
    <w:unhideWhenUsed/>
    <w:rsid w:val="001E7F88"/>
    <w:rPr>
      <w:sz w:val="16"/>
      <w:szCs w:val="16"/>
    </w:rPr>
  </w:style>
  <w:style w:type="paragraph" w:styleId="CommentText">
    <w:name w:val="annotation text"/>
    <w:basedOn w:val="Normal"/>
    <w:link w:val="CommentTextChar"/>
    <w:uiPriority w:val="99"/>
    <w:unhideWhenUsed/>
    <w:rsid w:val="001E7F88"/>
    <w:pPr>
      <w:spacing w:line="240" w:lineRule="auto"/>
    </w:pPr>
    <w:rPr>
      <w:sz w:val="20"/>
      <w:szCs w:val="20"/>
    </w:rPr>
  </w:style>
  <w:style w:type="character" w:customStyle="1" w:styleId="CommentTextChar">
    <w:name w:val="Comment Text Char"/>
    <w:basedOn w:val="DefaultParagraphFont"/>
    <w:link w:val="CommentText"/>
    <w:uiPriority w:val="99"/>
    <w:rsid w:val="001E7F88"/>
    <w:rPr>
      <w:sz w:val="20"/>
      <w:szCs w:val="20"/>
    </w:rPr>
  </w:style>
  <w:style w:type="paragraph" w:styleId="BalloonText">
    <w:name w:val="Balloon Text"/>
    <w:basedOn w:val="Normal"/>
    <w:link w:val="BalloonTextChar"/>
    <w:uiPriority w:val="99"/>
    <w:semiHidden/>
    <w:unhideWhenUsed/>
    <w:rsid w:val="001E7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8"/>
    <w:rPr>
      <w:rFonts w:ascii="Segoe UI" w:hAnsi="Segoe UI" w:cs="Segoe UI"/>
      <w:sz w:val="18"/>
      <w:szCs w:val="18"/>
    </w:rPr>
  </w:style>
  <w:style w:type="paragraph" w:styleId="ListParagraph">
    <w:name w:val="List Paragraph"/>
    <w:basedOn w:val="Normal"/>
    <w:uiPriority w:val="34"/>
    <w:qFormat/>
    <w:rsid w:val="005F56DD"/>
    <w:pPr>
      <w:ind w:left="720"/>
      <w:contextualSpacing/>
    </w:pPr>
  </w:style>
  <w:style w:type="paragraph" w:styleId="Revision">
    <w:name w:val="Revision"/>
    <w:hidden/>
    <w:uiPriority w:val="99"/>
    <w:semiHidden/>
    <w:rsid w:val="00D0336B"/>
    <w:pPr>
      <w:spacing w:after="0" w:line="240" w:lineRule="auto"/>
    </w:pPr>
  </w:style>
  <w:style w:type="paragraph" w:styleId="CommentSubject">
    <w:name w:val="annotation subject"/>
    <w:basedOn w:val="CommentText"/>
    <w:next w:val="CommentText"/>
    <w:link w:val="CommentSubjectChar"/>
    <w:uiPriority w:val="99"/>
    <w:semiHidden/>
    <w:unhideWhenUsed/>
    <w:rsid w:val="00D0336B"/>
    <w:rPr>
      <w:b/>
      <w:bCs/>
    </w:rPr>
  </w:style>
  <w:style w:type="character" w:customStyle="1" w:styleId="CommentSubjectChar">
    <w:name w:val="Comment Subject Char"/>
    <w:basedOn w:val="CommentTextChar"/>
    <w:link w:val="CommentSubject"/>
    <w:uiPriority w:val="99"/>
    <w:semiHidden/>
    <w:rsid w:val="00D033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510">
      <w:bodyDiv w:val="1"/>
      <w:marLeft w:val="0"/>
      <w:marRight w:val="0"/>
      <w:marTop w:val="0"/>
      <w:marBottom w:val="0"/>
      <w:divBdr>
        <w:top w:val="none" w:sz="0" w:space="0" w:color="auto"/>
        <w:left w:val="none" w:sz="0" w:space="0" w:color="auto"/>
        <w:bottom w:val="none" w:sz="0" w:space="0" w:color="auto"/>
        <w:right w:val="none" w:sz="0" w:space="0" w:color="auto"/>
      </w:divBdr>
    </w:div>
    <w:div w:id="96022926">
      <w:bodyDiv w:val="1"/>
      <w:marLeft w:val="0"/>
      <w:marRight w:val="0"/>
      <w:marTop w:val="0"/>
      <w:marBottom w:val="0"/>
      <w:divBdr>
        <w:top w:val="none" w:sz="0" w:space="0" w:color="auto"/>
        <w:left w:val="none" w:sz="0" w:space="0" w:color="auto"/>
        <w:bottom w:val="none" w:sz="0" w:space="0" w:color="auto"/>
        <w:right w:val="none" w:sz="0" w:space="0" w:color="auto"/>
      </w:divBdr>
    </w:div>
    <w:div w:id="131213197">
      <w:bodyDiv w:val="1"/>
      <w:marLeft w:val="0"/>
      <w:marRight w:val="0"/>
      <w:marTop w:val="0"/>
      <w:marBottom w:val="0"/>
      <w:divBdr>
        <w:top w:val="none" w:sz="0" w:space="0" w:color="auto"/>
        <w:left w:val="none" w:sz="0" w:space="0" w:color="auto"/>
        <w:bottom w:val="none" w:sz="0" w:space="0" w:color="auto"/>
        <w:right w:val="none" w:sz="0" w:space="0" w:color="auto"/>
      </w:divBdr>
    </w:div>
    <w:div w:id="350185756">
      <w:bodyDiv w:val="1"/>
      <w:marLeft w:val="0"/>
      <w:marRight w:val="0"/>
      <w:marTop w:val="0"/>
      <w:marBottom w:val="0"/>
      <w:divBdr>
        <w:top w:val="none" w:sz="0" w:space="0" w:color="auto"/>
        <w:left w:val="none" w:sz="0" w:space="0" w:color="auto"/>
        <w:bottom w:val="none" w:sz="0" w:space="0" w:color="auto"/>
        <w:right w:val="none" w:sz="0" w:space="0" w:color="auto"/>
      </w:divBdr>
    </w:div>
    <w:div w:id="350693678">
      <w:bodyDiv w:val="1"/>
      <w:marLeft w:val="0"/>
      <w:marRight w:val="0"/>
      <w:marTop w:val="0"/>
      <w:marBottom w:val="0"/>
      <w:divBdr>
        <w:top w:val="none" w:sz="0" w:space="0" w:color="auto"/>
        <w:left w:val="none" w:sz="0" w:space="0" w:color="auto"/>
        <w:bottom w:val="none" w:sz="0" w:space="0" w:color="auto"/>
        <w:right w:val="none" w:sz="0" w:space="0" w:color="auto"/>
      </w:divBdr>
    </w:div>
    <w:div w:id="458961535">
      <w:bodyDiv w:val="1"/>
      <w:marLeft w:val="0"/>
      <w:marRight w:val="0"/>
      <w:marTop w:val="0"/>
      <w:marBottom w:val="0"/>
      <w:divBdr>
        <w:top w:val="none" w:sz="0" w:space="0" w:color="auto"/>
        <w:left w:val="none" w:sz="0" w:space="0" w:color="auto"/>
        <w:bottom w:val="none" w:sz="0" w:space="0" w:color="auto"/>
        <w:right w:val="none" w:sz="0" w:space="0" w:color="auto"/>
      </w:divBdr>
    </w:div>
    <w:div w:id="517472953">
      <w:bodyDiv w:val="1"/>
      <w:marLeft w:val="0"/>
      <w:marRight w:val="0"/>
      <w:marTop w:val="0"/>
      <w:marBottom w:val="0"/>
      <w:divBdr>
        <w:top w:val="none" w:sz="0" w:space="0" w:color="auto"/>
        <w:left w:val="none" w:sz="0" w:space="0" w:color="auto"/>
        <w:bottom w:val="none" w:sz="0" w:space="0" w:color="auto"/>
        <w:right w:val="none" w:sz="0" w:space="0" w:color="auto"/>
      </w:divBdr>
    </w:div>
    <w:div w:id="703022198">
      <w:bodyDiv w:val="1"/>
      <w:marLeft w:val="0"/>
      <w:marRight w:val="0"/>
      <w:marTop w:val="0"/>
      <w:marBottom w:val="0"/>
      <w:divBdr>
        <w:top w:val="none" w:sz="0" w:space="0" w:color="auto"/>
        <w:left w:val="none" w:sz="0" w:space="0" w:color="auto"/>
        <w:bottom w:val="none" w:sz="0" w:space="0" w:color="auto"/>
        <w:right w:val="none" w:sz="0" w:space="0" w:color="auto"/>
      </w:divBdr>
    </w:div>
    <w:div w:id="795488386">
      <w:bodyDiv w:val="1"/>
      <w:marLeft w:val="0"/>
      <w:marRight w:val="0"/>
      <w:marTop w:val="0"/>
      <w:marBottom w:val="0"/>
      <w:divBdr>
        <w:top w:val="none" w:sz="0" w:space="0" w:color="auto"/>
        <w:left w:val="none" w:sz="0" w:space="0" w:color="auto"/>
        <w:bottom w:val="none" w:sz="0" w:space="0" w:color="auto"/>
        <w:right w:val="none" w:sz="0" w:space="0" w:color="auto"/>
      </w:divBdr>
    </w:div>
    <w:div w:id="802965215">
      <w:bodyDiv w:val="1"/>
      <w:marLeft w:val="0"/>
      <w:marRight w:val="0"/>
      <w:marTop w:val="0"/>
      <w:marBottom w:val="0"/>
      <w:divBdr>
        <w:top w:val="none" w:sz="0" w:space="0" w:color="auto"/>
        <w:left w:val="none" w:sz="0" w:space="0" w:color="auto"/>
        <w:bottom w:val="none" w:sz="0" w:space="0" w:color="auto"/>
        <w:right w:val="none" w:sz="0" w:space="0" w:color="auto"/>
      </w:divBdr>
    </w:div>
    <w:div w:id="1544706844">
      <w:bodyDiv w:val="1"/>
      <w:marLeft w:val="0"/>
      <w:marRight w:val="0"/>
      <w:marTop w:val="0"/>
      <w:marBottom w:val="0"/>
      <w:divBdr>
        <w:top w:val="none" w:sz="0" w:space="0" w:color="auto"/>
        <w:left w:val="none" w:sz="0" w:space="0" w:color="auto"/>
        <w:bottom w:val="none" w:sz="0" w:space="0" w:color="auto"/>
        <w:right w:val="none" w:sz="0" w:space="0" w:color="auto"/>
      </w:divBdr>
    </w:div>
    <w:div w:id="201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wordreference.com/definition/inferring"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48E10-4D22-0942-BCC1-3BD11C0A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Hernansanz_Temp</dc:creator>
  <cp:keywords/>
  <dc:description/>
  <cp:lastModifiedBy>Cristina Leal Rodriguez</cp:lastModifiedBy>
  <cp:revision>2</cp:revision>
  <dcterms:created xsi:type="dcterms:W3CDTF">2020-06-09T07:56:00Z</dcterms:created>
  <dcterms:modified xsi:type="dcterms:W3CDTF">2020-06-09T07:56:00Z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6cc3852a-ab17-3a8d-b5b3-00ec65e5cdc8</vt:lpwstr>
  </property>
  <property fmtid="{D5CDD505-2E9C-101B-9397-08002B2CF9AE}" pid="24" name="Mendeley Citation Style_1">
    <vt:lpwstr>http://www.zotero.org/styles/apa</vt:lpwstr>
  </property>
</Properties>
</file>