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64328" w14:textId="77777777" w:rsidR="001E7F88" w:rsidRDefault="001E7F88" w:rsidP="009D4BCE">
      <w:pPr>
        <w:spacing w:after="0"/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Elucidating drug-drug interactions underlying drug polypharmacy profiles</w:t>
      </w:r>
    </w:p>
    <w:p w14:paraId="427B246E" w14:textId="77777777" w:rsidR="001E7F88" w:rsidRPr="0075559F" w:rsidRDefault="001E7F88" w:rsidP="009D4BCE">
      <w:pPr>
        <w:pStyle w:val="NormalWeb"/>
        <w:spacing w:before="365" w:beforeAutospacing="0" w:after="0" w:afterAutospacing="0"/>
        <w:ind w:left="-312" w:right="1310" w:firstLine="312"/>
        <w:jc w:val="both"/>
        <w:rPr>
          <w:rPrChange w:id="0" w:author="Jorge Hernansanz_Temp" w:date="2020-06-12T01:00:00Z">
            <w:rPr>
              <w:lang w:val="es-ES"/>
            </w:rPr>
          </w:rPrChange>
        </w:rPr>
      </w:pPr>
      <w:r w:rsidRPr="0075559F">
        <w:rPr>
          <w:rFonts w:ascii="Arial" w:hAnsi="Arial" w:cs="Arial"/>
          <w:b/>
          <w:bCs/>
          <w:color w:val="000000"/>
          <w:rPrChange w:id="1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>Jorge Hernansanz</w:t>
      </w:r>
      <w:r w:rsidRPr="0075559F">
        <w:rPr>
          <w:rFonts w:ascii="Arial" w:hAnsi="Arial" w:cs="Arial"/>
          <w:color w:val="000000"/>
          <w:sz w:val="18"/>
          <w:szCs w:val="18"/>
          <w:vertAlign w:val="superscript"/>
          <w:rPrChange w:id="2" w:author="Jorge Hernansanz_Temp" w:date="2020-06-12T01:00:00Z">
            <w:rPr>
              <w:rFonts w:ascii="Arial" w:hAnsi="Arial" w:cs="Arial"/>
              <w:color w:val="000000"/>
              <w:sz w:val="18"/>
              <w:szCs w:val="18"/>
              <w:vertAlign w:val="superscript"/>
              <w:lang w:val="es-ES"/>
            </w:rPr>
          </w:rPrChange>
        </w:rPr>
        <w:t>1</w:t>
      </w:r>
      <w:r w:rsidRPr="0075559F">
        <w:rPr>
          <w:rFonts w:ascii="Arial" w:hAnsi="Arial" w:cs="Arial"/>
          <w:b/>
          <w:bCs/>
          <w:color w:val="000000"/>
          <w:rPrChange w:id="3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>,</w:t>
      </w:r>
      <w:r w:rsidR="001E742B" w:rsidRPr="0075559F">
        <w:rPr>
          <w:rFonts w:ascii="Arial" w:hAnsi="Arial" w:cs="Arial"/>
          <w:b/>
          <w:bCs/>
          <w:color w:val="000000"/>
          <w:rPrChange w:id="4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 xml:space="preserve"> Cristina Leal</w:t>
      </w:r>
      <w:r w:rsidR="001E742B" w:rsidRPr="0075559F">
        <w:rPr>
          <w:rFonts w:ascii="Arial" w:hAnsi="Arial" w:cs="Arial"/>
          <w:color w:val="000000"/>
          <w:sz w:val="18"/>
          <w:szCs w:val="18"/>
          <w:vertAlign w:val="superscript"/>
          <w:rPrChange w:id="5" w:author="Jorge Hernansanz_Temp" w:date="2020-06-12T01:00:00Z">
            <w:rPr>
              <w:rFonts w:ascii="Arial" w:hAnsi="Arial" w:cs="Arial"/>
              <w:color w:val="000000"/>
              <w:sz w:val="18"/>
              <w:szCs w:val="18"/>
              <w:vertAlign w:val="superscript"/>
              <w:lang w:val="es-ES"/>
            </w:rPr>
          </w:rPrChange>
        </w:rPr>
        <w:t>1</w:t>
      </w:r>
      <w:r w:rsidR="001E742B" w:rsidRPr="0075559F">
        <w:rPr>
          <w:rFonts w:ascii="Arial" w:hAnsi="Arial" w:cs="Arial"/>
          <w:b/>
          <w:bCs/>
          <w:color w:val="000000"/>
          <w:rPrChange w:id="6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 xml:space="preserve">, </w:t>
      </w:r>
      <w:r w:rsidRPr="0075559F">
        <w:rPr>
          <w:rFonts w:ascii="Arial" w:hAnsi="Arial" w:cs="Arial"/>
          <w:b/>
          <w:bCs/>
          <w:color w:val="000000"/>
          <w:rPrChange w:id="7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>Gianluca Mazzoni</w:t>
      </w:r>
      <w:r w:rsidRPr="0075559F">
        <w:rPr>
          <w:rFonts w:ascii="Arial" w:hAnsi="Arial" w:cs="Arial"/>
          <w:color w:val="000000"/>
          <w:sz w:val="18"/>
          <w:szCs w:val="18"/>
          <w:vertAlign w:val="superscript"/>
          <w:rPrChange w:id="8" w:author="Jorge Hernansanz_Temp" w:date="2020-06-12T01:00:00Z">
            <w:rPr>
              <w:rFonts w:ascii="Arial" w:hAnsi="Arial" w:cs="Arial"/>
              <w:color w:val="000000"/>
              <w:sz w:val="18"/>
              <w:szCs w:val="18"/>
              <w:vertAlign w:val="superscript"/>
              <w:lang w:val="es-ES"/>
            </w:rPr>
          </w:rPrChange>
        </w:rPr>
        <w:t>1</w:t>
      </w:r>
      <w:r w:rsidRPr="0075559F">
        <w:rPr>
          <w:rFonts w:ascii="Arial" w:hAnsi="Arial" w:cs="Arial"/>
          <w:b/>
          <w:bCs/>
          <w:color w:val="000000"/>
          <w:rPrChange w:id="9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 xml:space="preserve">, </w:t>
      </w:r>
      <w:r w:rsidR="001E742B" w:rsidRPr="0075559F">
        <w:rPr>
          <w:rFonts w:ascii="Arial" w:hAnsi="Arial" w:cs="Arial"/>
          <w:b/>
          <w:bCs/>
          <w:color w:val="000000"/>
          <w:rPrChange w:id="10" w:author="Jorge Hernansanz_Temp" w:date="2020-06-12T01:00:00Z">
            <w:rPr>
              <w:rFonts w:ascii="Arial" w:hAnsi="Arial" w:cs="Arial"/>
              <w:b/>
              <w:bCs/>
              <w:color w:val="000000"/>
              <w:lang w:val="es-ES"/>
            </w:rPr>
          </w:rPrChange>
        </w:rPr>
        <w:t>S</w:t>
      </w:r>
      <w:r w:rsidR="001E742B" w:rsidRPr="0075559F">
        <w:rPr>
          <w:rFonts w:ascii="Arial" w:hAnsi="Arial" w:cs="Arial"/>
          <w:b/>
          <w:bCs/>
          <w:color w:val="000000"/>
          <w:rPrChange w:id="11" w:author="Jorge Hernansanz_Temp" w:date="2020-06-12T01:00:00Z">
            <w:rPr>
              <w:rFonts w:ascii="Arial" w:hAnsi="Arial" w:cs="Arial"/>
              <w:b/>
              <w:bCs/>
              <w:color w:val="000000"/>
              <w:lang w:val="da-DK"/>
            </w:rPr>
          </w:rPrChange>
        </w:rPr>
        <w:t>øren Brunak</w:t>
      </w:r>
      <w:r w:rsidRPr="0075559F">
        <w:rPr>
          <w:rFonts w:ascii="Arial" w:hAnsi="Arial" w:cs="Arial"/>
          <w:color w:val="000000"/>
          <w:sz w:val="18"/>
          <w:szCs w:val="18"/>
          <w:vertAlign w:val="superscript"/>
          <w:rPrChange w:id="12" w:author="Jorge Hernansanz_Temp" w:date="2020-06-12T01:00:00Z">
            <w:rPr>
              <w:rFonts w:ascii="Arial" w:hAnsi="Arial" w:cs="Arial"/>
              <w:color w:val="000000"/>
              <w:sz w:val="18"/>
              <w:szCs w:val="18"/>
              <w:vertAlign w:val="superscript"/>
              <w:lang w:val="es-ES"/>
            </w:rPr>
          </w:rPrChange>
        </w:rPr>
        <w:t>1</w:t>
      </w:r>
    </w:p>
    <w:p w14:paraId="09317412" w14:textId="77777777" w:rsidR="001E7F88" w:rsidRPr="0075559F" w:rsidRDefault="001E7F88" w:rsidP="009D4BCE">
      <w:pPr>
        <w:jc w:val="both"/>
        <w:rPr>
          <w:rFonts w:ascii="Arial" w:hAnsi="Arial" w:cs="Arial"/>
          <w:b/>
          <w:bCs/>
          <w:color w:val="000000"/>
          <w:sz w:val="20"/>
          <w:szCs w:val="20"/>
          <w:rPrChange w:id="13" w:author="Jorge Hernansanz_Temp" w:date="2020-06-12T01:00:00Z">
            <w:rPr>
              <w:rFonts w:ascii="Arial" w:hAnsi="Arial" w:cs="Arial"/>
              <w:b/>
              <w:bCs/>
              <w:color w:val="000000"/>
              <w:sz w:val="20"/>
              <w:szCs w:val="20"/>
              <w:lang w:val="es-ES"/>
            </w:rPr>
          </w:rPrChange>
        </w:rPr>
      </w:pPr>
    </w:p>
    <w:p w14:paraId="493E7D6D" w14:textId="77777777" w:rsidR="001E7F88" w:rsidRPr="00D97359" w:rsidRDefault="001E7F88" w:rsidP="009D4BCE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proofErr w:type="gramStart"/>
      <w:r w:rsidRPr="00D97359">
        <w:rPr>
          <w:rFonts w:ascii="Arial" w:hAnsi="Arial" w:cs="Arial"/>
          <w:bCs/>
          <w:color w:val="000000"/>
          <w:sz w:val="20"/>
          <w:szCs w:val="20"/>
          <w:vertAlign w:val="superscript"/>
          <w:lang w:val="en-GB"/>
        </w:rPr>
        <w:t>1</w:t>
      </w:r>
      <w:proofErr w:type="gramEnd"/>
      <w:r w:rsidRPr="00D97359">
        <w:rPr>
          <w:rFonts w:ascii="Arial" w:hAnsi="Arial" w:cs="Arial"/>
          <w:bCs/>
          <w:color w:val="000000"/>
          <w:sz w:val="20"/>
          <w:szCs w:val="20"/>
          <w:vertAlign w:val="superscript"/>
          <w:lang w:val="en-GB"/>
        </w:rPr>
        <w:t xml:space="preserve"> </w:t>
      </w:r>
      <w:r w:rsidRPr="00D97359">
        <w:rPr>
          <w:rFonts w:ascii="Arial" w:hAnsi="Arial" w:cs="Arial"/>
          <w:bCs/>
          <w:color w:val="000000"/>
          <w:sz w:val="20"/>
          <w:szCs w:val="20"/>
        </w:rPr>
        <w:t>Novo Nordisk Foundation Center for Protein Research, Faculty of Health and Medical Sciences, University of Copenhagen, Copenhagen DK-2200, Denmark.</w:t>
      </w:r>
    </w:p>
    <w:p w14:paraId="7D5EA2D9" w14:textId="77777777" w:rsidR="001E7F88" w:rsidRDefault="001E7F88" w:rsidP="009D4BCE">
      <w:pPr>
        <w:jc w:val="both"/>
        <w:rPr>
          <w:vertAlign w:val="subscript"/>
        </w:rPr>
      </w:pPr>
      <w:r w:rsidRPr="00D97359">
        <w:rPr>
          <w:rFonts w:ascii="Times New Roman" w:eastAsia="Times New Roman" w:hAnsi="Times New Roman" w:cs="Times New Roman"/>
          <w:sz w:val="20"/>
          <w:szCs w:val="20"/>
        </w:rPr>
        <w:t>Corresponding author: jorge.hernansanz@cpr.ku.dk</w:t>
      </w:r>
    </w:p>
    <w:p w14:paraId="329A6062" w14:textId="77777777" w:rsidR="004E58EB" w:rsidRDefault="004E58EB" w:rsidP="009D4BCE">
      <w:pPr>
        <w:jc w:val="both"/>
      </w:pPr>
    </w:p>
    <w:p w14:paraId="67706BB0" w14:textId="77777777" w:rsidR="001E7F88" w:rsidRDefault="001E7F88" w:rsidP="009D4BCE">
      <w:pPr>
        <w:jc w:val="both"/>
        <w:rPr>
          <w:b/>
          <w:sz w:val="28"/>
        </w:rPr>
      </w:pPr>
      <w:commentRangeStart w:id="14"/>
      <w:r>
        <w:rPr>
          <w:b/>
          <w:sz w:val="28"/>
        </w:rPr>
        <w:t>ABSTRACT</w:t>
      </w:r>
      <w:commentRangeEnd w:id="14"/>
      <w:r w:rsidR="009D4BCE">
        <w:rPr>
          <w:rStyle w:val="CommentReference"/>
        </w:rPr>
        <w:commentReference w:id="14"/>
      </w:r>
    </w:p>
    <w:p w14:paraId="5EE021D7" w14:textId="77777777" w:rsidR="001E7F88" w:rsidRDefault="001E7F88" w:rsidP="009D4BCE">
      <w:pPr>
        <w:jc w:val="both"/>
      </w:pPr>
      <w:r>
        <w:rPr>
          <w:b/>
          <w:sz w:val="24"/>
        </w:rPr>
        <w:t xml:space="preserve">Background: </w:t>
      </w:r>
      <w:commentRangeStart w:id="15"/>
      <w:r>
        <w:t xml:space="preserve">The reuse of electronic health records (EHR) </w:t>
      </w:r>
      <w:proofErr w:type="gramStart"/>
      <w:r>
        <w:t>is seen</w:t>
      </w:r>
      <w:proofErr w:type="gramEnd"/>
      <w:r>
        <w:t xml:space="preserve"> as a major driver to precision medicine. Therefore,</w:t>
      </w:r>
      <w:r w:rsidR="00F9179E">
        <w:t xml:space="preserve"> drug combination</w:t>
      </w:r>
      <w:r>
        <w:t xml:space="preserve"> clinical data</w:t>
      </w:r>
      <w:r w:rsidR="00F9179E">
        <w:t xml:space="preserve"> of</w:t>
      </w:r>
      <w:r>
        <w:t xml:space="preserve"> from in-patient Danish hospital admissions </w:t>
      </w:r>
      <w:proofErr w:type="gramStart"/>
      <w:r>
        <w:t>has been collected</w:t>
      </w:r>
      <w:proofErr w:type="gramEnd"/>
      <w:r>
        <w:t xml:space="preserve"> for posterior analysis</w:t>
      </w:r>
      <w:commentRangeEnd w:id="15"/>
      <w:r w:rsidR="009D4BCE">
        <w:rPr>
          <w:rStyle w:val="CommentReference"/>
        </w:rPr>
        <w:commentReference w:id="15"/>
      </w:r>
      <w:r>
        <w:t>. Drug-drug interaction (DDI) remains as a non-detailed data field</w:t>
      </w:r>
      <w:r w:rsidR="00F9179E">
        <w:t xml:space="preserve">, </w:t>
      </w:r>
      <w:r w:rsidR="001E742B">
        <w:t>needing</w:t>
      </w:r>
      <w:r w:rsidR="00F9179E">
        <w:t xml:space="preserve"> complementatio</w:t>
      </w:r>
      <w:r w:rsidR="001E742B">
        <w:t>n from specialized drug sources and</w:t>
      </w:r>
      <w:r w:rsidR="00F9179E">
        <w:t xml:space="preserve"> opening a novel chall</w:t>
      </w:r>
      <w:r w:rsidR="001E742B">
        <w:t>enge to the integration of data.</w:t>
      </w:r>
    </w:p>
    <w:p w14:paraId="577F2C51" w14:textId="77777777" w:rsidR="00F9179E" w:rsidRPr="0075559F" w:rsidRDefault="00F9179E" w:rsidP="009D4BCE">
      <w:pPr>
        <w:jc w:val="both"/>
        <w:rPr>
          <w:rPrChange w:id="16" w:author="Jorge Hernansanz_Temp" w:date="2020-06-12T01:00:00Z">
            <w:rPr>
              <w:lang w:val="es-ES"/>
            </w:rPr>
          </w:rPrChange>
        </w:rPr>
      </w:pPr>
      <w:r>
        <w:rPr>
          <w:b/>
          <w:sz w:val="24"/>
        </w:rPr>
        <w:t xml:space="preserve">Methods: </w:t>
      </w:r>
      <w:commentRangeStart w:id="17"/>
      <w:del w:id="18" w:author="Cristina Leal Rodriguez" w:date="2020-06-11T22:56:00Z">
        <w:r w:rsidR="001E742B" w:rsidDel="009D4BCE">
          <w:delText>First,</w:delText>
        </w:r>
      </w:del>
      <w:ins w:id="19" w:author="Cristina Leal Rodriguez" w:date="2020-06-11T22:56:00Z">
        <w:r w:rsidR="009D4BCE">
          <w:t>We</w:t>
        </w:r>
      </w:ins>
      <w:del w:id="20" w:author="Cristina Leal Rodriguez" w:date="2020-06-11T22:56:00Z">
        <w:r w:rsidR="001E742B" w:rsidDel="009D4BCE">
          <w:delText xml:space="preserve"> we</w:delText>
        </w:r>
      </w:del>
      <w:r w:rsidR="001E742B">
        <w:t xml:space="preserve"> generated </w:t>
      </w:r>
      <w:r>
        <w:t>a</w:t>
      </w:r>
      <w:r w:rsidR="001E742B">
        <w:t xml:space="preserve"> </w:t>
      </w:r>
      <w:del w:id="21" w:author="Cristina Leal Rodriguez" w:date="2020-06-11T22:56:00Z">
        <w:r w:rsidR="001E742B" w:rsidDel="009D4BCE">
          <w:delText>complete</w:delText>
        </w:r>
        <w:r w:rsidDel="009D4BCE">
          <w:delText xml:space="preserve"> </w:delText>
        </w:r>
      </w:del>
      <w:r>
        <w:t>compendium of DDI</w:t>
      </w:r>
      <w:r w:rsidR="001E742B">
        <w:t xml:space="preserve"> </w:t>
      </w:r>
      <w:del w:id="22" w:author="Cristina Leal Rodriguez" w:date="2020-06-11T22:56:00Z">
        <w:r w:rsidR="001E742B" w:rsidDel="009D4BCE">
          <w:delText xml:space="preserve">data through the </w:delText>
        </w:r>
      </w:del>
      <w:r w:rsidR="001E742B">
        <w:t>integrati</w:t>
      </w:r>
      <w:ins w:id="23" w:author="Cristina Leal Rodriguez" w:date="2020-06-11T22:57:00Z">
        <w:r w:rsidR="009D4BCE">
          <w:t>ng</w:t>
        </w:r>
      </w:ins>
      <w:del w:id="24" w:author="Cristina Leal Rodriguez" w:date="2020-06-11T22:57:00Z">
        <w:r w:rsidR="001E742B" w:rsidDel="009D4BCE">
          <w:delText>on</w:delText>
        </w:r>
      </w:del>
      <w:r w:rsidR="001E742B">
        <w:t xml:space="preserve"> of </w:t>
      </w:r>
      <w:r w:rsidR="001E742B">
        <w:rPr>
          <w:b/>
        </w:rPr>
        <w:t>xx</w:t>
      </w:r>
      <w:r w:rsidR="001E742B">
        <w:t xml:space="preserve"> </w:t>
      </w:r>
      <w:r>
        <w:t>publi</w:t>
      </w:r>
      <w:r w:rsidR="001E742B">
        <w:t>cly available drug sources</w:t>
      </w:r>
      <w:ins w:id="25" w:author="Cristina Leal Rodriguez" w:date="2020-06-11T22:57:00Z">
        <w:r w:rsidR="009D4BCE">
          <w:t xml:space="preserve">: DrugBank, </w:t>
        </w:r>
        <w:proofErr w:type="spellStart"/>
        <w:r w:rsidR="009D4BCE">
          <w:t>TwosSides</w:t>
        </w:r>
        <w:proofErr w:type="spellEnd"/>
        <w:r w:rsidR="009D4BCE">
          <w:t>, [name there]</w:t>
        </w:r>
      </w:ins>
      <w:r>
        <w:t>.</w:t>
      </w:r>
      <w:del w:id="26" w:author="Cristina Leal Rodriguez" w:date="2020-06-11T22:57:00Z">
        <w:r w:rsidR="001E742B" w:rsidDel="009D4BCE">
          <w:delText xml:space="preserve"> </w:delText>
        </w:r>
      </w:del>
      <w:ins w:id="27" w:author="Cristina Leal Rodriguez" w:date="2020-06-11T22:57:00Z">
        <w:r w:rsidR="009D4BCE">
          <w:t xml:space="preserve"> </w:t>
        </w:r>
      </w:ins>
      <w:del w:id="28" w:author="Cristina Leal Rodriguez" w:date="2020-06-11T22:57:00Z">
        <w:r w:rsidR="001E742B" w:rsidDel="009D4BCE">
          <w:delText xml:space="preserve">Second, we characterized DDI </w:delText>
        </w:r>
      </w:del>
      <w:proofErr w:type="gramStart"/>
      <w:r w:rsidR="001E742B">
        <w:t>from</w:t>
      </w:r>
      <w:proofErr w:type="gramEnd"/>
      <w:r w:rsidR="001E742B">
        <w:t xml:space="preserve"> a clinical setting using the DDI information collected in the compendia and performed a network analysis</w:t>
      </w:r>
      <w:r>
        <w:t>.</w:t>
      </w:r>
      <w:r w:rsidR="001E742B">
        <w:t xml:space="preserve"> </w:t>
      </w:r>
      <w:commentRangeEnd w:id="17"/>
      <w:r w:rsidR="009D4BCE">
        <w:rPr>
          <w:rStyle w:val="CommentReference"/>
        </w:rPr>
        <w:commentReference w:id="17"/>
      </w:r>
    </w:p>
    <w:p w14:paraId="44D3F8E4" w14:textId="77777777" w:rsidR="009F3539" w:rsidRDefault="00F9179E" w:rsidP="009D4BCE">
      <w:pPr>
        <w:jc w:val="both"/>
      </w:pPr>
      <w:r>
        <w:rPr>
          <w:b/>
          <w:sz w:val="24"/>
        </w:rPr>
        <w:t xml:space="preserve">Results: </w:t>
      </w:r>
      <w:r>
        <w:t xml:space="preserve">Across our databases, there are </w:t>
      </w:r>
      <w:r>
        <w:rPr>
          <w:b/>
        </w:rPr>
        <w:t xml:space="preserve">X </w:t>
      </w:r>
      <w:r w:rsidR="009F3539">
        <w:t>unique</w:t>
      </w:r>
      <w:r>
        <w:t xml:space="preserve"> drug/chemical names and </w:t>
      </w:r>
      <w:r>
        <w:rPr>
          <w:b/>
        </w:rPr>
        <w:t xml:space="preserve">X </w:t>
      </w:r>
      <w:r w:rsidR="009F3539">
        <w:t xml:space="preserve">unique DDIs. </w:t>
      </w:r>
      <w:r w:rsidR="00177BA3">
        <w:t>….</w:t>
      </w:r>
    </w:p>
    <w:p w14:paraId="13001806" w14:textId="77777777" w:rsidR="00F9179E" w:rsidRDefault="009F3539" w:rsidP="009D4BCE">
      <w:pPr>
        <w:jc w:val="both"/>
      </w:pPr>
      <w:r>
        <w:rPr>
          <w:b/>
          <w:sz w:val="24"/>
        </w:rPr>
        <w:t xml:space="preserve">Conclusions: </w:t>
      </w:r>
      <w:r>
        <w:t>…</w:t>
      </w:r>
    </w:p>
    <w:p w14:paraId="05A665D1" w14:textId="77777777" w:rsidR="009F3539" w:rsidRDefault="009F3539" w:rsidP="009D4BCE">
      <w:pPr>
        <w:jc w:val="both"/>
      </w:pPr>
      <w:r>
        <w:rPr>
          <w:b/>
          <w:sz w:val="24"/>
        </w:rPr>
        <w:t xml:space="preserve">Keywords: </w:t>
      </w:r>
      <w:r>
        <w:t xml:space="preserve">Drug-drug interactions, WHO-ATC </w:t>
      </w:r>
      <w:r w:rsidR="00F9113A">
        <w:t>identifiers</w:t>
      </w:r>
      <w:r>
        <w:t>, EHR…</w:t>
      </w:r>
    </w:p>
    <w:p w14:paraId="5B9CA8EA" w14:textId="77777777" w:rsidR="009F3539" w:rsidRDefault="009F3539" w:rsidP="009D4BCE">
      <w:pPr>
        <w:jc w:val="both"/>
      </w:pPr>
    </w:p>
    <w:p w14:paraId="2408F65F" w14:textId="77777777" w:rsidR="009F3539" w:rsidRDefault="009F3539" w:rsidP="009D4BCE">
      <w:pPr>
        <w:jc w:val="both"/>
      </w:pPr>
    </w:p>
    <w:p w14:paraId="06E05A6E" w14:textId="77777777" w:rsidR="009F3539" w:rsidRDefault="009F3539" w:rsidP="009D4BCE">
      <w:pPr>
        <w:jc w:val="both"/>
      </w:pPr>
    </w:p>
    <w:p w14:paraId="67F9DF1D" w14:textId="77777777" w:rsidR="009F3539" w:rsidRDefault="009F3539" w:rsidP="009D4BCE">
      <w:pPr>
        <w:jc w:val="both"/>
      </w:pPr>
    </w:p>
    <w:p w14:paraId="77F13B5E" w14:textId="77777777" w:rsidR="009F3539" w:rsidRDefault="009F3539" w:rsidP="009D4BCE">
      <w:pPr>
        <w:jc w:val="both"/>
      </w:pPr>
    </w:p>
    <w:p w14:paraId="7C7F6B33" w14:textId="77777777" w:rsidR="009F3539" w:rsidRDefault="009F3539" w:rsidP="009D4BCE">
      <w:pPr>
        <w:jc w:val="both"/>
      </w:pPr>
    </w:p>
    <w:p w14:paraId="3F406CA7" w14:textId="77777777" w:rsidR="009F3539" w:rsidRDefault="009F3539" w:rsidP="009D4BCE">
      <w:pPr>
        <w:jc w:val="both"/>
      </w:pPr>
    </w:p>
    <w:p w14:paraId="25951684" w14:textId="77777777" w:rsidR="009158F6" w:rsidRDefault="009158F6" w:rsidP="009D4BCE">
      <w:pPr>
        <w:jc w:val="both"/>
        <w:rPr>
          <w:b/>
          <w:sz w:val="28"/>
        </w:rPr>
      </w:pPr>
    </w:p>
    <w:p w14:paraId="638D833E" w14:textId="77777777" w:rsidR="00177BA3" w:rsidRDefault="00177BA3" w:rsidP="009D4BCE">
      <w:pPr>
        <w:jc w:val="both"/>
        <w:rPr>
          <w:b/>
          <w:sz w:val="28"/>
        </w:rPr>
      </w:pPr>
    </w:p>
    <w:p w14:paraId="46F0D1B1" w14:textId="77777777" w:rsidR="00177BA3" w:rsidRDefault="00177BA3" w:rsidP="009D4BCE">
      <w:pPr>
        <w:jc w:val="both"/>
        <w:rPr>
          <w:b/>
          <w:sz w:val="28"/>
        </w:rPr>
      </w:pPr>
    </w:p>
    <w:p w14:paraId="1FA949EC" w14:textId="77777777" w:rsidR="009F3539" w:rsidRDefault="00F87AF7" w:rsidP="009D4BC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BACKGROUND</w:t>
      </w:r>
    </w:p>
    <w:p w14:paraId="3C859550" w14:textId="77777777" w:rsidR="00F87AF7" w:rsidRPr="00952092" w:rsidRDefault="009F2AE1" w:rsidP="009D4BCE">
      <w:pPr>
        <w:pStyle w:val="ListParagraph"/>
        <w:numPr>
          <w:ilvl w:val="0"/>
          <w:numId w:val="2"/>
        </w:numPr>
        <w:jc w:val="both"/>
        <w:rPr>
          <w:i/>
        </w:rPr>
      </w:pPr>
      <w:r w:rsidRPr="00952092">
        <w:rPr>
          <w:i/>
        </w:rPr>
        <w:t>What are DDI and its role in pharmacovigilance</w:t>
      </w:r>
    </w:p>
    <w:p w14:paraId="6BBDE8D7" w14:textId="77777777" w:rsidR="009F2AE1" w:rsidRPr="00952092" w:rsidRDefault="009F2AE1" w:rsidP="009D4BCE">
      <w:pPr>
        <w:pStyle w:val="ListParagraph"/>
        <w:numPr>
          <w:ilvl w:val="0"/>
          <w:numId w:val="2"/>
        </w:numPr>
        <w:jc w:val="both"/>
        <w:rPr>
          <w:i/>
        </w:rPr>
      </w:pPr>
      <w:r w:rsidRPr="00952092">
        <w:rPr>
          <w:i/>
        </w:rPr>
        <w:t>Methods for obtaining DDIs, developing the importance of text-mining or NLP techniques in clinical text abstracts.</w:t>
      </w:r>
    </w:p>
    <w:p w14:paraId="6F9A6495" w14:textId="77777777" w:rsidR="009F2AE1" w:rsidRPr="00952092" w:rsidRDefault="009F2AE1" w:rsidP="009D4BCE">
      <w:pPr>
        <w:pStyle w:val="ListParagraph"/>
        <w:numPr>
          <w:ilvl w:val="0"/>
          <w:numId w:val="2"/>
        </w:numPr>
        <w:jc w:val="both"/>
        <w:rPr>
          <w:i/>
        </w:rPr>
      </w:pPr>
      <w:commentRangeStart w:id="29"/>
      <w:r w:rsidRPr="00952092">
        <w:rPr>
          <w:i/>
        </w:rPr>
        <w:t>The problem with drug identifiers; the challenge of normalizing DDIs to a single identifier.</w:t>
      </w:r>
      <w:commentRangeEnd w:id="29"/>
      <w:r w:rsidR="003C1C18">
        <w:rPr>
          <w:rStyle w:val="CommentReference"/>
        </w:rPr>
        <w:commentReference w:id="29"/>
      </w:r>
    </w:p>
    <w:p w14:paraId="1111984D" w14:textId="77777777" w:rsidR="00DF3420" w:rsidRDefault="009F2AE1" w:rsidP="009D4BCE">
      <w:pPr>
        <w:pStyle w:val="ListParagraph"/>
        <w:numPr>
          <w:ilvl w:val="0"/>
          <w:numId w:val="2"/>
        </w:numPr>
        <w:jc w:val="both"/>
        <w:rPr>
          <w:i/>
        </w:rPr>
      </w:pPr>
      <w:r w:rsidRPr="00952092">
        <w:rPr>
          <w:i/>
        </w:rPr>
        <w:t xml:space="preserve">DDI information; explaining the different features that it can be found at the public databases. </w:t>
      </w:r>
    </w:p>
    <w:p w14:paraId="6B0C724D" w14:textId="77777777" w:rsidR="009F2AE1" w:rsidRDefault="009F2AE1" w:rsidP="009D4BCE">
      <w:pPr>
        <w:pStyle w:val="ListParagraph"/>
        <w:numPr>
          <w:ilvl w:val="0"/>
          <w:numId w:val="2"/>
        </w:numPr>
        <w:jc w:val="both"/>
        <w:rPr>
          <w:i/>
        </w:rPr>
      </w:pPr>
      <w:commentRangeStart w:id="30"/>
      <w:r w:rsidRPr="00952092">
        <w:rPr>
          <w:i/>
        </w:rPr>
        <w:t>Give highlights of general findings (Of my data)</w:t>
      </w:r>
      <w:r w:rsidR="00DF3420">
        <w:rPr>
          <w:i/>
        </w:rPr>
        <w:t xml:space="preserve"> related to the expected overlap of DDI or common features</w:t>
      </w:r>
      <w:r w:rsidRPr="00952092">
        <w:rPr>
          <w:i/>
        </w:rPr>
        <w:t xml:space="preserve"> so as it can serve as an introduction for the section of Results.</w:t>
      </w:r>
      <w:commentRangeEnd w:id="30"/>
      <w:r w:rsidR="003C1C18">
        <w:rPr>
          <w:rStyle w:val="CommentReference"/>
        </w:rPr>
        <w:commentReference w:id="30"/>
      </w:r>
    </w:p>
    <w:p w14:paraId="5789D3E1" w14:textId="77777777" w:rsidR="009D6B62" w:rsidRPr="009D6B62" w:rsidRDefault="009D6B62" w:rsidP="009D4BCE">
      <w:pPr>
        <w:pStyle w:val="ListParagraph"/>
        <w:jc w:val="both"/>
        <w:rPr>
          <w:sz w:val="24"/>
        </w:rPr>
      </w:pPr>
    </w:p>
    <w:p w14:paraId="5D924BC2" w14:textId="77777777" w:rsidR="009F2AE1" w:rsidRDefault="009D6B62" w:rsidP="009D4BCE">
      <w:pPr>
        <w:ind w:left="360"/>
        <w:jc w:val="both"/>
      </w:pPr>
      <w:r>
        <w:t>A DDI occurs when one drug modifies the pharmacological activity of other drug.</w:t>
      </w:r>
      <w:r w:rsidR="00E47316">
        <w:t xml:space="preserve"> It is a</w:t>
      </w:r>
      <w:r>
        <w:t xml:space="preserve"> </w:t>
      </w:r>
      <w:r w:rsidR="0068750B">
        <w:t xml:space="preserve">common </w:t>
      </w:r>
      <w:r w:rsidR="002B212D">
        <w:t>characteristic of adverse drug reactions (ADR)</w:t>
      </w:r>
      <w:r w:rsidR="00785056">
        <w:t xml:space="preserve"> [1</w:t>
      </w:r>
      <w:r w:rsidR="00FF3885">
        <w:t>]</w:t>
      </w:r>
      <w:r w:rsidR="00E47316">
        <w:t>, which is the focus of pharmacovigilance</w:t>
      </w:r>
      <w:r w:rsidR="00785056">
        <w:t xml:space="preserve"> [2</w:t>
      </w:r>
      <w:r w:rsidR="00E47316">
        <w:t xml:space="preserve">]. </w:t>
      </w:r>
      <w:r w:rsidR="003B628D">
        <w:t>DDIs can be divided into</w:t>
      </w:r>
      <w:r w:rsidR="00200170">
        <w:t xml:space="preserve"> two major groups, p</w:t>
      </w:r>
      <w:r w:rsidR="003B628D">
        <w:t>harmacokinetic interactions</w:t>
      </w:r>
      <w:r w:rsidR="005F4650">
        <w:t>,</w:t>
      </w:r>
      <w:r w:rsidR="00FF3885">
        <w:t xml:space="preserve"> which </w:t>
      </w:r>
      <w:r w:rsidR="005F4650">
        <w:t>involves changes in the absorption, distribution, metabolism and excretion of the drugs</w:t>
      </w:r>
      <w:r w:rsidR="00785056">
        <w:t xml:space="preserve"> [3</w:t>
      </w:r>
      <w:r w:rsidR="00200170">
        <w:t>]</w:t>
      </w:r>
      <w:r w:rsidR="005F4650">
        <w:t>, and pharmacodynamics interactions; in which directly one drug changes the pharmacological effect</w:t>
      </w:r>
      <w:r w:rsidR="00200170">
        <w:t xml:space="preserve"> of another one</w:t>
      </w:r>
      <w:r w:rsidR="005F4650">
        <w:t xml:space="preserve"> </w:t>
      </w:r>
      <w:r w:rsidR="00785056">
        <w:t>being additive or antagonist [4</w:t>
      </w:r>
      <w:r w:rsidR="00200170">
        <w:t>].</w:t>
      </w:r>
    </w:p>
    <w:p w14:paraId="50713654" w14:textId="77777777" w:rsidR="00E14125" w:rsidRDefault="007820CA" w:rsidP="009D4BCE">
      <w:pPr>
        <w:ind w:left="360"/>
        <w:jc w:val="both"/>
      </w:pPr>
      <w:r>
        <w:t xml:space="preserve">DDI data can be found in both public website sources (Drugbank, </w:t>
      </w:r>
      <w:r w:rsidR="00F802E0">
        <w:t>Crediblemeds</w:t>
      </w:r>
      <w:r>
        <w:t xml:space="preserve">…) and private commercial sources (Lexicomp, Stockley’s drug interactions…). </w:t>
      </w:r>
      <w:del w:id="31" w:author="Cristina Leal Rodriguez" w:date="2020-06-11T23:16:00Z">
        <w:r w:rsidR="002071DB" w:rsidDel="003C1C18">
          <w:delText>As mentioned before, DDI data may come from ADRs</w:delText>
        </w:r>
        <w:r w:rsidR="007340DD" w:rsidDel="003C1C18">
          <w:delText xml:space="preserve"> of electronic health records (EHR)</w:delText>
        </w:r>
        <w:r w:rsidR="002071DB" w:rsidDel="003C1C18">
          <w:delText xml:space="preserve">, but also </w:delText>
        </w:r>
        <w:r w:rsidR="00F40291" w:rsidDel="003C1C18">
          <w:delText xml:space="preserve">can be predicted from natural language processing (NLP) or text-mining techniques. </w:delText>
        </w:r>
      </w:del>
      <w:r w:rsidR="00E14125">
        <w:t xml:space="preserve">Some DDI extraction challenges were hold in the past with the goal of covering different approaches when extracting DDI data from biomedical texts </w:t>
      </w:r>
      <w:r w:rsidR="00785056">
        <w:t>[5] [6</w:t>
      </w:r>
      <w:r w:rsidR="00E14125">
        <w:t>].</w:t>
      </w:r>
      <w:r w:rsidR="00491627">
        <w:t xml:space="preserve"> </w:t>
      </w:r>
      <w:commentRangeStart w:id="32"/>
      <w:r w:rsidR="00491627">
        <w:t>DDI data covers the drug pair but also information related to its clinical significance, side effects, or evidence level</w:t>
      </w:r>
      <w:commentRangeEnd w:id="32"/>
      <w:r w:rsidR="003C1C18">
        <w:rPr>
          <w:rStyle w:val="CommentReference"/>
        </w:rPr>
        <w:commentReference w:id="32"/>
      </w:r>
      <w:r w:rsidR="00491627">
        <w:t>.</w:t>
      </w:r>
    </w:p>
    <w:p w14:paraId="223E2117" w14:textId="77777777" w:rsidR="000140BB" w:rsidRDefault="008447DA" w:rsidP="009D4BCE">
      <w:pPr>
        <w:ind w:left="360"/>
        <w:jc w:val="both"/>
      </w:pPr>
      <w:commentRangeStart w:id="33"/>
      <w:del w:id="34" w:author="Cristina Leal Rodriguez" w:date="2020-06-11T23:47:00Z">
        <w:r w:rsidDel="008B2BAF">
          <w:delText>Its importance in the pharmacovigilance field makes trivial to unify all this data in a unique compendium,</w:delText>
        </w:r>
        <w:r w:rsidR="00E14125" w:rsidDel="008B2BAF">
          <w:delText xml:space="preserve"> </w:delText>
        </w:r>
        <w:r w:rsidDel="008B2BAF">
          <w:delText xml:space="preserve">normalized to a golden standard identifier. </w:delText>
        </w:r>
      </w:del>
      <w:ins w:id="35" w:author="Cristina Leal Rodriguez" w:date="2020-06-11T23:57:00Z">
        <w:r w:rsidR="00C716C3">
          <w:t xml:space="preserve">Previous </w:t>
        </w:r>
      </w:ins>
      <w:del w:id="36" w:author="Cristina Leal Rodriguez" w:date="2020-06-11T23:57:00Z">
        <w:r w:rsidDel="00C716C3">
          <w:delText xml:space="preserve">A previous </w:delText>
        </w:r>
      </w:del>
      <w:r>
        <w:t>stud</w:t>
      </w:r>
      <w:ins w:id="37" w:author="Cristina Leal Rodriguez" w:date="2020-06-11T23:57:00Z">
        <w:r w:rsidR="00C716C3">
          <w:t>ies have</w:t>
        </w:r>
      </w:ins>
      <w:del w:id="38" w:author="Cristina Leal Rodriguez" w:date="2020-06-11T23:57:00Z">
        <w:r w:rsidDel="00C716C3">
          <w:delText>y</w:delText>
        </w:r>
      </w:del>
      <w:r>
        <w:t xml:space="preserve"> </w:t>
      </w:r>
      <w:del w:id="39" w:author="Cristina Leal Rodriguez" w:date="2020-06-11T23:58:00Z">
        <w:r w:rsidDel="00C716C3">
          <w:delText xml:space="preserve">already </w:delText>
        </w:r>
      </w:del>
      <w:commentRangeStart w:id="40"/>
      <w:r>
        <w:t xml:space="preserve">tried </w:t>
      </w:r>
      <w:commentRangeEnd w:id="40"/>
      <w:r w:rsidR="00C716C3">
        <w:rPr>
          <w:rStyle w:val="CommentReference"/>
        </w:rPr>
        <w:commentReference w:id="40"/>
      </w:r>
      <w:r>
        <w:t>to integrate 14 databases with DDI information ma</w:t>
      </w:r>
      <w:r w:rsidR="00785056">
        <w:t>pped to Drugbank identifiers [7</w:t>
      </w:r>
      <w:r>
        <w:t xml:space="preserve">]. </w:t>
      </w:r>
      <w:r w:rsidR="003C5CEC">
        <w:t>In a society where co-administration of drugs is becoming more and more frequent, a</w:t>
      </w:r>
      <w:r w:rsidR="007340DD">
        <w:t xml:space="preserve"> synthesis of this knowledge would help </w:t>
      </w:r>
      <w:r w:rsidR="003C5CEC">
        <w:t>clinicians guide patients to effective and less noxious</w:t>
      </w:r>
      <w:r w:rsidR="00785056">
        <w:t xml:space="preserve"> medication therapies [8</w:t>
      </w:r>
      <w:r w:rsidR="003C5CEC">
        <w:t xml:space="preserve">]. </w:t>
      </w:r>
      <w:commentRangeEnd w:id="33"/>
      <w:r w:rsidR="00D13A4D">
        <w:rPr>
          <w:rStyle w:val="CommentReference"/>
        </w:rPr>
        <w:commentReference w:id="33"/>
      </w:r>
    </w:p>
    <w:p w14:paraId="44882A66" w14:textId="77777777" w:rsidR="003C5CEC" w:rsidRDefault="003C5CEC" w:rsidP="009D4BCE">
      <w:pPr>
        <w:ind w:left="360"/>
        <w:jc w:val="both"/>
      </w:pPr>
      <w:r>
        <w:t xml:space="preserve">In this paper, our objective is to </w:t>
      </w:r>
      <w:r w:rsidR="00766B98">
        <w:t xml:space="preserve">extract all DDI data from publicly available databases, and gather all of them by mapping each drug to a common identifier; the ATC code. Having a common dataset, we will characterize the drug pairs and will factorize its DDI information </w:t>
      </w:r>
      <w:r w:rsidR="00491627">
        <w:t>so that it can be used in future explora</w:t>
      </w:r>
      <w:r w:rsidR="00596976">
        <w:t>tory analysis. Finally, we filtered our compendium to a clinical data generated by the laboratory and tried to identify significant patterns across it.</w:t>
      </w:r>
      <w:ins w:id="41" w:author="Cristina Leal Rodriguez" w:date="2020-06-11T23:56:00Z">
        <w:r w:rsidR="00C716C3">
          <w:t xml:space="preserve"> Its importance in the pharmacovigilance field makes trivial to unify all this data in a unique compendium, normalized to a golden standard identifier.</w:t>
        </w:r>
      </w:ins>
    </w:p>
    <w:p w14:paraId="36CF69FD" w14:textId="77777777" w:rsidR="00F87AF7" w:rsidRDefault="00F87AF7" w:rsidP="009D4BCE">
      <w:pPr>
        <w:jc w:val="both"/>
      </w:pPr>
    </w:p>
    <w:p w14:paraId="4E21EE12" w14:textId="77777777" w:rsidR="00596976" w:rsidRDefault="00596976" w:rsidP="009D4BCE">
      <w:pPr>
        <w:jc w:val="both"/>
        <w:rPr>
          <w:b/>
          <w:sz w:val="28"/>
        </w:rPr>
      </w:pPr>
    </w:p>
    <w:p w14:paraId="06B6F63E" w14:textId="77777777" w:rsidR="00596976" w:rsidRDefault="00596976" w:rsidP="009D4BCE">
      <w:pPr>
        <w:jc w:val="both"/>
        <w:rPr>
          <w:b/>
          <w:sz w:val="28"/>
        </w:rPr>
      </w:pPr>
    </w:p>
    <w:p w14:paraId="341169DD" w14:textId="77777777" w:rsidR="00596976" w:rsidRDefault="00596976" w:rsidP="009D4BCE">
      <w:pPr>
        <w:jc w:val="both"/>
        <w:rPr>
          <w:ins w:id="42" w:author="Cristina Leal Rodriguez" w:date="2020-06-11T23:59:00Z"/>
          <w:b/>
          <w:sz w:val="28"/>
        </w:rPr>
      </w:pPr>
    </w:p>
    <w:p w14:paraId="1B1705C0" w14:textId="77777777" w:rsidR="00D13A4D" w:rsidRDefault="00D13A4D" w:rsidP="009D4BCE">
      <w:pPr>
        <w:jc w:val="both"/>
        <w:rPr>
          <w:b/>
          <w:sz w:val="28"/>
        </w:rPr>
      </w:pPr>
    </w:p>
    <w:p w14:paraId="5D444EA5" w14:textId="77777777" w:rsidR="00596976" w:rsidRDefault="00596976" w:rsidP="009D4BCE">
      <w:pPr>
        <w:jc w:val="both"/>
        <w:rPr>
          <w:b/>
          <w:sz w:val="28"/>
        </w:rPr>
      </w:pPr>
    </w:p>
    <w:p w14:paraId="2089FD1D" w14:textId="77777777" w:rsidR="00F87AF7" w:rsidRDefault="00F87AF7" w:rsidP="009D4BCE">
      <w:pPr>
        <w:jc w:val="both"/>
        <w:rPr>
          <w:b/>
          <w:sz w:val="28"/>
        </w:rPr>
      </w:pPr>
      <w:r>
        <w:rPr>
          <w:b/>
          <w:sz w:val="28"/>
        </w:rPr>
        <w:t>MATERIALS AND METHODS</w:t>
      </w:r>
    </w:p>
    <w:p w14:paraId="68C00DF6" w14:textId="77777777" w:rsidR="00D51674" w:rsidRPr="00D51674" w:rsidRDefault="00D51674" w:rsidP="009D4BCE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t>Brief description of the compendia we are creating and its purpose</w:t>
      </w:r>
    </w:p>
    <w:p w14:paraId="2AE47AB3" w14:textId="77777777" w:rsidR="00D51674" w:rsidRPr="00D51674" w:rsidRDefault="00D51674" w:rsidP="009D4BCE">
      <w:pPr>
        <w:pStyle w:val="ListParagraph"/>
        <w:numPr>
          <w:ilvl w:val="0"/>
          <w:numId w:val="2"/>
        </w:numPr>
        <w:jc w:val="both"/>
        <w:rPr>
          <w:b/>
          <w:i/>
          <w:sz w:val="28"/>
        </w:rPr>
      </w:pPr>
      <w:r>
        <w:rPr>
          <w:i/>
        </w:rPr>
        <w:t xml:space="preserve">Mentioning as a reference for DDI extraction the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project mentioned in [3]</w:t>
      </w:r>
    </w:p>
    <w:p w14:paraId="1A43E0D3" w14:textId="77777777" w:rsidR="00952092" w:rsidRPr="00952092" w:rsidRDefault="00952092" w:rsidP="009D4BCE">
      <w:pPr>
        <w:pStyle w:val="ListParagraph"/>
        <w:numPr>
          <w:ilvl w:val="0"/>
          <w:numId w:val="2"/>
        </w:numPr>
        <w:jc w:val="both"/>
        <w:rPr>
          <w:b/>
          <w:i/>
          <w:sz w:val="28"/>
        </w:rPr>
      </w:pPr>
      <w:r>
        <w:rPr>
          <w:i/>
        </w:rPr>
        <w:t>Explaining the DDI resources</w:t>
      </w:r>
    </w:p>
    <w:p w14:paraId="3914B02E" w14:textId="77777777" w:rsidR="00952092" w:rsidRPr="00D51674" w:rsidRDefault="00D51674" w:rsidP="009D4BCE">
      <w:pPr>
        <w:pStyle w:val="ListParagraph"/>
        <w:numPr>
          <w:ilvl w:val="0"/>
          <w:numId w:val="2"/>
        </w:numPr>
        <w:jc w:val="both"/>
        <w:rPr>
          <w:b/>
          <w:i/>
          <w:sz w:val="28"/>
        </w:rPr>
      </w:pPr>
      <w:r>
        <w:rPr>
          <w:i/>
        </w:rPr>
        <w:t xml:space="preserve">Parsing DDIs to ATC identifiers; explaining the different methodologies </w:t>
      </w:r>
      <w:commentRangeStart w:id="43"/>
      <w:r>
        <w:rPr>
          <w:i/>
        </w:rPr>
        <w:t>used without giving numbers</w:t>
      </w:r>
      <w:commentRangeEnd w:id="43"/>
      <w:r w:rsidR="00D13A4D">
        <w:rPr>
          <w:rStyle w:val="CommentReference"/>
        </w:rPr>
        <w:commentReference w:id="43"/>
      </w:r>
      <w:r>
        <w:rPr>
          <w:i/>
        </w:rPr>
        <w:t>.</w:t>
      </w:r>
      <w:r w:rsidR="00935324">
        <w:rPr>
          <w:i/>
        </w:rPr>
        <w:t xml:space="preserve"> Mentioning the rest APIs, web scraping…</w:t>
      </w:r>
    </w:p>
    <w:p w14:paraId="69B7B105" w14:textId="77777777" w:rsidR="00D51674" w:rsidRPr="00EC32C3" w:rsidRDefault="00D51674" w:rsidP="009D4BCE">
      <w:pPr>
        <w:pStyle w:val="ListParagraph"/>
        <w:numPr>
          <w:ilvl w:val="0"/>
          <w:numId w:val="2"/>
        </w:numPr>
        <w:jc w:val="both"/>
        <w:rPr>
          <w:b/>
          <w:i/>
          <w:sz w:val="28"/>
        </w:rPr>
      </w:pPr>
      <w:r>
        <w:rPr>
          <w:i/>
        </w:rPr>
        <w:t xml:space="preserve">Factorizing the different features; explaining the different methodologies without giving numbers. </w:t>
      </w:r>
    </w:p>
    <w:p w14:paraId="470F04A0" w14:textId="77777777" w:rsidR="00EC32C3" w:rsidRDefault="00B1244C" w:rsidP="009D4BCE">
      <w:pPr>
        <w:jc w:val="both"/>
        <w:rPr>
          <w:b/>
          <w:sz w:val="24"/>
        </w:rPr>
      </w:pPr>
      <w:r>
        <w:rPr>
          <w:b/>
          <w:sz w:val="24"/>
        </w:rPr>
        <w:t>ANATOMICAL TH</w:t>
      </w:r>
      <w:ins w:id="44" w:author="Cristina Leal Rodriguez" w:date="2020-06-12T00:01:00Z">
        <w:r w:rsidR="00D13A4D">
          <w:rPr>
            <w:b/>
            <w:sz w:val="24"/>
          </w:rPr>
          <w:t>E</w:t>
        </w:r>
      </w:ins>
      <w:r>
        <w:rPr>
          <w:b/>
          <w:sz w:val="24"/>
        </w:rPr>
        <w:t>RAPEUTICAL CLASSIFICATION</w:t>
      </w:r>
    </w:p>
    <w:p w14:paraId="263158FA" w14:textId="77777777" w:rsidR="00EC32C3" w:rsidRDefault="00EC32C3" w:rsidP="009D4BC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Cs w:val="24"/>
        </w:rPr>
      </w:pPr>
      <w:r w:rsidRPr="00EC32C3">
        <w:rPr>
          <w:rFonts w:eastAsia="Times New Roman" w:cstheme="minorHAnsi"/>
          <w:szCs w:val="24"/>
        </w:rPr>
        <w:t>Anatomical Therapeutic Chemical (ATC) Classification System is a drug-relat</w:t>
      </w:r>
      <w:r>
        <w:rPr>
          <w:rFonts w:eastAsia="Times New Roman" w:cstheme="minorHAnsi"/>
          <w:szCs w:val="24"/>
        </w:rPr>
        <w:t xml:space="preserve">ed index that classifies within </w:t>
      </w:r>
      <w:r w:rsidRPr="00EC32C3">
        <w:rPr>
          <w:rFonts w:eastAsia="Times New Roman" w:cstheme="minorHAnsi"/>
          <w:szCs w:val="24"/>
        </w:rPr>
        <w:t>different levels the chemical group of each drug</w:t>
      </w:r>
      <w:ins w:id="45" w:author="Cristina Leal Rodriguez" w:date="2020-06-12T00:01:00Z">
        <w:r w:rsidR="00D13A4D">
          <w:rPr>
            <w:rFonts w:eastAsia="Times New Roman" w:cstheme="minorHAnsi"/>
            <w:szCs w:val="24"/>
          </w:rPr>
          <w:t>.</w:t>
        </w:r>
      </w:ins>
      <w:del w:id="46" w:author="Cristina Leal Rodriguez" w:date="2020-06-12T00:01:00Z">
        <w:r w:rsidRPr="00EC32C3" w:rsidDel="00D13A4D">
          <w:rPr>
            <w:rFonts w:eastAsia="Times New Roman" w:cstheme="minorHAnsi"/>
            <w:szCs w:val="24"/>
          </w:rPr>
          <w:delText>,</w:delText>
        </w:r>
      </w:del>
      <w:r w:rsidRPr="00EC32C3">
        <w:rPr>
          <w:rFonts w:eastAsia="Times New Roman" w:cstheme="minorHAnsi"/>
          <w:szCs w:val="24"/>
        </w:rPr>
        <w:t xml:space="preserve"> </w:t>
      </w:r>
      <w:del w:id="47" w:author="Cristina Leal Rodriguez" w:date="2020-06-12T00:01:00Z">
        <w:r w:rsidRPr="00EC32C3" w:rsidDel="00D13A4D">
          <w:rPr>
            <w:rFonts w:eastAsia="Times New Roman" w:cstheme="minorHAnsi"/>
            <w:szCs w:val="24"/>
          </w:rPr>
          <w:delText>where each</w:delText>
        </w:r>
      </w:del>
      <w:ins w:id="48" w:author="Cristina Leal Rodriguez" w:date="2020-06-12T00:01:00Z">
        <w:r w:rsidR="00D13A4D">
          <w:rPr>
            <w:rFonts w:eastAsia="Times New Roman" w:cstheme="minorHAnsi"/>
            <w:szCs w:val="24"/>
          </w:rPr>
          <w:t>Each</w:t>
        </w:r>
      </w:ins>
      <w:r w:rsidRPr="00EC32C3">
        <w:rPr>
          <w:rFonts w:eastAsia="Times New Roman" w:cstheme="minorHAnsi"/>
          <w:szCs w:val="24"/>
        </w:rPr>
        <w:t xml:space="preserve"> drug may have seve</w:t>
      </w:r>
      <w:r w:rsidR="00A1032D">
        <w:rPr>
          <w:rFonts w:eastAsia="Times New Roman" w:cstheme="minorHAnsi"/>
          <w:szCs w:val="24"/>
        </w:rPr>
        <w:t xml:space="preserve">ral ATC codes but </w:t>
      </w:r>
      <w:del w:id="49" w:author="Cristina Leal Rodriguez" w:date="2020-06-12T00:01:00Z">
        <w:r w:rsidR="00A1032D" w:rsidDel="00D13A4D">
          <w:rPr>
            <w:rFonts w:eastAsia="Times New Roman" w:cstheme="minorHAnsi"/>
            <w:szCs w:val="24"/>
          </w:rPr>
          <w:delText>each drug it is</w:delText>
        </w:r>
        <w:r w:rsidDel="00D13A4D">
          <w:rPr>
            <w:rFonts w:eastAsia="Times New Roman" w:cstheme="minorHAnsi"/>
            <w:szCs w:val="24"/>
          </w:rPr>
          <w:delText xml:space="preserve"> </w:delText>
        </w:r>
        <w:r w:rsidRPr="00EC32C3" w:rsidDel="00D13A4D">
          <w:rPr>
            <w:rFonts w:eastAsia="Times New Roman" w:cstheme="minorHAnsi"/>
            <w:szCs w:val="24"/>
          </w:rPr>
          <w:delText xml:space="preserve">exclusive for each ATC code (No </w:delText>
        </w:r>
      </w:del>
      <w:ins w:id="50" w:author="Cristina Leal Rodriguez" w:date="2020-06-12T00:01:00Z">
        <w:r w:rsidR="00D13A4D">
          <w:rPr>
            <w:rFonts w:eastAsia="Times New Roman" w:cstheme="minorHAnsi"/>
            <w:szCs w:val="24"/>
          </w:rPr>
          <w:t>there is on</w:t>
        </w:r>
      </w:ins>
      <w:ins w:id="51" w:author="Cristina Leal Rodriguez" w:date="2020-06-12T00:02:00Z">
        <w:r w:rsidR="00D13A4D">
          <w:rPr>
            <w:rFonts w:eastAsia="Times New Roman" w:cstheme="minorHAnsi"/>
            <w:szCs w:val="24"/>
          </w:rPr>
          <w:t xml:space="preserve">ly </w:t>
        </w:r>
      </w:ins>
      <w:del w:id="52" w:author="Cristina Leal Rodriguez" w:date="2020-06-12T00:02:00Z">
        <w:r w:rsidRPr="00EC32C3" w:rsidDel="00D13A4D">
          <w:rPr>
            <w:rFonts w:eastAsia="Times New Roman" w:cstheme="minorHAnsi"/>
            <w:szCs w:val="24"/>
          </w:rPr>
          <w:delText xml:space="preserve">more than </w:delText>
        </w:r>
      </w:del>
      <w:r w:rsidRPr="00EC32C3">
        <w:rPr>
          <w:rFonts w:eastAsia="Times New Roman" w:cstheme="minorHAnsi"/>
          <w:szCs w:val="24"/>
        </w:rPr>
        <w:t xml:space="preserve">one </w:t>
      </w:r>
      <w:del w:id="53" w:author="Cristina Leal Rodriguez" w:date="2020-06-12T00:02:00Z">
        <w:r w:rsidRPr="00EC32C3" w:rsidDel="00D13A4D">
          <w:rPr>
            <w:rFonts w:eastAsia="Times New Roman" w:cstheme="minorHAnsi"/>
            <w:szCs w:val="24"/>
          </w:rPr>
          <w:delText xml:space="preserve">Drug </w:delText>
        </w:r>
      </w:del>
      <w:ins w:id="54" w:author="Cristina Leal Rodriguez" w:date="2020-06-12T00:02:00Z">
        <w:r w:rsidR="00D13A4D">
          <w:rPr>
            <w:rFonts w:eastAsia="Times New Roman" w:cstheme="minorHAnsi"/>
            <w:szCs w:val="24"/>
          </w:rPr>
          <w:t>drug</w:t>
        </w:r>
        <w:r w:rsidR="00D13A4D" w:rsidRPr="00EC32C3">
          <w:rPr>
            <w:rFonts w:eastAsia="Times New Roman" w:cstheme="minorHAnsi"/>
            <w:szCs w:val="24"/>
          </w:rPr>
          <w:t xml:space="preserve"> </w:t>
        </w:r>
      </w:ins>
      <w:del w:id="55" w:author="Cristina Leal Rodriguez" w:date="2020-06-12T00:02:00Z">
        <w:r w:rsidRPr="00EC32C3" w:rsidDel="00D13A4D">
          <w:rPr>
            <w:rFonts w:eastAsia="Times New Roman" w:cstheme="minorHAnsi"/>
            <w:szCs w:val="24"/>
          </w:rPr>
          <w:delText xml:space="preserve">per </w:delText>
        </w:r>
      </w:del>
      <w:ins w:id="56" w:author="Cristina Leal Rodriguez" w:date="2020-06-12T00:02:00Z">
        <w:r w:rsidR="00D13A4D">
          <w:rPr>
            <w:rFonts w:eastAsia="Times New Roman" w:cstheme="minorHAnsi"/>
            <w:szCs w:val="24"/>
          </w:rPr>
          <w:t>for each</w:t>
        </w:r>
        <w:r w:rsidR="00D13A4D" w:rsidRPr="00EC32C3">
          <w:rPr>
            <w:rFonts w:eastAsia="Times New Roman" w:cstheme="minorHAnsi"/>
            <w:szCs w:val="24"/>
          </w:rPr>
          <w:t xml:space="preserve"> </w:t>
        </w:r>
      </w:ins>
      <w:r w:rsidRPr="00EC32C3">
        <w:rPr>
          <w:rFonts w:eastAsia="Times New Roman" w:cstheme="minorHAnsi"/>
          <w:szCs w:val="24"/>
        </w:rPr>
        <w:t xml:space="preserve">ATC code). It consists of </w:t>
      </w:r>
      <w:r>
        <w:rPr>
          <w:rFonts w:eastAsia="Times New Roman" w:cstheme="minorHAnsi"/>
          <w:szCs w:val="24"/>
        </w:rPr>
        <w:t xml:space="preserve">14 different anatomical groups, </w:t>
      </w:r>
      <w:r w:rsidRPr="00EC32C3">
        <w:rPr>
          <w:rFonts w:eastAsia="Times New Roman" w:cstheme="minorHAnsi"/>
          <w:szCs w:val="24"/>
        </w:rPr>
        <w:t xml:space="preserve">each of them reaching </w:t>
      </w:r>
      <w:ins w:id="57" w:author="Cristina Leal Rodriguez" w:date="2020-06-12T00:02:00Z">
        <w:r w:rsidR="00D13A4D">
          <w:rPr>
            <w:rFonts w:eastAsia="Times New Roman" w:cstheme="minorHAnsi"/>
            <w:szCs w:val="24"/>
          </w:rPr>
          <w:t>4</w:t>
        </w:r>
      </w:ins>
      <w:del w:id="58" w:author="Cristina Leal Rodriguez" w:date="2020-06-12T00:02:00Z">
        <w:r w:rsidRPr="00EC32C3" w:rsidDel="00D13A4D">
          <w:rPr>
            <w:rFonts w:eastAsia="Times New Roman" w:cstheme="minorHAnsi"/>
            <w:szCs w:val="24"/>
          </w:rPr>
          <w:delText>5</w:delText>
        </w:r>
      </w:del>
      <w:r w:rsidRPr="00EC32C3">
        <w:rPr>
          <w:rFonts w:eastAsia="Times New Roman" w:cstheme="minorHAnsi"/>
          <w:szCs w:val="24"/>
        </w:rPr>
        <w:t xml:space="preserve"> different levels of differentiation</w:t>
      </w:r>
      <w:ins w:id="59" w:author="Cristina Leal Rodriguez" w:date="2020-06-12T00:02:00Z">
        <w:r w:rsidR="00D13A4D">
          <w:rPr>
            <w:rFonts w:eastAsia="Times New Roman" w:cstheme="minorHAnsi"/>
            <w:szCs w:val="24"/>
          </w:rPr>
          <w:t>: therapeutical, …, … and …</w:t>
        </w:r>
      </w:ins>
      <w:r w:rsidRPr="00EC32C3">
        <w:rPr>
          <w:rFonts w:eastAsia="Times New Roman" w:cstheme="minorHAnsi"/>
          <w:szCs w:val="24"/>
        </w:rPr>
        <w:t>.</w:t>
      </w:r>
    </w:p>
    <w:p w14:paraId="4E2F230B" w14:textId="77777777" w:rsidR="00B1244C" w:rsidRPr="00EC32C3" w:rsidRDefault="00B1244C" w:rsidP="009D4BC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Cs w:val="24"/>
        </w:rPr>
      </w:pPr>
    </w:p>
    <w:p w14:paraId="01604DFE" w14:textId="77777777" w:rsidR="00EC32C3" w:rsidRPr="00EC32C3" w:rsidRDefault="00EC32C3" w:rsidP="009D4BC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Cs w:val="24"/>
        </w:rPr>
      </w:pPr>
      <w:commentRangeStart w:id="60"/>
      <w:r w:rsidRPr="00EC32C3">
        <w:rPr>
          <w:rFonts w:eastAsia="Times New Roman" w:cstheme="minorHAnsi"/>
          <w:szCs w:val="24"/>
        </w:rPr>
        <w:t xml:space="preserve">Different databases such as Drugbank and KEGG work with it, but the one </w:t>
      </w:r>
      <w:r>
        <w:rPr>
          <w:rFonts w:eastAsia="Times New Roman" w:cstheme="minorHAnsi"/>
          <w:szCs w:val="24"/>
        </w:rPr>
        <w:t xml:space="preserve">that covers all the identifiers and is in </w:t>
      </w:r>
      <w:r w:rsidRPr="00EC32C3">
        <w:rPr>
          <w:rFonts w:eastAsia="Times New Roman" w:cstheme="minorHAnsi"/>
          <w:szCs w:val="24"/>
        </w:rPr>
        <w:t>charge of maintaining and updating it, is the World Health Organization (WHO).</w:t>
      </w:r>
      <w:commentRangeEnd w:id="60"/>
      <w:r w:rsidR="00D13A4D">
        <w:rPr>
          <w:rStyle w:val="CommentReference"/>
        </w:rPr>
        <w:commentReference w:id="60"/>
      </w:r>
    </w:p>
    <w:p w14:paraId="669CB973" w14:textId="77777777" w:rsidR="00EC32C3" w:rsidRDefault="00EC32C3" w:rsidP="009D4BCE">
      <w:pPr>
        <w:jc w:val="both"/>
        <w:rPr>
          <w:b/>
          <w:sz w:val="24"/>
        </w:rPr>
      </w:pPr>
    </w:p>
    <w:p w14:paraId="2583691E" w14:textId="77777777" w:rsidR="00B1244C" w:rsidRDefault="00B1244C" w:rsidP="009D4BCE">
      <w:pPr>
        <w:jc w:val="both"/>
        <w:rPr>
          <w:b/>
          <w:sz w:val="24"/>
        </w:rPr>
      </w:pPr>
      <w:del w:id="62" w:author="Cristina Leal Rodriguez" w:date="2020-06-12T00:11:00Z">
        <w:r w:rsidDel="00F92A8E">
          <w:rPr>
            <w:b/>
            <w:sz w:val="24"/>
          </w:rPr>
          <w:delText xml:space="preserve">OVERVIEW OF </w:delText>
        </w:r>
      </w:del>
      <w:r>
        <w:rPr>
          <w:b/>
          <w:sz w:val="24"/>
        </w:rPr>
        <w:t>D</w:t>
      </w:r>
      <w:ins w:id="63" w:author="Cristina Leal Rodriguez" w:date="2020-06-12T00:11:00Z">
        <w:r w:rsidR="00F92A8E">
          <w:rPr>
            <w:b/>
            <w:sz w:val="24"/>
          </w:rPr>
          <w:t xml:space="preserve">rug </w:t>
        </w:r>
      </w:ins>
      <w:del w:id="64" w:author="Cristina Leal Rodriguez" w:date="2020-06-12T00:11:00Z">
        <w:r w:rsidDel="00F92A8E">
          <w:rPr>
            <w:b/>
            <w:sz w:val="24"/>
          </w:rPr>
          <w:delText>D</w:delText>
        </w:r>
      </w:del>
      <w:r>
        <w:rPr>
          <w:b/>
          <w:sz w:val="24"/>
        </w:rPr>
        <w:t>I</w:t>
      </w:r>
      <w:ins w:id="65" w:author="Cristina Leal Rodriguez" w:date="2020-06-12T00:11:00Z">
        <w:r w:rsidR="00F92A8E">
          <w:rPr>
            <w:b/>
            <w:sz w:val="24"/>
          </w:rPr>
          <w:t>nteracti</w:t>
        </w:r>
      </w:ins>
      <w:ins w:id="66" w:author="Cristina Leal Rodriguez" w:date="2020-06-12T00:12:00Z">
        <w:r w:rsidR="00F92A8E">
          <w:rPr>
            <w:b/>
            <w:sz w:val="24"/>
          </w:rPr>
          <w:t>on</w:t>
        </w:r>
      </w:ins>
      <w:r>
        <w:rPr>
          <w:b/>
          <w:sz w:val="24"/>
        </w:rPr>
        <w:t xml:space="preserve"> </w:t>
      </w:r>
      <w:del w:id="67" w:author="Cristina Leal Rodriguez" w:date="2020-06-12T00:12:00Z">
        <w:r w:rsidDel="00F92A8E">
          <w:rPr>
            <w:b/>
            <w:sz w:val="24"/>
          </w:rPr>
          <w:delText>SOURCES</w:delText>
        </w:r>
      </w:del>
      <w:ins w:id="68" w:author="Cristina Leal Rodriguez" w:date="2020-06-12T00:12:00Z">
        <w:r w:rsidR="00F92A8E">
          <w:rPr>
            <w:b/>
            <w:sz w:val="24"/>
          </w:rPr>
          <w:t>data</w:t>
        </w:r>
      </w:ins>
    </w:p>
    <w:p w14:paraId="3D6457E6" w14:textId="77777777" w:rsidR="00B1244C" w:rsidRDefault="00A938F6" w:rsidP="009D4BCE">
      <w:pPr>
        <w:jc w:val="both"/>
        <w:rPr>
          <w:b/>
          <w:sz w:val="24"/>
        </w:rPr>
      </w:pPr>
      <w:r w:rsidRPr="00427B4A">
        <w:rPr>
          <w:rFonts w:eastAsia="Times New Roman" w:cstheme="minorHAnsi"/>
          <w:szCs w:val="24"/>
        </w:rPr>
        <w:t>We created a drug- drug interaction dataset using content from</w:t>
      </w:r>
      <w:r w:rsidR="00EC32C3">
        <w:rPr>
          <w:rFonts w:eastAsia="Times New Roman" w:cstheme="minorHAnsi"/>
          <w:szCs w:val="24"/>
        </w:rPr>
        <w:t xml:space="preserve"> 15</w:t>
      </w:r>
      <w:r w:rsidRPr="00427B4A">
        <w:rPr>
          <w:rFonts w:eastAsia="Times New Roman" w:cstheme="minorHAnsi"/>
          <w:szCs w:val="24"/>
        </w:rPr>
        <w:t xml:space="preserve"> openly available database resources.</w:t>
      </w:r>
      <w:r w:rsidR="00427B4A" w:rsidRPr="00427B4A">
        <w:rPr>
          <w:rFonts w:eastAsia="Times New Roman" w:cstheme="minorHAnsi"/>
          <w:szCs w:val="24"/>
        </w:rPr>
        <w:t xml:space="preserve"> Many of them are continuously updating, but others are </w:t>
      </w:r>
      <w:del w:id="69" w:author="Cristina Leal Rodriguez" w:date="2020-06-12T00:06:00Z">
        <w:r w:rsidR="00427B4A" w:rsidRPr="00427B4A" w:rsidDel="00D13A4D">
          <w:rPr>
            <w:rFonts w:eastAsia="Times New Roman" w:cstheme="minorHAnsi"/>
            <w:szCs w:val="24"/>
          </w:rPr>
          <w:delText>just fixed projects just one time updated</w:delText>
        </w:r>
      </w:del>
      <w:ins w:id="70" w:author="Cristina Leal Rodriguez" w:date="2020-06-12T00:06:00Z">
        <w:r w:rsidR="00D13A4D">
          <w:rPr>
            <w:rFonts w:eastAsia="Times New Roman" w:cstheme="minorHAnsi"/>
            <w:szCs w:val="24"/>
          </w:rPr>
          <w:t>projects that are no longer maintained</w:t>
        </w:r>
      </w:ins>
      <w:r w:rsidR="00427B4A" w:rsidRPr="00427B4A">
        <w:rPr>
          <w:rFonts w:eastAsia="Times New Roman" w:cstheme="minorHAnsi"/>
          <w:szCs w:val="24"/>
        </w:rPr>
        <w:t>.</w:t>
      </w:r>
      <w:r w:rsidRPr="00427B4A">
        <w:rPr>
          <w:rFonts w:eastAsia="Times New Roman" w:cstheme="minorHAnsi"/>
          <w:szCs w:val="24"/>
        </w:rPr>
        <w:t xml:space="preserve"> </w:t>
      </w:r>
      <w:commentRangeStart w:id="71"/>
      <w:r w:rsidR="00427B4A" w:rsidRPr="00427B4A">
        <w:rPr>
          <w:rFonts w:eastAsia="Times New Roman" w:cstheme="minorHAnsi"/>
          <w:szCs w:val="24"/>
        </w:rPr>
        <w:t>A spec</w:t>
      </w:r>
      <w:r w:rsidR="00A1032D">
        <w:rPr>
          <w:rFonts w:eastAsia="Times New Roman" w:cstheme="minorHAnsi"/>
          <w:szCs w:val="24"/>
        </w:rPr>
        <w:t xml:space="preserve">ial mention to </w:t>
      </w:r>
      <w:proofErr w:type="spellStart"/>
      <w:r w:rsidR="00A1032D">
        <w:rPr>
          <w:rFonts w:eastAsia="Times New Roman" w:cstheme="minorHAnsi"/>
          <w:szCs w:val="24"/>
        </w:rPr>
        <w:t>Ayvaz</w:t>
      </w:r>
      <w:proofErr w:type="spellEnd"/>
      <w:r w:rsidR="00A1032D">
        <w:rPr>
          <w:rFonts w:eastAsia="Times New Roman" w:cstheme="minorHAnsi"/>
          <w:szCs w:val="24"/>
        </w:rPr>
        <w:t xml:space="preserve"> project [7</w:t>
      </w:r>
      <w:r w:rsidR="00427B4A" w:rsidRPr="00427B4A">
        <w:rPr>
          <w:rFonts w:eastAsia="Times New Roman" w:cstheme="minorHAnsi"/>
          <w:szCs w:val="24"/>
        </w:rPr>
        <w:t>], which already parsed some of these one-time databases that did not have specific identifiers but regular drug names.</w:t>
      </w:r>
      <w:commentRangeEnd w:id="71"/>
      <w:r w:rsidR="00D13A4D">
        <w:rPr>
          <w:rStyle w:val="CommentReference"/>
        </w:rPr>
        <w:commentReference w:id="71"/>
      </w:r>
    </w:p>
    <w:p w14:paraId="4D8CEEA4" w14:textId="77777777" w:rsidR="0098067C" w:rsidRDefault="0098067C" w:rsidP="009D4BCE">
      <w:pPr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method each database was extracted is mentioned below. </w:t>
      </w:r>
      <w:commentRangeStart w:id="72"/>
      <w:r>
        <w:rPr>
          <w:rFonts w:eastAsia="Times New Roman" w:cstheme="minorHAnsi"/>
          <w:szCs w:val="24"/>
        </w:rPr>
        <w:t>Several kind of sources were met such as regular XML format files, REST APIs, or information on website that was downloaded directly from there.</w:t>
      </w:r>
      <w:commentRangeEnd w:id="72"/>
      <w:r>
        <w:rPr>
          <w:rStyle w:val="CommentReference"/>
        </w:rPr>
        <w:commentReference w:id="72"/>
      </w:r>
    </w:p>
    <w:p w14:paraId="32ABEC7C" w14:textId="77777777" w:rsidR="00F92A8E" w:rsidRDefault="00F92A8E" w:rsidP="00F92A8E">
      <w:pPr>
        <w:jc w:val="both"/>
        <w:rPr>
          <w:ins w:id="73" w:author="Cristina Leal Rodriguez" w:date="2020-06-12T00:12:00Z"/>
          <w:rFonts w:cstheme="minorHAnsi"/>
        </w:rPr>
      </w:pPr>
      <w:ins w:id="74" w:author="Cristina Leal Rodriguez" w:date="2020-06-12T00:12:00Z">
        <w:r>
          <w:rPr>
            <w:rFonts w:cstheme="minorHAnsi"/>
          </w:rPr>
          <w:t xml:space="preserve">Each database contains specific information / features related to DDI pairs. From the 15 databases, we recollected five kinds of DDI features. </w:t>
        </w:r>
        <w:r>
          <w:rPr>
            <w:rFonts w:cstheme="minorHAnsi"/>
            <w:i/>
          </w:rPr>
          <w:t xml:space="preserve">Clinical significance </w:t>
        </w:r>
        <w:r>
          <w:rPr>
            <w:rFonts w:cstheme="minorHAnsi"/>
          </w:rPr>
          <w:t xml:space="preserve">feature associates to the DDI the level of change in the physiological effect of the drugs affected. </w:t>
        </w:r>
        <w:r>
          <w:rPr>
            <w:rFonts w:cstheme="minorHAnsi"/>
            <w:i/>
          </w:rPr>
          <w:t xml:space="preserve">Evidence level </w:t>
        </w:r>
        <w:r>
          <w:rPr>
            <w:rFonts w:cstheme="minorHAnsi"/>
          </w:rPr>
          <w:t xml:space="preserve">gives an estimation of how well documented is that DDI. </w:t>
        </w:r>
        <w:r>
          <w:rPr>
            <w:rFonts w:cstheme="minorHAnsi"/>
            <w:i/>
          </w:rPr>
          <w:t xml:space="preserve">Management options </w:t>
        </w:r>
        <w:r>
          <w:rPr>
            <w:rFonts w:cstheme="minorHAnsi"/>
          </w:rPr>
          <w:t xml:space="preserve">refers to how to proceed with the administration of the drug combination. </w:t>
        </w:r>
        <w:r>
          <w:rPr>
            <w:rFonts w:cstheme="minorHAnsi"/>
            <w:i/>
          </w:rPr>
          <w:t xml:space="preserve">Mechanism of action </w:t>
        </w:r>
        <w:r>
          <w:rPr>
            <w:rFonts w:cstheme="minorHAnsi"/>
          </w:rPr>
          <w:t xml:space="preserve">reflects the target/s involved due to the DDI.  </w:t>
        </w:r>
        <w:r>
          <w:rPr>
            <w:rFonts w:cstheme="minorHAnsi"/>
            <w:i/>
          </w:rPr>
          <w:t xml:space="preserve">Side effect </w:t>
        </w:r>
        <w:r>
          <w:rPr>
            <w:rFonts w:cstheme="minorHAnsi"/>
          </w:rPr>
          <w:t>states the adverse reaction produced by the DDI.</w:t>
        </w:r>
      </w:ins>
    </w:p>
    <w:p w14:paraId="089C21E6" w14:textId="77777777" w:rsidR="00F92A8E" w:rsidRDefault="00F92A8E" w:rsidP="00F92A8E">
      <w:pPr>
        <w:jc w:val="both"/>
        <w:rPr>
          <w:ins w:id="75" w:author="Cristina Leal Rodriguez" w:date="2020-06-12T00:12:00Z"/>
          <w:rFonts w:cstheme="minorHAnsi"/>
        </w:rPr>
      </w:pPr>
      <w:ins w:id="76" w:author="Cristina Leal Rodriguez" w:date="2020-06-12T00:12:00Z">
        <w:r>
          <w:rPr>
            <w:rFonts w:cstheme="minorHAnsi"/>
          </w:rPr>
          <w:t xml:space="preserve">Clinical significance, evidence level, and management features were transformed to digits in order to characterize in a numerical scale the magnitude of that information for each DDI, which could be used in posterior exploratory analyses.  </w:t>
        </w:r>
      </w:ins>
    </w:p>
    <w:p w14:paraId="68CD27A7" w14:textId="77777777" w:rsidR="00B1244C" w:rsidRPr="00F92A8E" w:rsidRDefault="00F92A8E" w:rsidP="009D4BCE">
      <w:pPr>
        <w:jc w:val="both"/>
        <w:rPr>
          <w:rFonts w:cstheme="minorHAnsi"/>
          <w:rPrChange w:id="77" w:author="Cristina Leal Rodriguez" w:date="2020-06-12T00:13:00Z">
            <w:rPr>
              <w:b/>
              <w:sz w:val="24"/>
            </w:rPr>
          </w:rPrChange>
        </w:rPr>
      </w:pPr>
      <w:ins w:id="78" w:author="Cristina Leal Rodriguez" w:date="2020-06-12T00:12:00Z">
        <w:r>
          <w:rPr>
            <w:rFonts w:cstheme="minorHAnsi"/>
          </w:rPr>
          <w:lastRenderedPageBreak/>
          <w:t xml:space="preserve">Mechanism of action and Side effect features were also treated to be used in exploratory analyses. Mechanism of action output was restricted </w:t>
        </w:r>
        <w:commentRangeStart w:id="79"/>
        <w:r>
          <w:rPr>
            <w:rFonts w:cstheme="minorHAnsi"/>
          </w:rPr>
          <w:t>/ formatted to a general vocabulary of actions easy to deal with.</w:t>
        </w:r>
        <w:commentRangeEnd w:id="79"/>
        <w:r>
          <w:rPr>
            <w:rStyle w:val="CommentReference"/>
          </w:rPr>
          <w:commentReference w:id="79"/>
        </w:r>
        <w:r>
          <w:rPr>
            <w:rFonts w:cstheme="minorHAnsi"/>
          </w:rPr>
          <w:t xml:space="preserve"> Side effect output was filtered to the ones that had </w:t>
        </w:r>
        <w:proofErr w:type="spellStart"/>
        <w:r>
          <w:rPr>
            <w:rFonts w:cstheme="minorHAnsi"/>
          </w:rPr>
          <w:t>MedDra</w:t>
        </w:r>
        <w:proofErr w:type="spellEnd"/>
        <w:r>
          <w:rPr>
            <w:rFonts w:cstheme="minorHAnsi"/>
          </w:rPr>
          <w:t xml:space="preserve"> identifiers. </w:t>
        </w:r>
      </w:ins>
    </w:p>
    <w:p w14:paraId="21772D3A" w14:textId="77777777" w:rsidR="00F92A8E" w:rsidRDefault="00F92A8E" w:rsidP="009D4BCE">
      <w:pPr>
        <w:jc w:val="both"/>
        <w:rPr>
          <w:ins w:id="80" w:author="Cristina Leal Rodriguez" w:date="2020-06-12T00:13:00Z"/>
          <w:b/>
        </w:rPr>
      </w:pPr>
    </w:p>
    <w:p w14:paraId="740ED1B3" w14:textId="77777777" w:rsidR="00F92A8E" w:rsidRDefault="00F92A8E" w:rsidP="009D4BCE">
      <w:pPr>
        <w:jc w:val="both"/>
        <w:rPr>
          <w:ins w:id="81" w:author="Cristina Leal Rodriguez" w:date="2020-06-12T00:13:00Z"/>
          <w:b/>
        </w:rPr>
      </w:pPr>
    </w:p>
    <w:p w14:paraId="778FB2BD" w14:textId="77777777" w:rsidR="00B1244C" w:rsidRDefault="00884811" w:rsidP="009D4BCE">
      <w:pPr>
        <w:jc w:val="both"/>
        <w:rPr>
          <w:b/>
        </w:rPr>
      </w:pPr>
      <w:r w:rsidRPr="00EC32C3">
        <w:rPr>
          <w:b/>
        </w:rPr>
        <w:t>DRUGBANK</w:t>
      </w:r>
    </w:p>
    <w:p w14:paraId="5EC90075" w14:textId="77777777" w:rsidR="005F5C8C" w:rsidRPr="00B1244C" w:rsidDel="00F92A8E" w:rsidRDefault="00884811" w:rsidP="009D4BCE">
      <w:pPr>
        <w:jc w:val="both"/>
        <w:rPr>
          <w:del w:id="82" w:author="Cristina Leal Rodriguez" w:date="2020-06-12T00:13:00Z"/>
          <w:b/>
          <w:sz w:val="24"/>
        </w:rPr>
      </w:pPr>
      <w:r>
        <w:rPr>
          <w:rFonts w:cstheme="minorHAnsi"/>
        </w:rPr>
        <w:t>The DRUGBANK database</w:t>
      </w:r>
      <w:r w:rsidR="00A1032D">
        <w:rPr>
          <w:rFonts w:cstheme="minorHAnsi"/>
        </w:rPr>
        <w:t xml:space="preserve"> [9</w:t>
      </w:r>
      <w:r w:rsidR="004D07DE">
        <w:rPr>
          <w:rFonts w:cstheme="minorHAnsi"/>
        </w:rPr>
        <w:t>]</w:t>
      </w:r>
      <w:r>
        <w:rPr>
          <w:rFonts w:cstheme="minorHAnsi"/>
        </w:rPr>
        <w:t xml:space="preserve"> is a unique bioinformatics and cheminformatics resource that combines detailed drug data with comprehensive drug target information</w:t>
      </w:r>
      <w:r w:rsidR="00497766">
        <w:rPr>
          <w:rFonts w:cstheme="minorHAnsi"/>
        </w:rPr>
        <w:t>. Information retrieval was performed with the R package “DBparsed”</w:t>
      </w:r>
      <w:r w:rsidR="00A1032D">
        <w:rPr>
          <w:rFonts w:cstheme="minorHAnsi"/>
        </w:rPr>
        <w:t xml:space="preserve"> [10</w:t>
      </w:r>
      <w:r w:rsidR="009158F6">
        <w:rPr>
          <w:rFonts w:cstheme="minorHAnsi"/>
        </w:rPr>
        <w:t>]</w:t>
      </w:r>
      <w:r w:rsidR="00497766">
        <w:rPr>
          <w:rFonts w:cstheme="minorHAnsi"/>
        </w:rPr>
        <w:t xml:space="preserve">, obtaining a brief description for each DDI. The version used in this study (5.0) was downloaded from the Drugbank website on January 2020. </w:t>
      </w:r>
    </w:p>
    <w:p w14:paraId="602375D3" w14:textId="77777777" w:rsidR="005F5C8C" w:rsidRDefault="005F5C8C">
      <w:pPr>
        <w:jc w:val="both"/>
        <w:pPrChange w:id="83" w:author="Cristina Leal Rodriguez" w:date="2020-06-12T00:13:00Z">
          <w:pPr>
            <w:pStyle w:val="NormalWeb"/>
            <w:spacing w:before="53" w:beforeAutospacing="0" w:after="0" w:afterAutospacing="0"/>
            <w:ind w:right="-307"/>
            <w:jc w:val="both"/>
          </w:pPr>
        </w:pPrChange>
      </w:pPr>
    </w:p>
    <w:p w14:paraId="4B6BFA04" w14:textId="77777777" w:rsidR="00B1244C" w:rsidRDefault="005F5C8C" w:rsidP="009D4BCE">
      <w:pPr>
        <w:jc w:val="both"/>
        <w:rPr>
          <w:b/>
        </w:rPr>
      </w:pPr>
      <w:r w:rsidRPr="00EC32C3">
        <w:rPr>
          <w:b/>
        </w:rPr>
        <w:t>KEGG</w:t>
      </w:r>
      <w:r w:rsidR="00415C8B" w:rsidRPr="00EC32C3">
        <w:rPr>
          <w:b/>
        </w:rPr>
        <w:t xml:space="preserve"> DRUG</w:t>
      </w:r>
    </w:p>
    <w:p w14:paraId="0863478B" w14:textId="77777777" w:rsidR="005F5C8C" w:rsidRPr="00B1244C" w:rsidDel="00F92A8E" w:rsidRDefault="00D6464C" w:rsidP="009D4BCE">
      <w:pPr>
        <w:jc w:val="both"/>
        <w:rPr>
          <w:del w:id="84" w:author="Cristina Leal Rodriguez" w:date="2020-06-12T00:13:00Z"/>
          <w:b/>
        </w:rPr>
      </w:pPr>
      <w:r>
        <w:rPr>
          <w:rFonts w:cstheme="minorHAnsi"/>
        </w:rPr>
        <w:t xml:space="preserve">The </w:t>
      </w:r>
      <w:r w:rsidR="00415C8B">
        <w:rPr>
          <w:rFonts w:cstheme="minorHAnsi"/>
        </w:rPr>
        <w:t>KEGG DRUG database</w:t>
      </w:r>
      <w:r w:rsidR="00A1032D">
        <w:rPr>
          <w:rFonts w:cstheme="minorHAnsi"/>
        </w:rPr>
        <w:t xml:space="preserve"> [11</w:t>
      </w:r>
      <w:r w:rsidR="004D07DE">
        <w:rPr>
          <w:rFonts w:cstheme="minorHAnsi"/>
        </w:rPr>
        <w:t>]</w:t>
      </w:r>
      <w:r w:rsidR="00415C8B">
        <w:rPr>
          <w:rFonts w:cstheme="minorHAnsi"/>
        </w:rPr>
        <w:t xml:space="preserve"> is a comprehensive drug information resource for approved </w:t>
      </w:r>
      <w:r w:rsidR="009158F6">
        <w:rPr>
          <w:rFonts w:cstheme="minorHAnsi"/>
        </w:rPr>
        <w:t>drugs in Japan, USA, and Europe. Information is</w:t>
      </w:r>
      <w:r w:rsidR="00415C8B">
        <w:rPr>
          <w:rFonts w:cstheme="minorHAnsi"/>
        </w:rPr>
        <w:t xml:space="preserve"> unified based on the chemical structure and/or the chemical component of active ingredients. Information retrieval was performed with </w:t>
      </w:r>
      <w:r>
        <w:rPr>
          <w:rFonts w:cstheme="minorHAnsi"/>
        </w:rPr>
        <w:t xml:space="preserve">its </w:t>
      </w:r>
      <w:r w:rsidR="00415C8B">
        <w:rPr>
          <w:rFonts w:cstheme="minorHAnsi"/>
        </w:rPr>
        <w:t>REST API</w:t>
      </w:r>
      <w:r w:rsidR="00A1032D">
        <w:rPr>
          <w:rFonts w:cstheme="minorHAnsi"/>
        </w:rPr>
        <w:t xml:space="preserve"> [12</w:t>
      </w:r>
      <w:r w:rsidR="009158F6">
        <w:rPr>
          <w:rFonts w:cstheme="minorHAnsi"/>
        </w:rPr>
        <w:t>]</w:t>
      </w:r>
      <w:r w:rsidR="00415C8B">
        <w:rPr>
          <w:rFonts w:cstheme="minorHAnsi"/>
        </w:rPr>
        <w:t xml:space="preserve">, </w:t>
      </w:r>
      <w:r w:rsidR="009158F6">
        <w:rPr>
          <w:rFonts w:cstheme="minorHAnsi"/>
        </w:rPr>
        <w:t>such as drugs’</w:t>
      </w:r>
      <w:r w:rsidR="00415C8B">
        <w:rPr>
          <w:rFonts w:cstheme="minorHAnsi"/>
        </w:rPr>
        <w:t xml:space="preserve"> mechanism of action and management</w:t>
      </w:r>
      <w:r w:rsidR="009158F6">
        <w:rPr>
          <w:rFonts w:cstheme="minorHAnsi"/>
        </w:rPr>
        <w:t xml:space="preserve"> DDI</w:t>
      </w:r>
      <w:r w:rsidR="00415C8B">
        <w:rPr>
          <w:rFonts w:cstheme="minorHAnsi"/>
        </w:rPr>
        <w:t xml:space="preserve"> (</w:t>
      </w:r>
      <w:r w:rsidR="009158F6">
        <w:rPr>
          <w:rFonts w:cstheme="minorHAnsi"/>
        </w:rPr>
        <w:t>“</w:t>
      </w:r>
      <w:r w:rsidR="00415C8B">
        <w:rPr>
          <w:rFonts w:cstheme="minorHAnsi"/>
        </w:rPr>
        <w:t>Contraindicated</w:t>
      </w:r>
      <w:r w:rsidR="009158F6">
        <w:rPr>
          <w:rFonts w:cstheme="minorHAnsi"/>
        </w:rPr>
        <w:t>”</w:t>
      </w:r>
      <w:r w:rsidR="00415C8B">
        <w:rPr>
          <w:rFonts w:cstheme="minorHAnsi"/>
        </w:rPr>
        <w:t>,</w:t>
      </w:r>
      <w:r w:rsidR="009158F6">
        <w:rPr>
          <w:rFonts w:cstheme="minorHAnsi"/>
        </w:rPr>
        <w:t xml:space="preserve"> “</w:t>
      </w:r>
      <w:r w:rsidR="00415C8B">
        <w:rPr>
          <w:rFonts w:cstheme="minorHAnsi"/>
        </w:rPr>
        <w:t>precaution</w:t>
      </w:r>
      <w:r w:rsidR="009158F6">
        <w:rPr>
          <w:rFonts w:cstheme="minorHAnsi"/>
        </w:rPr>
        <w:t>”</w:t>
      </w:r>
      <w:r w:rsidR="00415C8B">
        <w:rPr>
          <w:rFonts w:cstheme="minorHAnsi"/>
        </w:rPr>
        <w:t xml:space="preserve">). The version used in this study (93.0) </w:t>
      </w:r>
      <w:r>
        <w:rPr>
          <w:rFonts w:cstheme="minorHAnsi"/>
        </w:rPr>
        <w:t>was downloaded</w:t>
      </w:r>
      <w:r w:rsidR="00E54C57">
        <w:rPr>
          <w:rFonts w:cstheme="minorHAnsi"/>
        </w:rPr>
        <w:t xml:space="preserve"> from the KEGG API i</w:t>
      </w:r>
      <w:r>
        <w:rPr>
          <w:rFonts w:cstheme="minorHAnsi"/>
        </w:rPr>
        <w:t xml:space="preserve">n February 2020. </w:t>
      </w:r>
    </w:p>
    <w:p w14:paraId="63BC5C09" w14:textId="77777777" w:rsidR="00EC32C3" w:rsidDel="00F92A8E" w:rsidRDefault="00EC32C3" w:rsidP="009D4BCE">
      <w:pPr>
        <w:pStyle w:val="NormalWeb"/>
        <w:spacing w:before="53" w:beforeAutospacing="0" w:after="0" w:afterAutospacing="0"/>
        <w:ind w:left="-307" w:right="-307" w:firstLine="1027"/>
        <w:jc w:val="both"/>
        <w:rPr>
          <w:del w:id="85" w:author="Cristina Leal Rodriguez" w:date="2020-06-12T00:12:00Z"/>
          <w:rFonts w:asciiTheme="minorHAnsi" w:hAnsiTheme="minorHAnsi" w:cstheme="minorHAnsi"/>
          <w:sz w:val="22"/>
        </w:rPr>
      </w:pPr>
    </w:p>
    <w:p w14:paraId="4C23BC7B" w14:textId="77777777" w:rsidR="00EC32C3" w:rsidRPr="00415C8B" w:rsidDel="00F92A8E" w:rsidRDefault="00EC32C3" w:rsidP="009D4BCE">
      <w:pPr>
        <w:pStyle w:val="NormalWeb"/>
        <w:spacing w:before="53" w:beforeAutospacing="0" w:after="0" w:afterAutospacing="0"/>
        <w:ind w:left="-307" w:right="-307" w:firstLine="1027"/>
        <w:jc w:val="both"/>
        <w:rPr>
          <w:del w:id="86" w:author="Cristina Leal Rodriguez" w:date="2020-06-12T00:12:00Z"/>
          <w:rFonts w:asciiTheme="minorHAnsi" w:hAnsiTheme="minorHAnsi" w:cstheme="minorHAnsi"/>
          <w:color w:val="000000"/>
          <w:sz w:val="22"/>
          <w:szCs w:val="22"/>
        </w:rPr>
      </w:pPr>
    </w:p>
    <w:p w14:paraId="12029427" w14:textId="77777777" w:rsidR="005F5C8C" w:rsidRDefault="005F5C8C">
      <w:pPr>
        <w:jc w:val="both"/>
        <w:pPrChange w:id="87" w:author="Cristina Leal Rodriguez" w:date="2020-06-12T00:13:00Z">
          <w:pPr>
            <w:pStyle w:val="NormalWeb"/>
            <w:spacing w:before="53" w:beforeAutospacing="0" w:after="0" w:afterAutospacing="0"/>
            <w:ind w:right="-307" w:firstLine="648"/>
            <w:jc w:val="both"/>
          </w:pPr>
        </w:pPrChange>
      </w:pPr>
    </w:p>
    <w:p w14:paraId="07FA4B00" w14:textId="77777777" w:rsidR="00B1244C" w:rsidRDefault="00B1244C" w:rsidP="009D4BCE">
      <w:pPr>
        <w:jc w:val="both"/>
        <w:rPr>
          <w:b/>
        </w:rPr>
      </w:pPr>
      <w:r>
        <w:rPr>
          <w:b/>
        </w:rPr>
        <w:t>TWOSIDES</w:t>
      </w:r>
    </w:p>
    <w:p w14:paraId="281C06A2" w14:textId="77777777" w:rsidR="009158F6" w:rsidRPr="00B1244C" w:rsidDel="00F92A8E" w:rsidRDefault="00D6464C" w:rsidP="009D4BCE">
      <w:pPr>
        <w:jc w:val="both"/>
        <w:rPr>
          <w:del w:id="88" w:author="Cristina Leal Rodriguez" w:date="2020-06-12T00:13:00Z"/>
          <w:b/>
        </w:rPr>
      </w:pPr>
      <w:r>
        <w:rPr>
          <w:rFonts w:cstheme="minorHAnsi"/>
        </w:rPr>
        <w:t>The TWOSID</w:t>
      </w:r>
      <w:r w:rsidR="00582787">
        <w:rPr>
          <w:rFonts w:cstheme="minorHAnsi"/>
        </w:rPr>
        <w:t>ES project</w:t>
      </w:r>
      <w:r w:rsidR="00F76028">
        <w:rPr>
          <w:rFonts w:cstheme="minorHAnsi"/>
        </w:rPr>
        <w:t xml:space="preserve"> [</w:t>
      </w:r>
      <w:r w:rsidR="00A1032D">
        <w:rPr>
          <w:rFonts w:cstheme="minorHAnsi"/>
        </w:rPr>
        <w:t>1</w:t>
      </w:r>
      <w:r w:rsidR="00F76028">
        <w:rPr>
          <w:rFonts w:cstheme="minorHAnsi"/>
        </w:rPr>
        <w:t>3]</w:t>
      </w:r>
      <w:r w:rsidR="00582787">
        <w:rPr>
          <w:rFonts w:cstheme="minorHAnsi"/>
        </w:rPr>
        <w:t xml:space="preserve"> consists of</w:t>
      </w:r>
      <w:r>
        <w:rPr>
          <w:rFonts w:cstheme="minorHAnsi"/>
        </w:rPr>
        <w:t xml:space="preserve"> a comprehensive database of DDI side effects elaborated by Tatonetti’s laboratory. </w:t>
      </w:r>
      <w:r w:rsidR="009158F6">
        <w:rPr>
          <w:rFonts w:cstheme="minorHAnsi"/>
        </w:rPr>
        <w:t>Twosides reports a total of</w:t>
      </w:r>
      <w:r>
        <w:rPr>
          <w:rFonts w:cstheme="minorHAnsi"/>
        </w:rPr>
        <w:t xml:space="preserve"> 40 million </w:t>
      </w:r>
      <w:r w:rsidR="008E2B07">
        <w:rPr>
          <w:rFonts w:cstheme="minorHAnsi"/>
        </w:rPr>
        <w:t xml:space="preserve">DDI-related </w:t>
      </w:r>
      <w:r>
        <w:rPr>
          <w:rFonts w:cstheme="minorHAnsi"/>
        </w:rPr>
        <w:t xml:space="preserve">side </w:t>
      </w:r>
      <w:r w:rsidR="008E2B07">
        <w:rPr>
          <w:rFonts w:cstheme="minorHAnsi"/>
        </w:rPr>
        <w:t xml:space="preserve">effects, </w:t>
      </w:r>
      <w:r w:rsidR="009158F6">
        <w:rPr>
          <w:rFonts w:cstheme="minorHAnsi"/>
        </w:rPr>
        <w:t xml:space="preserve">with their corresponding </w:t>
      </w:r>
      <w:r w:rsidR="008E2B07">
        <w:rPr>
          <w:rFonts w:cstheme="minorHAnsi"/>
        </w:rPr>
        <w:t>propensity scores for th</w:t>
      </w:r>
      <w:r w:rsidR="009158F6">
        <w:rPr>
          <w:rFonts w:cstheme="minorHAnsi"/>
        </w:rPr>
        <w:t>e evidence level</w:t>
      </w:r>
      <w:r w:rsidR="008E2B07">
        <w:rPr>
          <w:rFonts w:cstheme="minorHAnsi"/>
        </w:rPr>
        <w:t xml:space="preserve">. </w:t>
      </w:r>
      <w:r w:rsidR="009158F6">
        <w:rPr>
          <w:rFonts w:cstheme="minorHAnsi"/>
        </w:rPr>
        <w:t>We downloaded the dataset</w:t>
      </w:r>
      <w:r w:rsidR="008E2B07">
        <w:rPr>
          <w:rFonts w:cstheme="minorHAnsi"/>
        </w:rPr>
        <w:t xml:space="preserve"> from their lab repository </w:t>
      </w:r>
      <w:r w:rsidR="00E54C57">
        <w:rPr>
          <w:rFonts w:cstheme="minorHAnsi"/>
        </w:rPr>
        <w:t>i</w:t>
      </w:r>
      <w:r w:rsidR="009C6EB2">
        <w:rPr>
          <w:rFonts w:cstheme="minorHAnsi"/>
        </w:rPr>
        <w:t>n February 2020.</w:t>
      </w:r>
    </w:p>
    <w:p w14:paraId="56374134" w14:textId="77777777" w:rsidR="00427B4A" w:rsidRPr="00427B4A" w:rsidRDefault="00427B4A">
      <w:pPr>
        <w:jc w:val="both"/>
        <w:pPrChange w:id="89" w:author="Cristina Leal Rodriguez" w:date="2020-06-12T00:13:00Z">
          <w:pPr>
            <w:pStyle w:val="NormalWeb"/>
            <w:spacing w:before="48" w:beforeAutospacing="0" w:after="0" w:afterAutospacing="0"/>
            <w:ind w:left="-307" w:right="-307" w:firstLine="648"/>
            <w:jc w:val="both"/>
          </w:pPr>
        </w:pPrChange>
      </w:pPr>
    </w:p>
    <w:p w14:paraId="20CD4541" w14:textId="77777777" w:rsidR="00B1244C" w:rsidRDefault="005F5C8C" w:rsidP="009D4BCE">
      <w:pPr>
        <w:jc w:val="both"/>
        <w:rPr>
          <w:b/>
        </w:rPr>
      </w:pPr>
      <w:r w:rsidRPr="00EC32C3">
        <w:rPr>
          <w:b/>
        </w:rPr>
        <w:t>NDF</w:t>
      </w:r>
      <w:r w:rsidR="00E54C57" w:rsidRPr="00EC32C3">
        <w:rPr>
          <w:b/>
        </w:rPr>
        <w:t>-</w:t>
      </w:r>
      <w:r w:rsidRPr="00EC32C3">
        <w:rPr>
          <w:b/>
        </w:rPr>
        <w:t>RT</w:t>
      </w:r>
    </w:p>
    <w:p w14:paraId="7DE68E86" w14:textId="77777777" w:rsidR="00B17A9B" w:rsidRPr="00B1244C" w:rsidDel="00F92A8E" w:rsidRDefault="00691391" w:rsidP="009D4BCE">
      <w:pPr>
        <w:jc w:val="both"/>
        <w:rPr>
          <w:del w:id="90" w:author="Cristina Leal Rodriguez" w:date="2020-06-12T00:12:00Z"/>
          <w:b/>
        </w:rPr>
      </w:pPr>
      <w:r>
        <w:rPr>
          <w:rFonts w:cstheme="minorHAnsi"/>
        </w:rPr>
        <w:t>NDF-RT [</w:t>
      </w:r>
      <w:r w:rsidR="00A1032D">
        <w:rPr>
          <w:rFonts w:cstheme="minorHAnsi"/>
        </w:rPr>
        <w:t>1</w:t>
      </w:r>
      <w:r>
        <w:rPr>
          <w:rFonts w:cstheme="minorHAnsi"/>
        </w:rPr>
        <w:t>4] is the National Drug File – Reference Terminology from t</w:t>
      </w:r>
      <w:r w:rsidR="00582787">
        <w:rPr>
          <w:rFonts w:cstheme="minorHAnsi"/>
        </w:rPr>
        <w:t>he U.S. Department of Veteran Affairs, Veterans Health Administration (VHA)</w:t>
      </w:r>
      <w:r>
        <w:rPr>
          <w:rFonts w:cstheme="minorHAnsi"/>
        </w:rPr>
        <w:t>.</w:t>
      </w:r>
      <w:r w:rsidR="00F57D80">
        <w:rPr>
          <w:rFonts w:cstheme="minorHAnsi"/>
        </w:rPr>
        <w:t xml:space="preserve"> It is an extension of the VHA National Drug File (NDF) that combines its hierarchical drug classification with a multi-category reference model. “VA Drug interactions” was the category extracted</w:t>
      </w:r>
      <w:r>
        <w:rPr>
          <w:rFonts w:cstheme="minorHAnsi"/>
        </w:rPr>
        <w:t>, which contains</w:t>
      </w:r>
      <w:r w:rsidR="00F57D80">
        <w:rPr>
          <w:rFonts w:cstheme="minorHAnsi"/>
        </w:rPr>
        <w:t xml:space="preserve"> clinical significance </w:t>
      </w:r>
      <w:r>
        <w:rPr>
          <w:rFonts w:cstheme="minorHAnsi"/>
        </w:rPr>
        <w:t xml:space="preserve">concept for </w:t>
      </w:r>
      <w:r w:rsidR="00F57D80">
        <w:rPr>
          <w:rFonts w:cstheme="minorHAnsi"/>
        </w:rPr>
        <w:t xml:space="preserve">each of the DDIs. The version </w:t>
      </w:r>
      <w:r w:rsidR="00E54C57">
        <w:rPr>
          <w:rFonts w:cstheme="minorHAnsi"/>
        </w:rPr>
        <w:t>used in this study dates from July 2014 as this was the last release VA was maintaining NDF-RT interactions, resulting in its removal from their posterior updates. Data was downloaded from the National Institutes of Health (NIH) repository in March 2020.</w:t>
      </w:r>
    </w:p>
    <w:p w14:paraId="10F6A890" w14:textId="77777777" w:rsidR="00780586" w:rsidRDefault="00780586" w:rsidP="009D4BCE">
      <w:pPr>
        <w:jc w:val="both"/>
        <w:rPr>
          <w:rFonts w:cstheme="minorHAnsi"/>
          <w:b/>
          <w:sz w:val="24"/>
        </w:rPr>
      </w:pPr>
    </w:p>
    <w:p w14:paraId="61AD55C8" w14:textId="77777777" w:rsidR="00B1244C" w:rsidRDefault="00B1244C" w:rsidP="009D4BCE">
      <w:pPr>
        <w:jc w:val="both"/>
        <w:rPr>
          <w:rFonts w:cstheme="minorHAnsi"/>
          <w:b/>
        </w:rPr>
      </w:pPr>
      <w:r>
        <w:rPr>
          <w:rFonts w:cstheme="minorHAnsi"/>
          <w:b/>
        </w:rPr>
        <w:t>CREDIBLEMEDS</w:t>
      </w:r>
    </w:p>
    <w:p w14:paraId="51C0BFB5" w14:textId="77777777" w:rsidR="00E54C57" w:rsidRPr="00B1244C" w:rsidDel="00F92A8E" w:rsidRDefault="000260E0" w:rsidP="009D4BCE">
      <w:pPr>
        <w:jc w:val="both"/>
        <w:rPr>
          <w:del w:id="91" w:author="Cristina Leal Rodriguez" w:date="2020-06-12T00:13:00Z"/>
          <w:rFonts w:cstheme="minorHAnsi"/>
          <w:b/>
        </w:rPr>
      </w:pPr>
      <w:r w:rsidRPr="00B1244C">
        <w:rPr>
          <w:rFonts w:eastAsia="Times New Roman" w:cstheme="minorHAnsi"/>
          <w:szCs w:val="24"/>
        </w:rPr>
        <w:lastRenderedPageBreak/>
        <w:t>CREDIBLEMEDS</w:t>
      </w:r>
      <w:r w:rsidR="00293426" w:rsidRPr="00B1244C">
        <w:rPr>
          <w:rFonts w:eastAsia="Times New Roman" w:cstheme="minorHAnsi"/>
          <w:szCs w:val="24"/>
        </w:rPr>
        <w:t xml:space="preserve"> [</w:t>
      </w:r>
      <w:r w:rsidR="00A1032D">
        <w:rPr>
          <w:rFonts w:eastAsia="Times New Roman" w:cstheme="minorHAnsi"/>
          <w:szCs w:val="24"/>
        </w:rPr>
        <w:t>1</w:t>
      </w:r>
      <w:r w:rsidR="00293426" w:rsidRPr="00B1244C">
        <w:rPr>
          <w:rFonts w:eastAsia="Times New Roman" w:cstheme="minorHAnsi"/>
          <w:szCs w:val="24"/>
        </w:rPr>
        <w:t>5]</w:t>
      </w:r>
      <w:r w:rsidRPr="00B1244C">
        <w:rPr>
          <w:rFonts w:eastAsia="Times New Roman" w:cstheme="minorHAnsi"/>
          <w:szCs w:val="24"/>
        </w:rPr>
        <w:t xml:space="preserve"> is a </w:t>
      </w:r>
      <w:r w:rsidR="00780586" w:rsidRPr="00B1244C">
        <w:rPr>
          <w:rFonts w:eastAsia="Times New Roman" w:cstheme="minorHAnsi"/>
          <w:szCs w:val="24"/>
        </w:rPr>
        <w:t>clinically oriented</w:t>
      </w:r>
      <w:r w:rsidRPr="00B1244C">
        <w:rPr>
          <w:rFonts w:eastAsia="Times New Roman" w:cstheme="minorHAnsi"/>
          <w:szCs w:val="24"/>
        </w:rPr>
        <w:t xml:space="preserve"> information source that</w:t>
      </w:r>
      <w:r w:rsidR="00691391" w:rsidRPr="00B1244C">
        <w:rPr>
          <w:rFonts w:eastAsia="Times New Roman" w:cstheme="minorHAnsi"/>
          <w:szCs w:val="24"/>
        </w:rPr>
        <w:t xml:space="preserve"> is used to guide clinical decision-making and safe </w:t>
      </w:r>
      <w:proofErr w:type="gramStart"/>
      <w:r w:rsidR="00691391" w:rsidRPr="00B1244C">
        <w:rPr>
          <w:rFonts w:eastAsia="Times New Roman" w:cstheme="minorHAnsi"/>
          <w:szCs w:val="24"/>
        </w:rPr>
        <w:t xml:space="preserve">use </w:t>
      </w:r>
      <w:r w:rsidRPr="00B1244C">
        <w:rPr>
          <w:rFonts w:eastAsia="Times New Roman" w:cstheme="minorHAnsi"/>
          <w:szCs w:val="24"/>
        </w:rPr>
        <w:t xml:space="preserve"> </w:t>
      </w:r>
      <w:commentRangeStart w:id="92"/>
      <w:r w:rsidRPr="00B1244C">
        <w:rPr>
          <w:rFonts w:eastAsia="Times New Roman" w:cstheme="minorHAnsi"/>
          <w:szCs w:val="24"/>
        </w:rPr>
        <w:t>records</w:t>
      </w:r>
      <w:commentRangeEnd w:id="92"/>
      <w:proofErr w:type="gramEnd"/>
      <w:r w:rsidR="00D13A4D">
        <w:rPr>
          <w:rStyle w:val="CommentReference"/>
        </w:rPr>
        <w:commentReference w:id="92"/>
      </w:r>
      <w:r w:rsidRPr="00B1244C">
        <w:rPr>
          <w:rFonts w:eastAsia="Times New Roman" w:cstheme="minorHAnsi"/>
          <w:szCs w:val="24"/>
        </w:rPr>
        <w:t xml:space="preserve"> drugs with risk of QT prolongation and/or torsades de pointes (TdP)</w:t>
      </w:r>
      <w:r w:rsidR="00780586" w:rsidRPr="00B1244C">
        <w:rPr>
          <w:rFonts w:eastAsia="Times New Roman" w:cstheme="minorHAnsi"/>
          <w:szCs w:val="24"/>
        </w:rPr>
        <w:t xml:space="preserve">. </w:t>
      </w:r>
      <w:r w:rsidRPr="00B1244C">
        <w:rPr>
          <w:rFonts w:eastAsia="Times New Roman" w:cstheme="minorHAnsi"/>
          <w:szCs w:val="24"/>
        </w:rPr>
        <w:t xml:space="preserve"> </w:t>
      </w:r>
      <w:r w:rsidR="003112C7" w:rsidRPr="00B1244C">
        <w:rPr>
          <w:rFonts w:eastAsia="Times New Roman" w:cstheme="minorHAnsi"/>
          <w:szCs w:val="24"/>
        </w:rPr>
        <w:t>Crediblemeds comprises a small DDI dataset and contains information such as</w:t>
      </w:r>
      <w:r w:rsidR="00216E22" w:rsidRPr="00B1244C">
        <w:rPr>
          <w:rFonts w:eastAsia="Times New Roman" w:cstheme="minorHAnsi"/>
          <w:szCs w:val="24"/>
        </w:rPr>
        <w:t xml:space="preserve"> Precipitant and Object drug</w:t>
      </w:r>
      <w:r w:rsidR="003112C7" w:rsidRPr="00B1244C">
        <w:rPr>
          <w:rFonts w:eastAsia="Times New Roman" w:cstheme="minorHAnsi"/>
          <w:szCs w:val="24"/>
        </w:rPr>
        <w:t>s</w:t>
      </w:r>
      <w:r w:rsidR="00216E22" w:rsidRPr="00B1244C">
        <w:rPr>
          <w:rFonts w:eastAsia="Times New Roman" w:cstheme="minorHAnsi"/>
          <w:szCs w:val="24"/>
        </w:rPr>
        <w:t xml:space="preserve">, as well as </w:t>
      </w:r>
      <w:r w:rsidR="00C72EFE" w:rsidRPr="00B1244C">
        <w:rPr>
          <w:rFonts w:eastAsia="Times New Roman" w:cstheme="minorHAnsi"/>
          <w:szCs w:val="24"/>
        </w:rPr>
        <w:t>mechanism of action</w:t>
      </w:r>
      <w:r w:rsidR="00216E22" w:rsidRPr="00B1244C">
        <w:rPr>
          <w:rFonts w:eastAsia="Times New Roman" w:cstheme="minorHAnsi"/>
          <w:szCs w:val="24"/>
        </w:rPr>
        <w:t xml:space="preserve"> and management options</w:t>
      </w:r>
      <w:r w:rsidR="00353342" w:rsidRPr="00B1244C">
        <w:rPr>
          <w:rFonts w:eastAsia="Times New Roman" w:cstheme="minorHAnsi"/>
          <w:szCs w:val="24"/>
        </w:rPr>
        <w:t xml:space="preserve"> </w:t>
      </w:r>
      <w:r w:rsidR="00785973" w:rsidRPr="00B1244C">
        <w:rPr>
          <w:rFonts w:eastAsia="Times New Roman" w:cstheme="minorHAnsi"/>
          <w:szCs w:val="24"/>
        </w:rPr>
        <w:t>features</w:t>
      </w:r>
      <w:r w:rsidR="00216E22" w:rsidRPr="00B1244C">
        <w:rPr>
          <w:rFonts w:eastAsia="Times New Roman" w:cstheme="minorHAnsi"/>
          <w:szCs w:val="24"/>
        </w:rPr>
        <w:t xml:space="preserve"> for each of the DDIs.</w:t>
      </w:r>
      <w:r w:rsidR="00353342" w:rsidRPr="00B1244C">
        <w:rPr>
          <w:rFonts w:eastAsia="Times New Roman" w:cstheme="minorHAnsi"/>
          <w:szCs w:val="24"/>
        </w:rPr>
        <w:t xml:space="preserve"> The newest version of it dates from May 2010</w:t>
      </w:r>
      <w:r w:rsidR="008F7BAB" w:rsidRPr="00B1244C">
        <w:rPr>
          <w:rFonts w:eastAsia="Times New Roman" w:cstheme="minorHAnsi"/>
          <w:szCs w:val="24"/>
        </w:rPr>
        <w:t xml:space="preserve"> with no identifiers</w:t>
      </w:r>
      <w:r w:rsidR="00353342" w:rsidRPr="00B1244C">
        <w:rPr>
          <w:rFonts w:eastAsia="Times New Roman" w:cstheme="minorHAnsi"/>
          <w:szCs w:val="24"/>
        </w:rPr>
        <w:t>, and it was extracted from [] as they already had parsed the drugs to their Drugbank identifiers</w:t>
      </w:r>
      <w:r w:rsidR="008F7BAB" w:rsidRPr="00B1244C">
        <w:rPr>
          <w:rFonts w:eastAsia="Times New Roman" w:cstheme="minorHAnsi"/>
          <w:szCs w:val="24"/>
        </w:rPr>
        <w:t>.</w:t>
      </w:r>
      <w:r w:rsidR="00353342" w:rsidRPr="00B1244C">
        <w:rPr>
          <w:rFonts w:eastAsia="Times New Roman" w:cstheme="minorHAnsi"/>
          <w:szCs w:val="24"/>
        </w:rPr>
        <w:t xml:space="preserve"> </w:t>
      </w:r>
    </w:p>
    <w:p w14:paraId="6A876BBA" w14:textId="77777777" w:rsidR="008F7BAB" w:rsidRDefault="008F7BAB" w:rsidP="009D4BCE">
      <w:pPr>
        <w:jc w:val="both"/>
        <w:rPr>
          <w:rFonts w:cstheme="minorHAnsi"/>
        </w:rPr>
      </w:pPr>
    </w:p>
    <w:p w14:paraId="683CAAC4" w14:textId="77777777" w:rsidR="00B1244C" w:rsidRDefault="00B1244C" w:rsidP="009D4BCE">
      <w:pPr>
        <w:jc w:val="both"/>
        <w:rPr>
          <w:rFonts w:cstheme="minorHAnsi"/>
          <w:b/>
        </w:rPr>
      </w:pPr>
      <w:r>
        <w:rPr>
          <w:rFonts w:cstheme="minorHAnsi"/>
          <w:b/>
        </w:rPr>
        <w:t>INTERAKTION DATABASEN</w:t>
      </w:r>
    </w:p>
    <w:p w14:paraId="7A700621" w14:textId="77777777" w:rsidR="00935324" w:rsidDel="00F92A8E" w:rsidRDefault="003D1B97" w:rsidP="009D4BCE">
      <w:pPr>
        <w:jc w:val="both"/>
        <w:rPr>
          <w:del w:id="93" w:author="Cristina Leal Rodriguez" w:date="2020-06-12T00:13:00Z"/>
          <w:rFonts w:cstheme="minorHAnsi"/>
        </w:rPr>
      </w:pPr>
      <w:r>
        <w:rPr>
          <w:rFonts w:cstheme="minorHAnsi"/>
        </w:rPr>
        <w:t>The Danish DDI database</w:t>
      </w:r>
      <w:r w:rsidR="00293426">
        <w:rPr>
          <w:rFonts w:cstheme="minorHAnsi"/>
        </w:rPr>
        <w:t xml:space="preserve"> [</w:t>
      </w:r>
      <w:r w:rsidR="00A1032D">
        <w:rPr>
          <w:rFonts w:cstheme="minorHAnsi"/>
        </w:rPr>
        <w:t>1</w:t>
      </w:r>
      <w:r w:rsidR="00293426">
        <w:rPr>
          <w:rFonts w:cstheme="minorHAnsi"/>
        </w:rPr>
        <w:t>6]</w:t>
      </w:r>
      <w:r>
        <w:rPr>
          <w:rFonts w:cstheme="minorHAnsi"/>
        </w:rPr>
        <w:t xml:space="preserve"> </w:t>
      </w:r>
      <w:r w:rsidR="004F4E11">
        <w:rPr>
          <w:rFonts w:cstheme="minorHAnsi"/>
        </w:rPr>
        <w:t>is an electronic search tool that describes evidence-based interactions documented by cl</w:t>
      </w:r>
      <w:r w:rsidR="003112C7">
        <w:rPr>
          <w:rFonts w:cstheme="minorHAnsi"/>
        </w:rPr>
        <w:t xml:space="preserve">inical/case studies. It </w:t>
      </w:r>
      <w:r w:rsidR="004F4E11">
        <w:rPr>
          <w:rFonts w:cstheme="minorHAnsi"/>
        </w:rPr>
        <w:t>provide</w:t>
      </w:r>
      <w:r w:rsidR="003112C7">
        <w:rPr>
          <w:rFonts w:cstheme="minorHAnsi"/>
        </w:rPr>
        <w:t>s</w:t>
      </w:r>
      <w:r w:rsidR="004F4E11">
        <w:rPr>
          <w:rFonts w:cstheme="minorHAnsi"/>
        </w:rPr>
        <w:t xml:space="preserve"> a common frame of reference for the on the handling of drug interactions in the </w:t>
      </w:r>
      <w:r w:rsidR="00785973">
        <w:rPr>
          <w:rFonts w:cstheme="minorHAnsi"/>
        </w:rPr>
        <w:t>Danish</w:t>
      </w:r>
      <w:r w:rsidR="004F4E11">
        <w:rPr>
          <w:rFonts w:cstheme="minorHAnsi"/>
        </w:rPr>
        <w:t xml:space="preserve"> healthcare system</w:t>
      </w:r>
      <w:r w:rsidR="009C203D">
        <w:rPr>
          <w:rFonts w:cstheme="minorHAnsi"/>
        </w:rPr>
        <w:t>. Data was retrieved from a</w:t>
      </w:r>
      <w:r w:rsidR="00785973">
        <w:rPr>
          <w:rFonts w:cstheme="minorHAnsi"/>
        </w:rPr>
        <w:t xml:space="preserve"> p</w:t>
      </w:r>
      <w:r w:rsidR="009C203D">
        <w:rPr>
          <w:rFonts w:cstheme="minorHAnsi"/>
        </w:rPr>
        <w:t>ublic document provided by the Danish Medicines Agency. Information provided includes</w:t>
      </w:r>
      <w:r w:rsidR="00785973">
        <w:rPr>
          <w:rFonts w:cstheme="minorHAnsi"/>
        </w:rPr>
        <w:t xml:space="preserve"> clinical significance, evidence level, and management administration features</w:t>
      </w:r>
      <w:r w:rsidR="00C72EFE">
        <w:rPr>
          <w:rFonts w:cstheme="minorHAnsi"/>
        </w:rPr>
        <w:t xml:space="preserve"> for each DDI. The version used in this study (XML_dato_3 release 2.7) was downloaded in March 2020.</w:t>
      </w:r>
    </w:p>
    <w:p w14:paraId="36A81387" w14:textId="77777777" w:rsidR="00B1244C" w:rsidDel="00F92A8E" w:rsidRDefault="00B1244C" w:rsidP="009D4BCE">
      <w:pPr>
        <w:jc w:val="both"/>
        <w:rPr>
          <w:del w:id="94" w:author="Cristina Leal Rodriguez" w:date="2020-06-12T00:12:00Z"/>
          <w:rFonts w:cstheme="minorHAnsi"/>
        </w:rPr>
      </w:pPr>
    </w:p>
    <w:p w14:paraId="6901FF7A" w14:textId="77777777" w:rsidR="00B1244C" w:rsidDel="00F92A8E" w:rsidRDefault="00B1244C" w:rsidP="009D4BCE">
      <w:pPr>
        <w:jc w:val="both"/>
        <w:rPr>
          <w:del w:id="95" w:author="Cristina Leal Rodriguez" w:date="2020-06-12T00:12:00Z"/>
          <w:rFonts w:cstheme="minorHAnsi"/>
        </w:rPr>
      </w:pPr>
    </w:p>
    <w:p w14:paraId="0CB2D892" w14:textId="77777777" w:rsidR="00B1244C" w:rsidDel="00F92A8E" w:rsidRDefault="00B1244C" w:rsidP="009D4BCE">
      <w:pPr>
        <w:jc w:val="both"/>
        <w:rPr>
          <w:del w:id="96" w:author="Cristina Leal Rodriguez" w:date="2020-06-12T00:12:00Z"/>
          <w:rFonts w:cstheme="minorHAnsi"/>
        </w:rPr>
      </w:pPr>
    </w:p>
    <w:p w14:paraId="442B0612" w14:textId="77777777" w:rsidR="00B1244C" w:rsidDel="00F92A8E" w:rsidRDefault="00B1244C" w:rsidP="009D4BCE">
      <w:pPr>
        <w:jc w:val="both"/>
        <w:rPr>
          <w:del w:id="97" w:author="Cristina Leal Rodriguez" w:date="2020-06-12T00:12:00Z"/>
          <w:rFonts w:cstheme="minorHAnsi"/>
        </w:rPr>
      </w:pPr>
    </w:p>
    <w:p w14:paraId="4194C0BF" w14:textId="77777777" w:rsidR="00B1244C" w:rsidDel="00F92A8E" w:rsidRDefault="00B1244C" w:rsidP="009D4BCE">
      <w:pPr>
        <w:jc w:val="both"/>
        <w:rPr>
          <w:del w:id="98" w:author="Cristina Leal Rodriguez" w:date="2020-06-12T00:12:00Z"/>
          <w:rFonts w:cstheme="minorHAnsi"/>
        </w:rPr>
      </w:pPr>
    </w:p>
    <w:p w14:paraId="02B341EC" w14:textId="77777777" w:rsidR="00B1244C" w:rsidDel="00F92A8E" w:rsidRDefault="00B1244C" w:rsidP="009D4BCE">
      <w:pPr>
        <w:jc w:val="both"/>
        <w:rPr>
          <w:del w:id="99" w:author="Cristina Leal Rodriguez" w:date="2020-06-12T00:12:00Z"/>
          <w:rFonts w:cstheme="minorHAnsi"/>
        </w:rPr>
      </w:pPr>
    </w:p>
    <w:p w14:paraId="31F4A8BE" w14:textId="77777777" w:rsidR="00B1244C" w:rsidRDefault="00B1244C" w:rsidP="009D4BCE">
      <w:pPr>
        <w:jc w:val="both"/>
        <w:rPr>
          <w:rFonts w:cstheme="minorHAnsi"/>
        </w:rPr>
      </w:pPr>
    </w:p>
    <w:p w14:paraId="11FA48BC" w14:textId="77777777" w:rsidR="00B1244C" w:rsidRDefault="008B6692" w:rsidP="009D4BCE">
      <w:pPr>
        <w:jc w:val="both"/>
        <w:rPr>
          <w:rFonts w:cstheme="minorHAnsi"/>
          <w:b/>
        </w:rPr>
      </w:pPr>
      <w:r w:rsidRPr="00EC32C3">
        <w:rPr>
          <w:rFonts w:cstheme="minorHAnsi"/>
          <w:b/>
        </w:rPr>
        <w:t>ONC HIGH-PRIORITY / NON-INTERRU</w:t>
      </w:r>
      <w:r w:rsidR="00B1244C">
        <w:rPr>
          <w:rFonts w:cstheme="minorHAnsi"/>
          <w:b/>
        </w:rPr>
        <w:t>MPTIVE</w:t>
      </w:r>
    </w:p>
    <w:p w14:paraId="49C51842" w14:textId="77777777" w:rsidR="00B1244C" w:rsidRDefault="008B6692" w:rsidP="009D4BCE">
      <w:pPr>
        <w:jc w:val="both"/>
        <w:rPr>
          <w:rFonts w:cstheme="minorHAnsi"/>
          <w:b/>
        </w:rPr>
      </w:pPr>
      <w:r>
        <w:rPr>
          <w:rFonts w:cstheme="minorHAnsi"/>
        </w:rPr>
        <w:t>ONC HIGH-PRIORITY (ONC-HP)</w:t>
      </w:r>
      <w:r w:rsidR="00293426">
        <w:rPr>
          <w:rFonts w:cstheme="minorHAnsi"/>
        </w:rPr>
        <w:t xml:space="preserve"> [</w:t>
      </w:r>
      <w:r w:rsidR="00A1032D">
        <w:rPr>
          <w:rFonts w:cstheme="minorHAnsi"/>
        </w:rPr>
        <w:t>1</w:t>
      </w:r>
      <w:r w:rsidR="00293426">
        <w:rPr>
          <w:rFonts w:cstheme="minorHAnsi"/>
        </w:rPr>
        <w:t>7]</w:t>
      </w:r>
      <w:r>
        <w:rPr>
          <w:rFonts w:cstheme="minorHAnsi"/>
        </w:rPr>
        <w:t xml:space="preserve"> </w:t>
      </w:r>
      <w:r w:rsidR="006736BD">
        <w:rPr>
          <w:rFonts w:cstheme="minorHAnsi"/>
        </w:rPr>
        <w:t>consists of a set of high-severity DDIs for use in electronic health records (EHR</w:t>
      </w:r>
      <w:r w:rsidR="009C203D">
        <w:rPr>
          <w:rFonts w:cstheme="minorHAnsi"/>
        </w:rPr>
        <w:t>). This dataset</w:t>
      </w:r>
      <w:r w:rsidR="00C90CDF">
        <w:rPr>
          <w:rFonts w:cstheme="minorHAnsi"/>
        </w:rPr>
        <w:t xml:space="preserve"> </w:t>
      </w:r>
      <w:proofErr w:type="gramStart"/>
      <w:r w:rsidR="00C90CDF">
        <w:rPr>
          <w:rFonts w:cstheme="minorHAnsi"/>
        </w:rPr>
        <w:t>is</w:t>
      </w:r>
      <w:r w:rsidR="009C203D">
        <w:rPr>
          <w:rFonts w:cstheme="minorHAnsi"/>
        </w:rPr>
        <w:t xml:space="preserve"> characterized</w:t>
      </w:r>
      <w:proofErr w:type="gramEnd"/>
      <w:r w:rsidR="009C203D">
        <w:rPr>
          <w:rFonts w:cstheme="minorHAnsi"/>
        </w:rPr>
        <w:t xml:space="preserve"> by </w:t>
      </w:r>
      <w:r w:rsidR="006736BD">
        <w:rPr>
          <w:rFonts w:cstheme="minorHAnsi"/>
        </w:rPr>
        <w:t>contraindicated and h</w:t>
      </w:r>
      <w:r w:rsidR="00C90CDF">
        <w:rPr>
          <w:rFonts w:cstheme="minorHAnsi"/>
        </w:rPr>
        <w:t>ighly clinical significant DDIs</w:t>
      </w:r>
      <w:r w:rsidR="009C203D">
        <w:rPr>
          <w:rFonts w:cstheme="minorHAnsi"/>
        </w:rPr>
        <w:t>. Nevertheless, most of the</w:t>
      </w:r>
      <w:r w:rsidR="00C90CDF">
        <w:rPr>
          <w:rFonts w:cstheme="minorHAnsi"/>
        </w:rPr>
        <w:t xml:space="preserve"> DDIs</w:t>
      </w:r>
      <w:r w:rsidR="009C203D">
        <w:rPr>
          <w:rFonts w:cstheme="minorHAnsi"/>
        </w:rPr>
        <w:t xml:space="preserve"> included in this resource lack</w:t>
      </w:r>
      <w:r w:rsidR="00C90CDF">
        <w:rPr>
          <w:rFonts w:cstheme="minorHAnsi"/>
        </w:rPr>
        <w:t xml:space="preserve"> of primary literature supporting their evidence.</w:t>
      </w:r>
      <w:r w:rsidR="009C203D">
        <w:rPr>
          <w:rFonts w:cstheme="minorHAnsi"/>
        </w:rPr>
        <w:t xml:space="preserve"> We retrieve information regarding </w:t>
      </w:r>
      <w:r w:rsidR="006800E0">
        <w:rPr>
          <w:rFonts w:cstheme="minorHAnsi"/>
        </w:rPr>
        <w:t>clinical significance, evidence level, and management options f</w:t>
      </w:r>
      <w:r w:rsidR="009C203D">
        <w:rPr>
          <w:rFonts w:cstheme="minorHAnsi"/>
        </w:rPr>
        <w:t>eatures</w:t>
      </w:r>
      <w:r w:rsidR="006800E0">
        <w:rPr>
          <w:rFonts w:cstheme="minorHAnsi"/>
        </w:rPr>
        <w:t xml:space="preserve">. </w:t>
      </w:r>
      <w:r w:rsidR="00C90CDF">
        <w:rPr>
          <w:rFonts w:cstheme="minorHAnsi"/>
        </w:rPr>
        <w:t>It is a one-time updated project published in April 2012</w:t>
      </w:r>
      <w:r w:rsidR="00EF6DF6">
        <w:rPr>
          <w:rFonts w:cstheme="minorHAnsi"/>
        </w:rPr>
        <w:t>.</w:t>
      </w:r>
    </w:p>
    <w:p w14:paraId="29406C27" w14:textId="77777777" w:rsidR="00B1244C" w:rsidRDefault="006800E0" w:rsidP="009D4BCE">
      <w:pPr>
        <w:jc w:val="both"/>
        <w:rPr>
          <w:rFonts w:cstheme="minorHAnsi"/>
          <w:b/>
        </w:rPr>
      </w:pPr>
      <w:r>
        <w:rPr>
          <w:rFonts w:cstheme="minorHAnsi"/>
        </w:rPr>
        <w:t>ONC NON-INTERRUMPTIVE (ONC-NI)</w:t>
      </w:r>
      <w:r w:rsidR="00293426">
        <w:rPr>
          <w:rFonts w:cstheme="minorHAnsi"/>
        </w:rPr>
        <w:t xml:space="preserve"> [</w:t>
      </w:r>
      <w:r w:rsidR="00A1032D">
        <w:rPr>
          <w:rFonts w:cstheme="minorHAnsi"/>
        </w:rPr>
        <w:t>1</w:t>
      </w:r>
      <w:r w:rsidR="00293426">
        <w:rPr>
          <w:rFonts w:cstheme="minorHAnsi"/>
        </w:rPr>
        <w:t>8]</w:t>
      </w:r>
      <w:r>
        <w:rPr>
          <w:rFonts w:cstheme="minorHAnsi"/>
        </w:rPr>
        <w:t xml:space="preserve"> consists of a set of low priority DDIs</w:t>
      </w:r>
      <w:r w:rsidR="00AE4A52">
        <w:rPr>
          <w:rFonts w:cstheme="minorHAnsi"/>
        </w:rPr>
        <w:t xml:space="preserve"> feasible for non-interruptive alerts</w:t>
      </w:r>
      <w:r w:rsidR="005B59F6">
        <w:rPr>
          <w:rFonts w:cstheme="minorHAnsi"/>
        </w:rPr>
        <w:t xml:space="preserve"> </w:t>
      </w:r>
      <w:commentRangeStart w:id="100"/>
      <w:r w:rsidR="005B59F6">
        <w:rPr>
          <w:rFonts w:cstheme="minorHAnsi"/>
        </w:rPr>
        <w:t>that aims</w:t>
      </w:r>
      <w:r w:rsidR="00E4310F">
        <w:rPr>
          <w:rFonts w:cstheme="minorHAnsi"/>
        </w:rPr>
        <w:t xml:space="preserve"> to reduce alert fatigue for the provider’s workflow of EHRs</w:t>
      </w:r>
      <w:commentRangeEnd w:id="100"/>
      <w:r w:rsidR="005B59F6">
        <w:rPr>
          <w:rStyle w:val="CommentReference"/>
        </w:rPr>
        <w:commentReference w:id="100"/>
      </w:r>
      <w:r w:rsidR="00EF6DF6">
        <w:rPr>
          <w:rFonts w:cstheme="minorHAnsi"/>
        </w:rPr>
        <w:t xml:space="preserve">. </w:t>
      </w:r>
      <w:r w:rsidR="00711482">
        <w:rPr>
          <w:rFonts w:cstheme="minorHAnsi"/>
        </w:rPr>
        <w:t>We retrieved information regarding the</w:t>
      </w:r>
      <w:r w:rsidR="00EF6DF6">
        <w:rPr>
          <w:rFonts w:cstheme="minorHAnsi"/>
        </w:rPr>
        <w:t xml:space="preserve"> clinical significance and evidence level features.</w:t>
      </w:r>
      <w:r w:rsidR="00711482">
        <w:rPr>
          <w:rFonts w:cstheme="minorHAnsi"/>
        </w:rPr>
        <w:t xml:space="preserve"> Like ONC HIGH-PRIORITY, this</w:t>
      </w:r>
      <w:r w:rsidR="00EF6DF6">
        <w:rPr>
          <w:rFonts w:cstheme="minorHAnsi"/>
        </w:rPr>
        <w:t xml:space="preserve"> is </w:t>
      </w:r>
      <w:r w:rsidR="00711482">
        <w:rPr>
          <w:rFonts w:cstheme="minorHAnsi"/>
        </w:rPr>
        <w:t xml:space="preserve">also </w:t>
      </w:r>
      <w:r w:rsidR="00EF6DF6">
        <w:rPr>
          <w:rFonts w:cstheme="minorHAnsi"/>
        </w:rPr>
        <w:t>a one-time updated project published in September 2012.</w:t>
      </w:r>
    </w:p>
    <w:p w14:paraId="2781D548" w14:textId="77777777" w:rsidR="0098067C" w:rsidRPr="00B1244C" w:rsidDel="00F92A8E" w:rsidRDefault="00EF6DF6" w:rsidP="009D4BCE">
      <w:pPr>
        <w:jc w:val="both"/>
        <w:rPr>
          <w:del w:id="101" w:author="Cristina Leal Rodriguez" w:date="2020-06-12T00:13:00Z"/>
          <w:rFonts w:cstheme="minorHAnsi"/>
          <w:b/>
        </w:rPr>
      </w:pPr>
      <w:r>
        <w:rPr>
          <w:rFonts w:cstheme="minorHAnsi"/>
        </w:rPr>
        <w:t>These two projects come</w:t>
      </w:r>
      <w:del w:id="102" w:author="Cristina Leal Rodriguez" w:date="2020-06-12T00:08:00Z">
        <w:r w:rsidDel="00F92A8E">
          <w:rPr>
            <w:rFonts w:cstheme="minorHAnsi"/>
          </w:rPr>
          <w:delText>s</w:delText>
        </w:r>
      </w:del>
      <w:r>
        <w:rPr>
          <w:rFonts w:cstheme="minorHAnsi"/>
        </w:rPr>
        <w:t xml:space="preserve"> from research organized by the Office of The National Coordinator for Health Information Technology (ONC) where in both cases the set of DDIs was a consensus between the different commercial drug p</w:t>
      </w:r>
      <w:r w:rsidR="00711482">
        <w:rPr>
          <w:rFonts w:cstheme="minorHAnsi"/>
        </w:rPr>
        <w:t>roviders that participated. Th</w:t>
      </w:r>
      <w:r>
        <w:rPr>
          <w:rFonts w:cstheme="minorHAnsi"/>
        </w:rPr>
        <w:t>e projects were already treated by []</w:t>
      </w:r>
      <w:r w:rsidR="00EE27A4">
        <w:rPr>
          <w:rFonts w:cstheme="minorHAnsi"/>
        </w:rPr>
        <w:t>,</w:t>
      </w:r>
      <w:r>
        <w:rPr>
          <w:rFonts w:cstheme="minorHAnsi"/>
        </w:rPr>
        <w:t xml:space="preserve"> parsing their drug names to Drugbank identifiers. DDI datasets were extracted fr</w:t>
      </w:r>
      <w:r w:rsidR="00EC32C3">
        <w:rPr>
          <w:rFonts w:cstheme="minorHAnsi"/>
        </w:rPr>
        <w:t>om that source in February 2020.</w:t>
      </w:r>
    </w:p>
    <w:p w14:paraId="3ADFFF14" w14:textId="77777777" w:rsidR="0098067C" w:rsidRDefault="0098067C" w:rsidP="009D4BCE">
      <w:pPr>
        <w:jc w:val="both"/>
        <w:rPr>
          <w:rFonts w:cstheme="minorHAnsi"/>
        </w:rPr>
      </w:pPr>
    </w:p>
    <w:p w14:paraId="3E496687" w14:textId="77777777" w:rsidR="00B1244C" w:rsidRDefault="00081836" w:rsidP="009D4BCE">
      <w:pPr>
        <w:jc w:val="both"/>
        <w:rPr>
          <w:rFonts w:cstheme="minorHAnsi"/>
          <w:b/>
        </w:rPr>
      </w:pPr>
      <w:r w:rsidRPr="00EC32C3">
        <w:rPr>
          <w:rFonts w:cstheme="minorHAnsi"/>
          <w:b/>
        </w:rPr>
        <w:lastRenderedPageBreak/>
        <w:t>DDI CORPUS 2011 / 2013</w:t>
      </w:r>
    </w:p>
    <w:p w14:paraId="20EF0EBA" w14:textId="77777777" w:rsidR="00B1244C" w:rsidRDefault="008D4125" w:rsidP="009D4BCE">
      <w:pPr>
        <w:jc w:val="both"/>
        <w:rPr>
          <w:rFonts w:cstheme="minorHAnsi"/>
          <w:b/>
        </w:rPr>
      </w:pPr>
      <w:r>
        <w:t>DDI CORPUS</w:t>
      </w:r>
      <w:r w:rsidR="00081836">
        <w:t xml:space="preserve"> 2011</w:t>
      </w:r>
      <w:r w:rsidR="00A1032D">
        <w:t xml:space="preserve"> [5</w:t>
      </w:r>
      <w:r>
        <w:t>]</w:t>
      </w:r>
      <w:r w:rsidR="00081836">
        <w:t xml:space="preserve"> relates to a project </w:t>
      </w:r>
      <w:r w:rsidR="00747FE7">
        <w:t>included in the DDI Extraction 2011 workshop focused on natural language processing (NLP) techniques for drug-drug extraction</w:t>
      </w:r>
      <w:r w:rsidR="00DD7C0F">
        <w:t xml:space="preserve"> from </w:t>
      </w:r>
      <w:r w:rsidR="008D1783">
        <w:t>text selected from the Drugbank database</w:t>
      </w:r>
      <w:r w:rsidR="00935324">
        <w:t>.</w:t>
      </w:r>
      <w:r w:rsidR="00E6795A">
        <w:t xml:space="preserve"> </w:t>
      </w:r>
      <w:r w:rsidR="00DD7C0F">
        <w:t>This project dates from September 2011</w:t>
      </w:r>
    </w:p>
    <w:p w14:paraId="0E14CC91" w14:textId="77777777" w:rsidR="00B17A9B" w:rsidRPr="00B1244C" w:rsidRDefault="008D4125" w:rsidP="009D4BCE">
      <w:pPr>
        <w:jc w:val="both"/>
        <w:rPr>
          <w:rFonts w:cstheme="minorHAnsi"/>
          <w:b/>
        </w:rPr>
      </w:pPr>
      <w:r>
        <w:t>DDI CORPUS</w:t>
      </w:r>
      <w:r w:rsidR="00DD7C0F">
        <w:t xml:space="preserve"> 2013 </w:t>
      </w:r>
      <w:r w:rsidR="00A1032D">
        <w:t>[6</w:t>
      </w:r>
      <w:r>
        <w:t xml:space="preserve">] </w:t>
      </w:r>
      <w:r w:rsidR="00DD7C0F">
        <w:t>relates to a project included in the SemEval 2013 DDI Extraction challenge for the evaluation of NLP techniques applied to recognition of pharmacological substances</w:t>
      </w:r>
      <w:r w:rsidR="00E6795A">
        <w:t xml:space="preserve"> and drug-drug extraction from Drugbank and Medline databases</w:t>
      </w:r>
      <w:r w:rsidR="00935324">
        <w:t>.</w:t>
      </w:r>
      <w:r w:rsidR="00DD7C0F">
        <w:t xml:space="preserve"> This project dates from July 2013.</w:t>
      </w:r>
    </w:p>
    <w:p w14:paraId="4EF885BB" w14:textId="77777777" w:rsidR="0098067C" w:rsidDel="00F92A8E" w:rsidRDefault="00EE27A4" w:rsidP="009D4BCE">
      <w:pPr>
        <w:jc w:val="both"/>
        <w:rPr>
          <w:del w:id="103" w:author="Cristina Leal Rodriguez" w:date="2020-06-12T00:13:00Z"/>
          <w:rFonts w:cstheme="minorHAnsi"/>
        </w:rPr>
      </w:pPr>
      <w:r>
        <w:t>Isabel Segura’s Lab carried out both projects</w:t>
      </w:r>
      <w:r w:rsidR="00DD7C0F">
        <w:t xml:space="preserve"> and its raw data can be accessed from her own GitHub.</w:t>
      </w:r>
      <w:r w:rsidR="00DD7C0F">
        <w:rPr>
          <w:rFonts w:cstheme="minorHAnsi"/>
        </w:rPr>
        <w:t xml:space="preserve"> Those projects were already treated by [</w:t>
      </w:r>
      <w:r w:rsidR="00A1032D">
        <w:rPr>
          <w:rFonts w:cstheme="minorHAnsi"/>
        </w:rPr>
        <w:t>7</w:t>
      </w:r>
      <w:r w:rsidR="00DD7C0F">
        <w:rPr>
          <w:rFonts w:cstheme="minorHAnsi"/>
        </w:rPr>
        <w:t>]</w:t>
      </w:r>
      <w:r>
        <w:rPr>
          <w:rFonts w:cstheme="minorHAnsi"/>
        </w:rPr>
        <w:t>,</w:t>
      </w:r>
      <w:r w:rsidR="00DD7C0F">
        <w:rPr>
          <w:rFonts w:cstheme="minorHAnsi"/>
        </w:rPr>
        <w:t xml:space="preserve"> parsing their drug names to Drugbank identifiers. DDI datasets were extracted from that source in February 2020.</w:t>
      </w:r>
    </w:p>
    <w:p w14:paraId="2F2F3379" w14:textId="77777777" w:rsidR="00F068E5" w:rsidRDefault="00F068E5" w:rsidP="009D4BCE">
      <w:pPr>
        <w:jc w:val="both"/>
        <w:rPr>
          <w:rFonts w:cstheme="minorHAnsi"/>
        </w:rPr>
      </w:pPr>
    </w:p>
    <w:p w14:paraId="40D668F2" w14:textId="77777777" w:rsidR="00F068E5" w:rsidRDefault="00F068E5" w:rsidP="009D4BCE">
      <w:pPr>
        <w:jc w:val="both"/>
        <w:rPr>
          <w:rFonts w:cstheme="minorHAnsi"/>
          <w:b/>
        </w:rPr>
      </w:pPr>
      <w:r>
        <w:rPr>
          <w:rFonts w:cstheme="minorHAnsi"/>
          <w:b/>
        </w:rPr>
        <w:t>NLM CV CORPUS</w:t>
      </w:r>
    </w:p>
    <w:p w14:paraId="7C84EA65" w14:textId="77777777" w:rsidR="00F068E5" w:rsidDel="00F92A8E" w:rsidRDefault="00A1032D" w:rsidP="009D4BCE">
      <w:pPr>
        <w:jc w:val="both"/>
        <w:rPr>
          <w:del w:id="104" w:author="Cristina Leal Rodriguez" w:date="2020-06-12T00:13:00Z"/>
          <w:rFonts w:cstheme="minorHAnsi"/>
        </w:rPr>
      </w:pPr>
      <w:r>
        <w:rPr>
          <w:rFonts w:cstheme="minorHAnsi"/>
        </w:rPr>
        <w:t>NLM CV CORPUS [19</w:t>
      </w:r>
      <w:r w:rsidR="00F068E5">
        <w:rPr>
          <w:rFonts w:cstheme="minorHAnsi"/>
        </w:rPr>
        <w:t xml:space="preserve">] is a DDI corpus used for training NLP techniques that identifies possible DDIs where cardiovascular drugs are involved. </w:t>
      </w:r>
      <w:r w:rsidR="00E95822">
        <w:rPr>
          <w:rFonts w:cstheme="minorHAnsi"/>
        </w:rPr>
        <w:t>This project was already treated by [</w:t>
      </w:r>
      <w:r>
        <w:rPr>
          <w:rFonts w:cstheme="minorHAnsi"/>
        </w:rPr>
        <w:t>7</w:t>
      </w:r>
      <w:r w:rsidR="00E95822">
        <w:rPr>
          <w:rFonts w:cstheme="minorHAnsi"/>
        </w:rPr>
        <w:t>], parsing their drug names to Drugbank identifiers. DDI datasets were extracted from that source in February 2020.</w:t>
      </w:r>
    </w:p>
    <w:p w14:paraId="122126C5" w14:textId="77777777" w:rsidR="00F92A8E" w:rsidRDefault="00F92A8E" w:rsidP="009D4BCE">
      <w:pPr>
        <w:jc w:val="both"/>
        <w:rPr>
          <w:rFonts w:cstheme="minorHAnsi"/>
        </w:rPr>
      </w:pPr>
    </w:p>
    <w:p w14:paraId="1CD913A2" w14:textId="77777777" w:rsidR="00E95822" w:rsidRDefault="00E95822" w:rsidP="009D4BCE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PK CORPUS </w:t>
      </w:r>
    </w:p>
    <w:p w14:paraId="4ED2ECF1" w14:textId="77777777" w:rsidR="00785056" w:rsidDel="00F92A8E" w:rsidRDefault="00A1032D" w:rsidP="009D4BCE">
      <w:pPr>
        <w:jc w:val="both"/>
        <w:rPr>
          <w:del w:id="105" w:author="Cristina Leal Rodriguez" w:date="2020-06-12T00:13:00Z"/>
          <w:rFonts w:cstheme="minorHAnsi"/>
        </w:rPr>
      </w:pPr>
      <w:r>
        <w:rPr>
          <w:rFonts w:cstheme="minorHAnsi"/>
        </w:rPr>
        <w:t>PK CORPUS [20</w:t>
      </w:r>
      <w:r w:rsidR="00E95822">
        <w:rPr>
          <w:rFonts w:cstheme="minorHAnsi"/>
        </w:rPr>
        <w:t xml:space="preserve">] is a specific-pharmacokinetic DDI corpus from a pharmacokinetic ontology used for DDI text mining analysis </w:t>
      </w:r>
      <w:r w:rsidR="00785056">
        <w:rPr>
          <w:rFonts w:cstheme="minorHAnsi"/>
        </w:rPr>
        <w:t>in drug product labels. This project was already treated by [</w:t>
      </w:r>
      <w:r>
        <w:rPr>
          <w:rFonts w:cstheme="minorHAnsi"/>
        </w:rPr>
        <w:t>7</w:t>
      </w:r>
      <w:r w:rsidR="00785056">
        <w:rPr>
          <w:rFonts w:cstheme="minorHAnsi"/>
        </w:rPr>
        <w:t>], parsing their drug names to Drugbank identifiers. DDI datasets were extracted from that source in February 2020.</w:t>
      </w:r>
    </w:p>
    <w:p w14:paraId="0CD8B125" w14:textId="77777777" w:rsidR="00C24D34" w:rsidRPr="00F65FCA" w:rsidRDefault="00C24D34" w:rsidP="009D4BCE">
      <w:pPr>
        <w:jc w:val="both"/>
        <w:rPr>
          <w:rFonts w:cstheme="minorHAnsi"/>
        </w:rPr>
      </w:pPr>
    </w:p>
    <w:p w14:paraId="701098E1" w14:textId="77777777" w:rsidR="00DA6044" w:rsidRPr="00EC32C3" w:rsidRDefault="00DA6044" w:rsidP="009D4BCE">
      <w:pPr>
        <w:jc w:val="both"/>
        <w:rPr>
          <w:rFonts w:cstheme="minorHAnsi"/>
          <w:b/>
        </w:rPr>
      </w:pPr>
      <w:r w:rsidRPr="00EC32C3">
        <w:rPr>
          <w:rFonts w:cstheme="minorHAnsi"/>
          <w:b/>
        </w:rPr>
        <w:t>HIV / HEP / CANCER DRUG INTERACTIONS</w:t>
      </w:r>
    </w:p>
    <w:p w14:paraId="47C5D1AB" w14:textId="77777777" w:rsidR="008D4125" w:rsidDel="00F92A8E" w:rsidRDefault="008954D7" w:rsidP="009D4BCE">
      <w:pPr>
        <w:jc w:val="both"/>
        <w:rPr>
          <w:del w:id="106" w:author="Cristina Leal Rodriguez" w:date="2020-06-12T00:13:00Z"/>
          <w:rFonts w:cstheme="minorHAnsi"/>
        </w:rPr>
      </w:pPr>
      <w:r>
        <w:rPr>
          <w:rFonts w:cstheme="minorHAnsi"/>
        </w:rPr>
        <w:t>HIV</w:t>
      </w:r>
      <w:r w:rsidR="00AE512F">
        <w:rPr>
          <w:rFonts w:cstheme="minorHAnsi"/>
        </w:rPr>
        <w:t xml:space="preserve"> / HEP /CANCER</w:t>
      </w:r>
      <w:r>
        <w:rPr>
          <w:rFonts w:cstheme="minorHAnsi"/>
        </w:rPr>
        <w:t xml:space="preserve"> DRUG INTERACTIONS</w:t>
      </w:r>
      <w:r w:rsidR="00A1032D">
        <w:rPr>
          <w:rFonts w:cstheme="minorHAnsi"/>
        </w:rPr>
        <w:t xml:space="preserve"> [21] [22] [2</w:t>
      </w:r>
      <w:r w:rsidR="008D4125">
        <w:rPr>
          <w:rFonts w:cstheme="minorHAnsi"/>
        </w:rPr>
        <w:t>3</w:t>
      </w:r>
      <w:r w:rsidR="0098067C">
        <w:rPr>
          <w:rFonts w:cstheme="minorHAnsi"/>
        </w:rPr>
        <w:t>] correspond</w:t>
      </w:r>
      <w:r w:rsidR="008D1783">
        <w:rPr>
          <w:rFonts w:cstheme="minorHAnsi"/>
        </w:rPr>
        <w:t xml:space="preserve"> to</w:t>
      </w:r>
      <w:r w:rsidR="00AE512F">
        <w:rPr>
          <w:rFonts w:cstheme="minorHAnsi"/>
        </w:rPr>
        <w:t xml:space="preserve"> three DDI </w:t>
      </w:r>
      <w:r w:rsidR="008D1783">
        <w:rPr>
          <w:rFonts w:cstheme="minorHAnsi"/>
        </w:rPr>
        <w:t>resources</w:t>
      </w:r>
      <w:r w:rsidR="008D4125">
        <w:rPr>
          <w:rFonts w:cstheme="minorHAnsi"/>
        </w:rPr>
        <w:t xml:space="preserve"> from</w:t>
      </w:r>
      <w:r w:rsidR="008D1783">
        <w:rPr>
          <w:rFonts w:cstheme="minorHAnsi"/>
        </w:rPr>
        <w:t xml:space="preserve"> the</w:t>
      </w:r>
      <w:r w:rsidR="008D4125">
        <w:rPr>
          <w:rFonts w:cstheme="minorHAnsi"/>
        </w:rPr>
        <w:t xml:space="preserve"> Liverpool university</w:t>
      </w:r>
      <w:r w:rsidR="008D1783">
        <w:rPr>
          <w:rFonts w:cstheme="minorHAnsi"/>
        </w:rPr>
        <w:t xml:space="preserve">. They report the </w:t>
      </w:r>
      <w:r w:rsidR="00AE512F">
        <w:rPr>
          <w:rFonts w:cstheme="minorHAnsi"/>
        </w:rPr>
        <w:t>clinical significance between a selected small amount of disease-specific drugs and a bigger set of standardized drugs, independently of if there is interaction or not.</w:t>
      </w:r>
      <w:r w:rsidR="008D1783">
        <w:rPr>
          <w:rFonts w:cstheme="minorHAnsi"/>
        </w:rPr>
        <w:t xml:space="preserve"> We extracted information related to the </w:t>
      </w:r>
      <w:r w:rsidR="00935324">
        <w:rPr>
          <w:rFonts w:cstheme="minorHAnsi"/>
        </w:rPr>
        <w:t>clinical significance and</w:t>
      </w:r>
      <w:r w:rsidR="008D1783">
        <w:rPr>
          <w:rFonts w:cstheme="minorHAnsi"/>
        </w:rPr>
        <w:t xml:space="preserve"> the</w:t>
      </w:r>
      <w:r w:rsidR="00935324">
        <w:rPr>
          <w:rFonts w:cstheme="minorHAnsi"/>
        </w:rPr>
        <w:t xml:space="preserve"> evide</w:t>
      </w:r>
      <w:r w:rsidR="008D1783">
        <w:rPr>
          <w:rFonts w:cstheme="minorHAnsi"/>
        </w:rPr>
        <w:t>nce level</w:t>
      </w:r>
      <w:r w:rsidR="00935324">
        <w:rPr>
          <w:rFonts w:cstheme="minorHAnsi"/>
        </w:rPr>
        <w:t xml:space="preserve"> for each DDI. The</w:t>
      </w:r>
      <w:r w:rsidR="008D1783">
        <w:rPr>
          <w:rFonts w:cstheme="minorHAnsi"/>
        </w:rPr>
        <w:t xml:space="preserve"> three of them were downloaded</w:t>
      </w:r>
      <w:r w:rsidR="00935324">
        <w:rPr>
          <w:rFonts w:cstheme="minorHAnsi"/>
        </w:rPr>
        <w:t xml:space="preserve"> in April 2020.</w:t>
      </w:r>
    </w:p>
    <w:p w14:paraId="0B09768C" w14:textId="77777777" w:rsidR="00910F3A" w:rsidDel="00F92A8E" w:rsidRDefault="00910F3A" w:rsidP="009D4BCE">
      <w:pPr>
        <w:jc w:val="both"/>
        <w:rPr>
          <w:del w:id="107" w:author="Cristina Leal Rodriguez" w:date="2020-06-12T00:13:00Z"/>
          <w:rFonts w:cstheme="minorHAnsi"/>
        </w:rPr>
      </w:pPr>
    </w:p>
    <w:p w14:paraId="0515A225" w14:textId="77777777" w:rsidR="00785056" w:rsidDel="00F92A8E" w:rsidRDefault="00785056" w:rsidP="009D4BCE">
      <w:pPr>
        <w:jc w:val="both"/>
        <w:rPr>
          <w:del w:id="108" w:author="Cristina Leal Rodriguez" w:date="2020-06-12T00:11:00Z"/>
          <w:rFonts w:cstheme="minorHAnsi"/>
        </w:rPr>
      </w:pPr>
    </w:p>
    <w:p w14:paraId="29FA0B48" w14:textId="77777777" w:rsidR="00753D04" w:rsidDel="00F92A8E" w:rsidRDefault="00753D04" w:rsidP="009D4BCE">
      <w:pPr>
        <w:jc w:val="both"/>
        <w:rPr>
          <w:del w:id="109" w:author="Cristina Leal Rodriguez" w:date="2020-06-12T00:13:00Z"/>
          <w:rFonts w:cstheme="minorHAnsi"/>
          <w:b/>
          <w:sz w:val="24"/>
        </w:rPr>
      </w:pPr>
      <w:del w:id="110" w:author="Cristina Leal Rodriguez" w:date="2020-06-12T00:13:00Z">
        <w:r w:rsidDel="00F92A8E">
          <w:rPr>
            <w:rFonts w:cstheme="minorHAnsi"/>
            <w:b/>
            <w:sz w:val="24"/>
          </w:rPr>
          <w:delText>DDI INFORMATION CHARACTERIZED</w:delText>
        </w:r>
      </w:del>
    </w:p>
    <w:p w14:paraId="788F9894" w14:textId="77777777" w:rsidR="009404C9" w:rsidDel="00F92A8E" w:rsidRDefault="003472FE" w:rsidP="009D4BCE">
      <w:pPr>
        <w:jc w:val="both"/>
        <w:rPr>
          <w:del w:id="111" w:author="Cristina Leal Rodriguez" w:date="2020-06-12T00:13:00Z"/>
          <w:rFonts w:cstheme="minorHAnsi"/>
        </w:rPr>
      </w:pPr>
      <w:del w:id="112" w:author="Cristina Leal Rodriguez" w:date="2020-06-12T00:13:00Z">
        <w:r w:rsidDel="00F92A8E">
          <w:rPr>
            <w:rFonts w:cstheme="minorHAnsi"/>
          </w:rPr>
          <w:delText>Each</w:delText>
        </w:r>
        <w:r w:rsidR="00753D04" w:rsidDel="00F92A8E">
          <w:rPr>
            <w:rFonts w:cstheme="minorHAnsi"/>
          </w:rPr>
          <w:delText xml:space="preserve"> database contains specific </w:delText>
        </w:r>
        <w:r w:rsidDel="00F92A8E">
          <w:rPr>
            <w:rFonts w:cstheme="minorHAnsi"/>
          </w:rPr>
          <w:delText xml:space="preserve">information / features related to DDI pairs. From the 15 databases, </w:delText>
        </w:r>
        <w:r w:rsidR="00586DE0" w:rsidDel="00F92A8E">
          <w:rPr>
            <w:rFonts w:cstheme="minorHAnsi"/>
          </w:rPr>
          <w:delText xml:space="preserve">we recollected five kinds of DDI features. </w:delText>
        </w:r>
        <w:r w:rsidR="00586DE0" w:rsidDel="00F92A8E">
          <w:rPr>
            <w:rFonts w:cstheme="minorHAnsi"/>
            <w:i/>
          </w:rPr>
          <w:delText xml:space="preserve">Clinical significance </w:delText>
        </w:r>
        <w:r w:rsidR="00586DE0" w:rsidDel="00F92A8E">
          <w:rPr>
            <w:rFonts w:cstheme="minorHAnsi"/>
          </w:rPr>
          <w:delText xml:space="preserve">feature associates to the DDI the level of change in the physiological effect of the drugs affected. </w:delText>
        </w:r>
        <w:r w:rsidR="00586DE0" w:rsidDel="00F92A8E">
          <w:rPr>
            <w:rFonts w:cstheme="minorHAnsi"/>
            <w:i/>
          </w:rPr>
          <w:delText xml:space="preserve">Evidence level </w:delText>
        </w:r>
        <w:r w:rsidR="00586DE0" w:rsidDel="00F92A8E">
          <w:rPr>
            <w:rFonts w:cstheme="minorHAnsi"/>
          </w:rPr>
          <w:delText xml:space="preserve">gives an estimation of how well documented is that DDI. </w:delText>
        </w:r>
        <w:r w:rsidR="00586DE0" w:rsidDel="00F92A8E">
          <w:rPr>
            <w:rFonts w:cstheme="minorHAnsi"/>
            <w:i/>
          </w:rPr>
          <w:delText xml:space="preserve">Management options </w:delText>
        </w:r>
        <w:r w:rsidR="00586DE0" w:rsidDel="00F92A8E">
          <w:rPr>
            <w:rFonts w:cstheme="minorHAnsi"/>
          </w:rPr>
          <w:delText xml:space="preserve">refers to how to proceed with the administration of the </w:delText>
        </w:r>
        <w:r w:rsidR="00586DE0" w:rsidDel="00F92A8E">
          <w:rPr>
            <w:rFonts w:cstheme="minorHAnsi"/>
          </w:rPr>
          <w:lastRenderedPageBreak/>
          <w:delText>drug combination</w:delText>
        </w:r>
        <w:r w:rsidR="009404C9" w:rsidDel="00F92A8E">
          <w:rPr>
            <w:rFonts w:cstheme="minorHAnsi"/>
          </w:rPr>
          <w:delText xml:space="preserve">. </w:delText>
        </w:r>
        <w:r w:rsidR="009404C9" w:rsidDel="00F92A8E">
          <w:rPr>
            <w:rFonts w:cstheme="minorHAnsi"/>
            <w:i/>
          </w:rPr>
          <w:delText xml:space="preserve">Mechanism of action </w:delText>
        </w:r>
        <w:r w:rsidR="009404C9" w:rsidDel="00F92A8E">
          <w:rPr>
            <w:rFonts w:cstheme="minorHAnsi"/>
          </w:rPr>
          <w:delText xml:space="preserve">reflects the target/s involved due to the DDI. </w:delText>
        </w:r>
        <w:r w:rsidR="00586DE0" w:rsidDel="00F92A8E">
          <w:rPr>
            <w:rFonts w:cstheme="minorHAnsi"/>
          </w:rPr>
          <w:delText xml:space="preserve"> </w:delText>
        </w:r>
        <w:r w:rsidR="009404C9" w:rsidDel="00F92A8E">
          <w:rPr>
            <w:rFonts w:cstheme="minorHAnsi"/>
            <w:i/>
          </w:rPr>
          <w:delText xml:space="preserve">Side effect </w:delText>
        </w:r>
        <w:r w:rsidR="009404C9" w:rsidDel="00F92A8E">
          <w:rPr>
            <w:rFonts w:cstheme="minorHAnsi"/>
          </w:rPr>
          <w:delText>states the adverse reaction produced by the DDI.</w:delText>
        </w:r>
      </w:del>
    </w:p>
    <w:p w14:paraId="37DD5449" w14:textId="77777777" w:rsidR="00753D04" w:rsidDel="00F92A8E" w:rsidRDefault="009404C9" w:rsidP="009D4BCE">
      <w:pPr>
        <w:jc w:val="both"/>
        <w:rPr>
          <w:del w:id="113" w:author="Cristina Leal Rodriguez" w:date="2020-06-12T00:13:00Z"/>
          <w:rFonts w:cstheme="minorHAnsi"/>
        </w:rPr>
      </w:pPr>
      <w:del w:id="114" w:author="Cristina Leal Rodriguez" w:date="2020-06-12T00:13:00Z">
        <w:r w:rsidDel="00F92A8E">
          <w:rPr>
            <w:rFonts w:cstheme="minorHAnsi"/>
          </w:rPr>
          <w:delText xml:space="preserve">Clinical significance, evidence level, and management features were transformed to digits in order to characterize in a numerical scale the magnitude </w:delText>
        </w:r>
        <w:r w:rsidR="00177BA3" w:rsidDel="00F92A8E">
          <w:rPr>
            <w:rFonts w:cstheme="minorHAnsi"/>
          </w:rPr>
          <w:delText>of that information for each DDI, which could be used in posterior exploratory analyses.</w:delText>
        </w:r>
        <w:r w:rsidR="003472FE" w:rsidDel="00F92A8E">
          <w:rPr>
            <w:rFonts w:cstheme="minorHAnsi"/>
          </w:rPr>
          <w:delText xml:space="preserve">  </w:delText>
        </w:r>
      </w:del>
    </w:p>
    <w:p w14:paraId="40F74B5D" w14:textId="77777777" w:rsidR="00177BA3" w:rsidRPr="00753D04" w:rsidDel="00F92A8E" w:rsidRDefault="00177BA3" w:rsidP="009D4BCE">
      <w:pPr>
        <w:jc w:val="both"/>
        <w:rPr>
          <w:del w:id="115" w:author="Cristina Leal Rodriguez" w:date="2020-06-12T00:13:00Z"/>
          <w:rFonts w:cstheme="minorHAnsi"/>
        </w:rPr>
      </w:pPr>
      <w:del w:id="116" w:author="Cristina Leal Rodriguez" w:date="2020-06-12T00:13:00Z">
        <w:r w:rsidDel="00F92A8E">
          <w:rPr>
            <w:rFonts w:cstheme="minorHAnsi"/>
          </w:rPr>
          <w:delText xml:space="preserve">Mechanism of action and Side effect features were also treated to be used in exploratory analyses. Mechanism of action output was restricted </w:delText>
        </w:r>
        <w:commentRangeStart w:id="117"/>
        <w:r w:rsidDel="00F92A8E">
          <w:rPr>
            <w:rFonts w:cstheme="minorHAnsi"/>
          </w:rPr>
          <w:delText>/ formatted to a general vocabulary of actions easy to deal with.</w:delText>
        </w:r>
        <w:commentRangeEnd w:id="117"/>
        <w:r w:rsidR="00C24D34" w:rsidDel="00F92A8E">
          <w:rPr>
            <w:rStyle w:val="CommentReference"/>
          </w:rPr>
          <w:commentReference w:id="117"/>
        </w:r>
        <w:r w:rsidDel="00F92A8E">
          <w:rPr>
            <w:rFonts w:cstheme="minorHAnsi"/>
          </w:rPr>
          <w:delText xml:space="preserve"> Side effect</w:delText>
        </w:r>
        <w:r w:rsidR="00C24D34" w:rsidDel="00F92A8E">
          <w:rPr>
            <w:rFonts w:cstheme="minorHAnsi"/>
          </w:rPr>
          <w:delText xml:space="preserve"> output was filtered</w:delText>
        </w:r>
        <w:r w:rsidDel="00F92A8E">
          <w:rPr>
            <w:rFonts w:cstheme="minorHAnsi"/>
          </w:rPr>
          <w:delText xml:space="preserve"> t</w:delText>
        </w:r>
        <w:r w:rsidR="00C24D34" w:rsidDel="00F92A8E">
          <w:rPr>
            <w:rFonts w:cstheme="minorHAnsi"/>
          </w:rPr>
          <w:delText>o the</w:delText>
        </w:r>
        <w:r w:rsidDel="00F92A8E">
          <w:rPr>
            <w:rFonts w:cstheme="minorHAnsi"/>
          </w:rPr>
          <w:delText xml:space="preserve"> ones that had Meddra identifiers. </w:delText>
        </w:r>
      </w:del>
    </w:p>
    <w:p w14:paraId="6A12F644" w14:textId="77777777" w:rsidR="00753D04" w:rsidRDefault="00753D04" w:rsidP="009D4BCE">
      <w:pPr>
        <w:jc w:val="both"/>
        <w:rPr>
          <w:rFonts w:cstheme="minorHAnsi"/>
        </w:rPr>
      </w:pPr>
    </w:p>
    <w:p w14:paraId="747E737B" w14:textId="77777777" w:rsidR="006646DA" w:rsidRDefault="006646DA" w:rsidP="009D4BCE">
      <w:pPr>
        <w:jc w:val="both"/>
        <w:rPr>
          <w:rFonts w:cstheme="minorHAnsi"/>
          <w:b/>
          <w:sz w:val="24"/>
        </w:rPr>
      </w:pPr>
      <w:del w:id="118" w:author="Cristina Leal Rodriguez" w:date="2020-06-12T00:09:00Z">
        <w:r w:rsidDel="00F92A8E">
          <w:rPr>
            <w:rFonts w:cstheme="minorHAnsi"/>
            <w:b/>
            <w:sz w:val="24"/>
          </w:rPr>
          <w:delText xml:space="preserve">CYTOSCAPE IN </w:delText>
        </w:r>
      </w:del>
      <w:r>
        <w:rPr>
          <w:rFonts w:cstheme="minorHAnsi"/>
          <w:b/>
          <w:sz w:val="24"/>
        </w:rPr>
        <w:t>NETWORK ANALYSIS</w:t>
      </w:r>
    </w:p>
    <w:p w14:paraId="32211B4A" w14:textId="77777777" w:rsidR="006646DA" w:rsidRPr="006646DA" w:rsidRDefault="00A1032D" w:rsidP="009D4BCE">
      <w:pPr>
        <w:jc w:val="both"/>
        <w:rPr>
          <w:rFonts w:cstheme="minorHAnsi"/>
        </w:rPr>
      </w:pPr>
      <w:r>
        <w:rPr>
          <w:rFonts w:cstheme="minorHAnsi"/>
        </w:rPr>
        <w:t>Cytoscape [24</w:t>
      </w:r>
      <w:r w:rsidR="006646DA">
        <w:rPr>
          <w:rFonts w:cstheme="minorHAnsi"/>
        </w:rPr>
        <w:t>] is an open source software platform used for visualizing and integrating networks. It provides features called “apps” used for network analysis. For our project, we used “MCODE”</w:t>
      </w:r>
      <w:r>
        <w:rPr>
          <w:rFonts w:cstheme="minorHAnsi"/>
        </w:rPr>
        <w:t xml:space="preserve"> [25</w:t>
      </w:r>
      <w:r w:rsidR="00910F3A">
        <w:rPr>
          <w:rFonts w:cstheme="minorHAnsi"/>
        </w:rPr>
        <w:t>]</w:t>
      </w:r>
      <w:r w:rsidR="006646DA">
        <w:rPr>
          <w:rFonts w:cstheme="minorHAnsi"/>
        </w:rPr>
        <w:t xml:space="preserve"> app to identify clusters in our DDI network. It is a cluster algorithm that detects densely connected regions </w:t>
      </w:r>
      <w:r w:rsidR="00910F3A">
        <w:rPr>
          <w:rFonts w:cstheme="minorHAnsi"/>
        </w:rPr>
        <w:t>in large interaction networks. Although it is mainly used for protein-protein interactions, it can be used for DDI in order to identify significant drug clusters according to a specific DDI feature.</w:t>
      </w:r>
    </w:p>
    <w:p w14:paraId="3B20A50C" w14:textId="77777777" w:rsidR="0098067C" w:rsidDel="00F92A8E" w:rsidRDefault="0098067C" w:rsidP="009D4BCE">
      <w:pPr>
        <w:jc w:val="both"/>
        <w:rPr>
          <w:del w:id="119" w:author="Cristina Leal Rodriguez" w:date="2020-06-12T00:14:00Z"/>
        </w:rPr>
      </w:pPr>
    </w:p>
    <w:p w14:paraId="6E689BEB" w14:textId="77777777" w:rsidR="00F92A8E" w:rsidRDefault="00F92A8E" w:rsidP="009D4BCE">
      <w:pPr>
        <w:jc w:val="both"/>
        <w:rPr>
          <w:ins w:id="120" w:author="Cristina Leal Rodriguez" w:date="2020-06-12T00:14:00Z"/>
        </w:rPr>
      </w:pPr>
    </w:p>
    <w:p w14:paraId="3E32690D" w14:textId="77777777" w:rsidR="00EC32C3" w:rsidRPr="00B1244C" w:rsidDel="00F92A8E" w:rsidRDefault="00EC32C3" w:rsidP="009D4BCE">
      <w:pPr>
        <w:jc w:val="both"/>
        <w:rPr>
          <w:del w:id="121" w:author="Cristina Leal Rodriguez" w:date="2020-06-12T00:14:00Z"/>
          <w:b/>
          <w:sz w:val="24"/>
        </w:rPr>
      </w:pPr>
    </w:p>
    <w:p w14:paraId="2EF4FA1B" w14:textId="77777777" w:rsidR="00EC32C3" w:rsidDel="00F92A8E" w:rsidRDefault="00EC32C3" w:rsidP="009D4BCE">
      <w:pPr>
        <w:jc w:val="both"/>
        <w:rPr>
          <w:del w:id="122" w:author="Cristina Leal Rodriguez" w:date="2020-06-12T00:14:00Z"/>
        </w:rPr>
      </w:pPr>
    </w:p>
    <w:p w14:paraId="072BA43F" w14:textId="77777777" w:rsidR="00B1244C" w:rsidDel="00F92A8E" w:rsidRDefault="00B1244C" w:rsidP="009D4BCE">
      <w:pPr>
        <w:jc w:val="both"/>
        <w:rPr>
          <w:del w:id="123" w:author="Cristina Leal Rodriguez" w:date="2020-06-12T00:14:00Z"/>
          <w:b/>
          <w:sz w:val="28"/>
        </w:rPr>
      </w:pPr>
    </w:p>
    <w:p w14:paraId="3048AE79" w14:textId="77777777" w:rsidR="00B1244C" w:rsidDel="00F92A8E" w:rsidRDefault="00B1244C" w:rsidP="009D4BCE">
      <w:pPr>
        <w:jc w:val="both"/>
        <w:rPr>
          <w:del w:id="124" w:author="Cristina Leal Rodriguez" w:date="2020-06-12T00:14:00Z"/>
          <w:b/>
          <w:sz w:val="28"/>
        </w:rPr>
      </w:pPr>
    </w:p>
    <w:p w14:paraId="6F5A2A87" w14:textId="77777777" w:rsidR="00B1244C" w:rsidDel="00F92A8E" w:rsidRDefault="00B1244C" w:rsidP="009D4BCE">
      <w:pPr>
        <w:jc w:val="both"/>
        <w:rPr>
          <w:del w:id="125" w:author="Cristina Leal Rodriguez" w:date="2020-06-12T00:14:00Z"/>
          <w:b/>
          <w:sz w:val="28"/>
        </w:rPr>
      </w:pPr>
    </w:p>
    <w:p w14:paraId="711E5D53" w14:textId="77777777" w:rsidR="00B1244C" w:rsidDel="00F92A8E" w:rsidRDefault="00B1244C" w:rsidP="009D4BCE">
      <w:pPr>
        <w:jc w:val="both"/>
        <w:rPr>
          <w:del w:id="126" w:author="Cristina Leal Rodriguez" w:date="2020-06-12T00:14:00Z"/>
          <w:b/>
          <w:sz w:val="28"/>
        </w:rPr>
      </w:pPr>
    </w:p>
    <w:p w14:paraId="34EF22BA" w14:textId="77777777" w:rsidR="00B1244C" w:rsidDel="00F92A8E" w:rsidRDefault="00B1244C" w:rsidP="009D4BCE">
      <w:pPr>
        <w:jc w:val="both"/>
        <w:rPr>
          <w:del w:id="127" w:author="Cristina Leal Rodriguez" w:date="2020-06-12T00:14:00Z"/>
          <w:b/>
          <w:sz w:val="28"/>
        </w:rPr>
      </w:pPr>
    </w:p>
    <w:p w14:paraId="551410DC" w14:textId="77777777" w:rsidR="00952092" w:rsidRDefault="00D51674" w:rsidP="009D4BCE">
      <w:pPr>
        <w:jc w:val="both"/>
        <w:rPr>
          <w:b/>
          <w:sz w:val="28"/>
        </w:rPr>
      </w:pPr>
      <w:r>
        <w:rPr>
          <w:b/>
          <w:sz w:val="28"/>
        </w:rPr>
        <w:t>RESULTS</w:t>
      </w:r>
    </w:p>
    <w:p w14:paraId="7DD7B936" w14:textId="77777777" w:rsidR="00D51674" w:rsidRPr="00D51674" w:rsidRDefault="00D51674" w:rsidP="009D4BCE">
      <w:pPr>
        <w:jc w:val="both"/>
        <w:rPr>
          <w:b/>
          <w:sz w:val="24"/>
        </w:rPr>
      </w:pPr>
      <w:r>
        <w:rPr>
          <w:b/>
          <w:sz w:val="24"/>
        </w:rPr>
        <w:t>Parsing</w:t>
      </w:r>
      <w:r w:rsidRPr="00D51674">
        <w:rPr>
          <w:b/>
          <w:sz w:val="24"/>
        </w:rPr>
        <w:t xml:space="preserve"> DDIs</w:t>
      </w:r>
      <w:r>
        <w:rPr>
          <w:b/>
          <w:sz w:val="24"/>
        </w:rPr>
        <w:t xml:space="preserve"> and factorizing DDI features</w:t>
      </w:r>
    </w:p>
    <w:p w14:paraId="57E93F08" w14:textId="77777777" w:rsidR="00D51674" w:rsidRPr="00C20F25" w:rsidRDefault="00D51674" w:rsidP="009D4BCE">
      <w:pPr>
        <w:pStyle w:val="ListParagraph"/>
        <w:numPr>
          <w:ilvl w:val="0"/>
          <w:numId w:val="2"/>
        </w:numPr>
        <w:jc w:val="both"/>
        <w:rPr>
          <w:b/>
        </w:rPr>
      </w:pPr>
      <w:r w:rsidRPr="00C20F25">
        <w:t>Showing the different quantities for each DDI database,</w:t>
      </w:r>
      <w:commentRangeStart w:id="128"/>
      <w:r w:rsidRPr="00C20F25">
        <w:t xml:space="preserve"> giving also the owner of each one and version used. </w:t>
      </w:r>
      <w:commentRangeEnd w:id="128"/>
      <w:r w:rsidR="00F92A8E">
        <w:rPr>
          <w:rStyle w:val="CommentReference"/>
        </w:rPr>
        <w:commentReference w:id="128"/>
      </w:r>
      <w:r w:rsidRPr="00C20F25">
        <w:t>Adding there also the different features extracted for each database.</w:t>
      </w:r>
    </w:p>
    <w:p w14:paraId="2A23FDD5" w14:textId="77777777" w:rsidR="00D51674" w:rsidRPr="00C20F25" w:rsidRDefault="00D51674" w:rsidP="009D4BCE">
      <w:pPr>
        <w:pStyle w:val="ListParagraph"/>
        <w:numPr>
          <w:ilvl w:val="0"/>
          <w:numId w:val="2"/>
        </w:numPr>
        <w:jc w:val="both"/>
        <w:rPr>
          <w:b/>
        </w:rPr>
      </w:pPr>
      <w:r w:rsidRPr="00C20F25">
        <w:t>Give a glance (</w:t>
      </w:r>
      <w:commentRangeStart w:id="129"/>
      <w:r w:rsidRPr="00C20F25">
        <w:t>Maybe another picture of the DDI overlap achieved between the different databases (UpsetR, table with percentages?</w:t>
      </w:r>
      <w:commentRangeEnd w:id="129"/>
      <w:r w:rsidR="00F92A8E">
        <w:rPr>
          <w:rStyle w:val="CommentReference"/>
        </w:rPr>
        <w:commentReference w:id="129"/>
      </w:r>
      <w:r w:rsidRPr="00C20F25">
        <w:t xml:space="preserve">). </w:t>
      </w:r>
    </w:p>
    <w:p w14:paraId="41CDABBF" w14:textId="77777777" w:rsidR="00D51674" w:rsidRPr="00271285" w:rsidRDefault="00D51674" w:rsidP="009D4BCE">
      <w:pPr>
        <w:jc w:val="both"/>
        <w:rPr>
          <w:b/>
          <w:sz w:val="24"/>
        </w:rPr>
      </w:pPr>
      <w:r w:rsidRPr="00271285">
        <w:rPr>
          <w:b/>
          <w:sz w:val="24"/>
        </w:rPr>
        <w:t>Characterizing DDIs</w:t>
      </w:r>
    </w:p>
    <w:p w14:paraId="0A429049" w14:textId="77777777" w:rsidR="00952092" w:rsidRPr="00C20F25" w:rsidRDefault="00D51674" w:rsidP="009D4BCE">
      <w:pPr>
        <w:pStyle w:val="ListParagraph"/>
        <w:numPr>
          <w:ilvl w:val="0"/>
          <w:numId w:val="2"/>
        </w:numPr>
        <w:jc w:val="both"/>
        <w:rPr>
          <w:i/>
        </w:rPr>
      </w:pPr>
      <w:commentRangeStart w:id="130"/>
      <w:r w:rsidRPr="00C20F25">
        <w:rPr>
          <w:i/>
        </w:rPr>
        <w:lastRenderedPageBreak/>
        <w:t>Given a bit of introduction of ATC levels at the section “materials and methods”</w:t>
      </w:r>
      <w:r w:rsidR="00271285" w:rsidRPr="00C20F25">
        <w:rPr>
          <w:i/>
        </w:rPr>
        <w:t xml:space="preserve">. </w:t>
      </w:r>
      <w:r w:rsidRPr="00C20F25">
        <w:rPr>
          <w:i/>
        </w:rPr>
        <w:t xml:space="preserve"> I will go through the different distribution of the ATC </w:t>
      </w:r>
      <w:r w:rsidR="00271285" w:rsidRPr="00C20F25">
        <w:rPr>
          <w:i/>
        </w:rPr>
        <w:t xml:space="preserve">1 level along the different databases, emphasizing in those ones that are designed for a specific class-disease. Also observing how interactions are distributed depending the ATC 1 level (If </w:t>
      </w:r>
      <w:proofErr w:type="gramStart"/>
      <w:r w:rsidR="00271285" w:rsidRPr="00C20F25">
        <w:rPr>
          <w:i/>
        </w:rPr>
        <w:t>a</w:t>
      </w:r>
      <w:proofErr w:type="gramEnd"/>
      <w:r w:rsidR="00271285" w:rsidRPr="00C20F25">
        <w:rPr>
          <w:i/>
        </w:rPr>
        <w:t xml:space="preserve"> ATC class is more likely to interact with itself or the others) (Using also figures created for the second presentation with Søren).</w:t>
      </w:r>
      <w:commentRangeEnd w:id="130"/>
      <w:r w:rsidR="00F92A8E">
        <w:rPr>
          <w:rStyle w:val="CommentReference"/>
        </w:rPr>
        <w:commentReference w:id="130"/>
      </w:r>
    </w:p>
    <w:p w14:paraId="36A60874" w14:textId="77777777" w:rsidR="00271285" w:rsidRDefault="00271285" w:rsidP="009D4BCE">
      <w:pPr>
        <w:pStyle w:val="ListParagraph"/>
        <w:numPr>
          <w:ilvl w:val="0"/>
          <w:numId w:val="2"/>
        </w:numPr>
        <w:jc w:val="both"/>
        <w:rPr>
          <w:ins w:id="131" w:author="Cristina Leal Rodriguez" w:date="2020-06-12T00:17:00Z"/>
          <w:i/>
        </w:rPr>
      </w:pPr>
      <w:r w:rsidRPr="00C20F25">
        <w:rPr>
          <w:i/>
        </w:rPr>
        <w:t xml:space="preserve">Emphasize on observed ATC levels that are overrepresented or underrepresented. </w:t>
      </w:r>
      <w:proofErr w:type="spellStart"/>
      <w:r w:rsidRPr="00C20F25">
        <w:rPr>
          <w:i/>
        </w:rPr>
        <w:t>Assesing</w:t>
      </w:r>
      <w:proofErr w:type="spellEnd"/>
      <w:r w:rsidRPr="00C20F25">
        <w:rPr>
          <w:i/>
        </w:rPr>
        <w:t xml:space="preserve"> importance by observing its risk ratio.</w:t>
      </w:r>
    </w:p>
    <w:p w14:paraId="1A9F0C01" w14:textId="77777777" w:rsidR="00F92A8E" w:rsidRPr="00C20F25" w:rsidRDefault="00F92A8E" w:rsidP="009D4BCE">
      <w:pPr>
        <w:pStyle w:val="ListParagraph"/>
        <w:numPr>
          <w:ilvl w:val="0"/>
          <w:numId w:val="2"/>
        </w:numPr>
        <w:jc w:val="both"/>
        <w:rPr>
          <w:i/>
        </w:rPr>
      </w:pPr>
      <w:ins w:id="132" w:author="Cristina Leal Rodriguez" w:date="2020-06-12T00:17:00Z">
        <w:r>
          <w:rPr>
            <w:i/>
          </w:rPr>
          <w:t>Are you planning on using the circular plots figure we did? I think that one is a cool one.</w:t>
        </w:r>
      </w:ins>
    </w:p>
    <w:p w14:paraId="629C4F3D" w14:textId="77777777" w:rsidR="00271285" w:rsidRDefault="00271285" w:rsidP="009D4BCE">
      <w:pPr>
        <w:pStyle w:val="ListParagraph"/>
        <w:jc w:val="both"/>
      </w:pPr>
    </w:p>
    <w:p w14:paraId="2198BEF0" w14:textId="77777777" w:rsidR="00271285" w:rsidRDefault="00271285" w:rsidP="009D4BCE">
      <w:pPr>
        <w:pStyle w:val="ListParagraph"/>
        <w:ind w:left="0"/>
        <w:jc w:val="both"/>
        <w:rPr>
          <w:b/>
          <w:sz w:val="24"/>
        </w:rPr>
      </w:pPr>
      <w:r>
        <w:rPr>
          <w:b/>
          <w:sz w:val="24"/>
        </w:rPr>
        <w:t>Network analysis</w:t>
      </w:r>
    </w:p>
    <w:p w14:paraId="7BE1C69D" w14:textId="77777777" w:rsidR="00271285" w:rsidRPr="00C20F25" w:rsidRDefault="0062006C" w:rsidP="009D4BCE">
      <w:pPr>
        <w:pStyle w:val="ListParagraph"/>
        <w:numPr>
          <w:ilvl w:val="0"/>
          <w:numId w:val="2"/>
        </w:numPr>
        <w:jc w:val="both"/>
        <w:rPr>
          <w:b/>
          <w:i/>
        </w:rPr>
      </w:pPr>
      <w:r w:rsidRPr="00C20F25">
        <w:rPr>
          <w:i/>
        </w:rPr>
        <w:t xml:space="preserve">Determining important hubs (Tendency to selected ATC level class?), looking to their factorized features and check tendency. </w:t>
      </w:r>
    </w:p>
    <w:p w14:paraId="1F8D758A" w14:textId="77777777" w:rsidR="0062006C" w:rsidRPr="00C20F25" w:rsidRDefault="0062006C" w:rsidP="009D4BCE">
      <w:pPr>
        <w:pStyle w:val="ListParagraph"/>
        <w:numPr>
          <w:ilvl w:val="0"/>
          <w:numId w:val="2"/>
        </w:numPr>
        <w:jc w:val="both"/>
        <w:rPr>
          <w:b/>
          <w:i/>
        </w:rPr>
      </w:pPr>
      <w:r w:rsidRPr="00C20F25">
        <w:rPr>
          <w:i/>
        </w:rPr>
        <w:t>Can be included here the enrichment analysis with the clinical data (To be discussed further next meeting).</w:t>
      </w:r>
    </w:p>
    <w:p w14:paraId="10E2F665" w14:textId="77777777" w:rsidR="0062006C" w:rsidRPr="00F92A8E" w:rsidRDefault="0062006C" w:rsidP="009D4BCE">
      <w:pPr>
        <w:pStyle w:val="ListParagraph"/>
        <w:numPr>
          <w:ilvl w:val="0"/>
          <w:numId w:val="2"/>
        </w:numPr>
        <w:jc w:val="both"/>
        <w:rPr>
          <w:ins w:id="133" w:author="Cristina Leal Rodriguez" w:date="2020-06-12T00:18:00Z"/>
          <w:b/>
          <w:i/>
          <w:rPrChange w:id="134" w:author="Cristina Leal Rodriguez" w:date="2020-06-12T00:18:00Z">
            <w:rPr>
              <w:ins w:id="135" w:author="Cristina Leal Rodriguez" w:date="2020-06-12T00:18:00Z"/>
              <w:i/>
            </w:rPr>
          </w:rPrChange>
        </w:rPr>
      </w:pPr>
      <w:r w:rsidRPr="00C20F25">
        <w:rPr>
          <w:i/>
        </w:rPr>
        <w:t>Any more ideas of what I could do, or is it enough?</w:t>
      </w:r>
    </w:p>
    <w:p w14:paraId="6E132A33" w14:textId="77777777" w:rsidR="00F92A8E" w:rsidRPr="00C20F25" w:rsidRDefault="00F92A8E">
      <w:pPr>
        <w:pStyle w:val="ListParagraph"/>
        <w:numPr>
          <w:ilvl w:val="1"/>
          <w:numId w:val="2"/>
        </w:numPr>
        <w:jc w:val="both"/>
        <w:rPr>
          <w:b/>
          <w:i/>
        </w:rPr>
        <w:pPrChange w:id="136" w:author="Cristina Leal Rodriguez" w:date="2020-06-12T00:18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ins w:id="137" w:author="Cristina Leal Rodriguez" w:date="2020-06-12T00:18:00Z">
        <w:r>
          <w:rPr>
            <w:i/>
          </w:rPr>
          <w:t>FOLLOW TEMPLATES OF THE PAPERS YOU HAVE AS LITERATURE/REFERENCE LIST…. USE THE</w:t>
        </w:r>
        <w:r w:rsidR="001A2B23">
          <w:rPr>
            <w:i/>
          </w:rPr>
          <w:t>M AS THE TEMPLATE FOR WRITING BY “</w:t>
        </w:r>
      </w:ins>
      <w:ins w:id="138" w:author="Cristina Leal Rodriguez" w:date="2020-06-12T00:19:00Z">
        <w:r w:rsidR="001A2B23">
          <w:rPr>
            <w:i/>
          </w:rPr>
          <w:t>REWRITING WHAT THEY DID</w:t>
        </w:r>
      </w:ins>
      <w:ins w:id="139" w:author="Cristina Leal Rodriguez" w:date="2020-06-12T00:18:00Z">
        <w:r w:rsidR="001A2B23">
          <w:rPr>
            <w:i/>
          </w:rPr>
          <w:t>” WITHOUT PLAGIARISM OR GET</w:t>
        </w:r>
      </w:ins>
      <w:ins w:id="140" w:author="Cristina Leal Rodriguez" w:date="2020-06-12T00:19:00Z">
        <w:r w:rsidR="001A2B23">
          <w:rPr>
            <w:i/>
          </w:rPr>
          <w:t>TING THEIR CONCEPT IDEA</w:t>
        </w:r>
      </w:ins>
    </w:p>
    <w:p w14:paraId="7046D87E" w14:textId="77777777" w:rsidR="00F65FCA" w:rsidRDefault="00F65FCA" w:rsidP="009D4BCE">
      <w:pPr>
        <w:jc w:val="both"/>
        <w:rPr>
          <w:b/>
          <w:sz w:val="28"/>
        </w:rPr>
      </w:pPr>
      <w:r>
        <w:rPr>
          <w:b/>
          <w:sz w:val="28"/>
        </w:rPr>
        <w:t xml:space="preserve">DISCUSSION </w:t>
      </w:r>
    </w:p>
    <w:p w14:paraId="68EC3E40" w14:textId="77777777" w:rsidR="00F65FCA" w:rsidRPr="00C20F25" w:rsidRDefault="00F65FCA" w:rsidP="009D4BCE">
      <w:pPr>
        <w:pStyle w:val="ListParagraph"/>
        <w:numPr>
          <w:ilvl w:val="0"/>
          <w:numId w:val="2"/>
        </w:numPr>
        <w:jc w:val="both"/>
        <w:rPr>
          <w:b/>
          <w:i/>
        </w:rPr>
      </w:pPr>
      <w:r w:rsidRPr="00C20F25">
        <w:rPr>
          <w:i/>
        </w:rPr>
        <w:t xml:space="preserve">Comment the future potential of this project, how it could have been improved </w:t>
      </w:r>
      <w:proofErr w:type="gramStart"/>
      <w:r w:rsidRPr="00C20F25">
        <w:rPr>
          <w:i/>
        </w:rPr>
        <w:t>( More</w:t>
      </w:r>
      <w:proofErr w:type="gramEnd"/>
      <w:r w:rsidRPr="00C20F25">
        <w:rPr>
          <w:i/>
        </w:rPr>
        <w:t xml:space="preserve"> time for the project, could lead to more databases parsed, </w:t>
      </w:r>
      <w:commentRangeStart w:id="141"/>
      <w:r w:rsidRPr="00C20F25">
        <w:rPr>
          <w:i/>
        </w:rPr>
        <w:t>COVID situation didn’t allowed me to use some of the lab tools…)</w:t>
      </w:r>
      <w:commentRangeEnd w:id="141"/>
      <w:r w:rsidR="001A2B23">
        <w:rPr>
          <w:rStyle w:val="CommentReference"/>
        </w:rPr>
        <w:commentReference w:id="141"/>
      </w:r>
      <w:r w:rsidRPr="00C20F25">
        <w:rPr>
          <w:i/>
        </w:rPr>
        <w:t>, where it could be implemented (Mention further analysis that could be done with the clinical data).</w:t>
      </w:r>
    </w:p>
    <w:p w14:paraId="4A1D0D6B" w14:textId="77777777" w:rsidR="0062006C" w:rsidRDefault="0062006C" w:rsidP="009D4BCE">
      <w:pPr>
        <w:jc w:val="both"/>
        <w:rPr>
          <w:b/>
          <w:sz w:val="28"/>
        </w:rPr>
      </w:pPr>
      <w:r w:rsidRPr="0062006C">
        <w:rPr>
          <w:b/>
          <w:sz w:val="28"/>
        </w:rPr>
        <w:t>CONCLUSION</w:t>
      </w:r>
    </w:p>
    <w:p w14:paraId="5798987D" w14:textId="77777777" w:rsidR="0062006C" w:rsidRPr="00C20F25" w:rsidDel="001A2B23" w:rsidRDefault="00F65FCA" w:rsidP="009D4BCE">
      <w:pPr>
        <w:pStyle w:val="ListParagraph"/>
        <w:numPr>
          <w:ilvl w:val="0"/>
          <w:numId w:val="2"/>
        </w:numPr>
        <w:jc w:val="both"/>
        <w:rPr>
          <w:del w:id="142" w:author="Cristina Leal Rodriguez" w:date="2020-06-12T00:20:00Z"/>
          <w:b/>
          <w:i/>
          <w:sz w:val="28"/>
        </w:rPr>
      </w:pPr>
      <w:r w:rsidRPr="00C20F25">
        <w:rPr>
          <w:i/>
        </w:rPr>
        <w:t>General conclusion of the significant results obtained from the analysis.</w:t>
      </w:r>
    </w:p>
    <w:p w14:paraId="141ECC5A" w14:textId="77777777" w:rsidR="00C20F25" w:rsidRPr="001A2B23" w:rsidDel="001A2B23" w:rsidRDefault="00C20F25">
      <w:pPr>
        <w:pStyle w:val="ListParagraph"/>
        <w:numPr>
          <w:ilvl w:val="0"/>
          <w:numId w:val="2"/>
        </w:numPr>
        <w:jc w:val="both"/>
        <w:rPr>
          <w:del w:id="143" w:author="Cristina Leal Rodriguez" w:date="2020-06-12T00:20:00Z"/>
          <w:b/>
          <w:sz w:val="28"/>
          <w:rPrChange w:id="144" w:author="Cristina Leal Rodriguez" w:date="2020-06-12T00:20:00Z">
            <w:rPr>
              <w:del w:id="145" w:author="Cristina Leal Rodriguez" w:date="2020-06-12T00:20:00Z"/>
            </w:rPr>
          </w:rPrChange>
        </w:rPr>
        <w:pPrChange w:id="146" w:author="Cristina Leal Rodriguez" w:date="2020-06-12T00:20:00Z">
          <w:pPr>
            <w:jc w:val="both"/>
          </w:pPr>
        </w:pPrChange>
      </w:pPr>
    </w:p>
    <w:p w14:paraId="7C926378" w14:textId="77777777" w:rsidR="00C20F25" w:rsidDel="001A2B23" w:rsidRDefault="00C20F25">
      <w:pPr>
        <w:pStyle w:val="ListParagraph"/>
        <w:rPr>
          <w:del w:id="147" w:author="Cristina Leal Rodriguez" w:date="2020-06-12T00:20:00Z"/>
        </w:rPr>
        <w:pPrChange w:id="148" w:author="Cristina Leal Rodriguez" w:date="2020-06-12T00:20:00Z">
          <w:pPr>
            <w:jc w:val="both"/>
          </w:pPr>
        </w:pPrChange>
      </w:pPr>
    </w:p>
    <w:p w14:paraId="16FEFD70" w14:textId="77777777" w:rsidR="00C20F25" w:rsidRDefault="00C20F25">
      <w:pPr>
        <w:pStyle w:val="ListParagraph"/>
        <w:numPr>
          <w:ilvl w:val="0"/>
          <w:numId w:val="2"/>
        </w:numPr>
        <w:jc w:val="both"/>
        <w:pPrChange w:id="149" w:author="Cristina Leal Rodriguez" w:date="2020-06-12T00:20:00Z">
          <w:pPr>
            <w:jc w:val="both"/>
          </w:pPr>
        </w:pPrChange>
      </w:pPr>
    </w:p>
    <w:p w14:paraId="4F4D7B7E" w14:textId="77777777" w:rsidR="00C20F25" w:rsidRDefault="00C20F25" w:rsidP="009D4BCE">
      <w:pPr>
        <w:jc w:val="both"/>
        <w:rPr>
          <w:b/>
          <w:sz w:val="28"/>
        </w:rPr>
      </w:pPr>
    </w:p>
    <w:p w14:paraId="6A876763" w14:textId="77777777" w:rsidR="00785056" w:rsidRPr="00785056" w:rsidRDefault="0062006C" w:rsidP="009D4BCE">
      <w:pPr>
        <w:pStyle w:val="ListParagraph"/>
        <w:ind w:left="360"/>
        <w:jc w:val="both"/>
      </w:pPr>
      <w:r>
        <w:rPr>
          <w:b/>
          <w:sz w:val="28"/>
        </w:rPr>
        <w:t>REFERENCES</w:t>
      </w:r>
      <w:r w:rsidR="00785056" w:rsidRPr="00785056">
        <w:rPr>
          <w:rFonts w:ascii="Helvetica" w:hAnsi="Helvetica"/>
          <w:color w:val="494949"/>
          <w:sz w:val="21"/>
          <w:szCs w:val="21"/>
          <w:shd w:val="clear" w:color="auto" w:fill="FFFFFF"/>
        </w:rPr>
        <w:t xml:space="preserve"> </w:t>
      </w:r>
    </w:p>
    <w:p w14:paraId="67964044" w14:textId="77777777" w:rsidR="004D07DE" w:rsidRPr="00785056" w:rsidRDefault="00785056" w:rsidP="009D4BCE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rFonts w:ascii="Helvetica" w:hAnsi="Helvetica"/>
          <w:color w:val="494949"/>
          <w:sz w:val="21"/>
          <w:szCs w:val="21"/>
          <w:shd w:val="clear" w:color="auto" w:fill="FFFFFF"/>
        </w:rPr>
        <w:t>Montastruc</w:t>
      </w:r>
      <w:proofErr w:type="spellEnd"/>
      <w:r>
        <w:rPr>
          <w:rFonts w:ascii="Helvetica" w:hAnsi="Helvetica"/>
          <w:color w:val="494949"/>
          <w:sz w:val="21"/>
          <w:szCs w:val="21"/>
          <w:shd w:val="clear" w:color="auto" w:fill="FFFFFF"/>
        </w:rPr>
        <w:t xml:space="preserve"> F, </w:t>
      </w:r>
      <w:proofErr w:type="spellStart"/>
      <w:r>
        <w:rPr>
          <w:rFonts w:ascii="Helvetica" w:hAnsi="Helvetica"/>
          <w:color w:val="494949"/>
          <w:sz w:val="21"/>
          <w:szCs w:val="21"/>
          <w:shd w:val="clear" w:color="auto" w:fill="FFFFFF"/>
        </w:rPr>
        <w:t>Sommet</w:t>
      </w:r>
      <w:proofErr w:type="spellEnd"/>
      <w:r>
        <w:rPr>
          <w:rFonts w:ascii="Helvetica" w:hAnsi="Helvetica"/>
          <w:color w:val="494949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Helvetica" w:hAnsi="Helvetica"/>
          <w:color w:val="494949"/>
          <w:sz w:val="21"/>
          <w:szCs w:val="21"/>
          <w:shd w:val="clear" w:color="auto" w:fill="FFFFFF"/>
        </w:rPr>
        <w:t>Bondon-Guitton</w:t>
      </w:r>
      <w:proofErr w:type="spellEnd"/>
      <w:r>
        <w:rPr>
          <w:rFonts w:ascii="Helvetica" w:hAnsi="Helvetica"/>
          <w:color w:val="494949"/>
          <w:sz w:val="21"/>
          <w:szCs w:val="21"/>
          <w:shd w:val="clear" w:color="auto" w:fill="FFFFFF"/>
        </w:rPr>
        <w:t xml:space="preserve"> E, et al. The importance of drug-drug interactions as a cause of adverse drug reactions: a pharmacovigilance study of serotoninergic reuptake inhibitors in France. European Journal of Clinical Pharmacology. 2012 May;68(5):767-775. DOI: 10.1007/s00228-011-1156-7.</w:t>
      </w:r>
    </w:p>
    <w:p w14:paraId="0A2C61D9" w14:textId="77777777" w:rsidR="00785056" w:rsidRPr="00785056" w:rsidRDefault="00785056" w:rsidP="009D4BCE">
      <w:pPr>
        <w:pStyle w:val="ListParagraph"/>
        <w:ind w:left="360"/>
        <w:jc w:val="both"/>
      </w:pPr>
    </w:p>
    <w:p w14:paraId="63B27FF2" w14:textId="77777777" w:rsidR="00785056" w:rsidRPr="00785056" w:rsidRDefault="00785056" w:rsidP="009D4BCE">
      <w:pPr>
        <w:pStyle w:val="ListParagraph"/>
        <w:numPr>
          <w:ilvl w:val="0"/>
          <w:numId w:val="7"/>
        </w:numPr>
        <w:jc w:val="both"/>
      </w:pP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Lopes P, Nunes T, Campos D, Furlong LI, Bauer-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Mehren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Sanz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F, et al. (2013) Gathering and Exploring Scientific Knowledge in Pharmacovigilance. 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PLoS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ONE 8(12): e83016. </w:t>
      </w:r>
      <w:hyperlink r:id="rId8" w:history="1">
        <w:r w:rsidRPr="00E342BA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https://doi.org/10.1371/journal.pone.0083016</w:t>
        </w:r>
      </w:hyperlink>
    </w:p>
    <w:p w14:paraId="51E35702" w14:textId="77777777" w:rsidR="00785056" w:rsidRDefault="00785056" w:rsidP="009D4BCE">
      <w:pPr>
        <w:pStyle w:val="ListParagraph"/>
        <w:jc w:val="both"/>
      </w:pPr>
    </w:p>
    <w:p w14:paraId="198DB761" w14:textId="77777777" w:rsidR="00785056" w:rsidRPr="00FF3885" w:rsidRDefault="00785056" w:rsidP="009D4BCE">
      <w:pPr>
        <w:pStyle w:val="ListParagraph"/>
        <w:ind w:left="360"/>
        <w:jc w:val="both"/>
      </w:pPr>
    </w:p>
    <w:p w14:paraId="6CC0BAEF" w14:textId="77777777" w:rsidR="00785056" w:rsidRPr="00785056" w:rsidRDefault="00785056" w:rsidP="009D4BCE">
      <w:pPr>
        <w:pStyle w:val="ListParagraph"/>
        <w:numPr>
          <w:ilvl w:val="0"/>
          <w:numId w:val="7"/>
        </w:numPr>
        <w:jc w:val="both"/>
      </w:pPr>
      <w:proofErr w:type="spellStart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lastRenderedPageBreak/>
        <w:t>Palleria</w:t>
      </w:r>
      <w:proofErr w:type="spellEnd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 xml:space="preserve"> C, Di Paolo A, </w:t>
      </w:r>
      <w:proofErr w:type="spellStart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>Giofrè</w:t>
      </w:r>
      <w:proofErr w:type="spellEnd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 xml:space="preserve"> C, et al.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Pharmacokinetic drug-drug interaction and their implication in clinical management.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J Res Med Sci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2013;18(7):601</w:t>
      </w:r>
      <w:r>
        <w:rPr>
          <w:rFonts w:ascii="Cambria Math" w:hAnsi="Cambria Math" w:cs="Cambria Math"/>
          <w:color w:val="303030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610.</w:t>
      </w:r>
    </w:p>
    <w:p w14:paraId="38D05398" w14:textId="77777777" w:rsidR="00785056" w:rsidRPr="00200170" w:rsidRDefault="00785056" w:rsidP="009D4BCE">
      <w:pPr>
        <w:pStyle w:val="ListParagraph"/>
        <w:ind w:left="360"/>
        <w:jc w:val="both"/>
      </w:pPr>
    </w:p>
    <w:p w14:paraId="2B23AFEF" w14:textId="77777777" w:rsidR="00785056" w:rsidRPr="00785056" w:rsidRDefault="00785056" w:rsidP="009D4BCE">
      <w:pPr>
        <w:pStyle w:val="ListParagraph"/>
        <w:numPr>
          <w:ilvl w:val="0"/>
          <w:numId w:val="7"/>
        </w:numPr>
        <w:jc w:val="both"/>
      </w:pPr>
      <w:proofErr w:type="spellStart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da-DK"/>
        </w:rPr>
        <w:t>Niu</w:t>
      </w:r>
      <w:proofErr w:type="spellEnd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da-DK"/>
        </w:rPr>
        <w:t xml:space="preserve"> J, </w:t>
      </w:r>
      <w:proofErr w:type="spellStart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da-DK"/>
        </w:rPr>
        <w:t>Straubinger</w:t>
      </w:r>
      <w:proofErr w:type="spellEnd"/>
      <w:r w:rsidRPr="00200170">
        <w:rPr>
          <w:rFonts w:ascii="Arial" w:hAnsi="Arial" w:cs="Arial"/>
          <w:color w:val="303030"/>
          <w:sz w:val="20"/>
          <w:szCs w:val="20"/>
          <w:shd w:val="clear" w:color="auto" w:fill="FFFFFF"/>
          <w:lang w:val="da-DK"/>
        </w:rPr>
        <w:t xml:space="preserve"> RM, Mager DE.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Pharmacodynamic Drug-Drug Interactions.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Clin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Pharmacol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Ther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2019;105(6):1395</w:t>
      </w:r>
      <w:r>
        <w:rPr>
          <w:rFonts w:ascii="Cambria Math" w:hAnsi="Cambria Math" w:cs="Cambria Math"/>
          <w:color w:val="303030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1406. doi:10.1002/cpt.1434</w:t>
      </w:r>
    </w:p>
    <w:p w14:paraId="132122C4" w14:textId="77777777" w:rsidR="00785056" w:rsidRPr="003C5CEC" w:rsidRDefault="00785056" w:rsidP="009D4BCE">
      <w:pPr>
        <w:pStyle w:val="ListParagraph"/>
        <w:ind w:left="360"/>
        <w:jc w:val="both"/>
      </w:pPr>
    </w:p>
    <w:p w14:paraId="793F82DB" w14:textId="77777777" w:rsidR="00785056" w:rsidRDefault="00785056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F65FCA">
        <w:rPr>
          <w:rFonts w:eastAsia="Times New Roman" w:cs="Times New Roman"/>
        </w:rPr>
        <w:t>Segura-</w:t>
      </w:r>
      <w:proofErr w:type="spellStart"/>
      <w:r w:rsidRPr="00F65FCA">
        <w:rPr>
          <w:rFonts w:eastAsia="Times New Roman" w:cs="Times New Roman"/>
        </w:rPr>
        <w:t>bedmar</w:t>
      </w:r>
      <w:proofErr w:type="spellEnd"/>
      <w:r w:rsidRPr="00F65FCA">
        <w:rPr>
          <w:rFonts w:eastAsia="Times New Roman" w:cs="Times New Roman"/>
        </w:rPr>
        <w:t xml:space="preserve">, I. (2011). Proceedings of the 1st Challenge task on Drug-Drug Interaction Extraction. </w:t>
      </w:r>
      <w:r w:rsidRPr="00F65FCA">
        <w:rPr>
          <w:rFonts w:eastAsia="Times New Roman" w:cs="Times New Roman"/>
          <w:i/>
          <w:iCs/>
        </w:rPr>
        <w:t>Proceedings of the 1st Challenge Task on Drug-Drug Interaction Extraction</w:t>
      </w:r>
      <w:r w:rsidRPr="00F65FCA">
        <w:rPr>
          <w:rFonts w:eastAsia="Times New Roman" w:cs="Times New Roman"/>
        </w:rPr>
        <w:t xml:space="preserve">, </w:t>
      </w:r>
      <w:r w:rsidRPr="00F65FCA">
        <w:rPr>
          <w:rFonts w:eastAsia="Times New Roman" w:cs="Times New Roman"/>
          <w:i/>
          <w:iCs/>
        </w:rPr>
        <w:t>January</w:t>
      </w:r>
      <w:r w:rsidRPr="00F65FCA">
        <w:rPr>
          <w:rFonts w:eastAsia="Times New Roman" w:cs="Times New Roman"/>
        </w:rPr>
        <w:t>.</w:t>
      </w:r>
    </w:p>
    <w:p w14:paraId="148BFA9B" w14:textId="77777777" w:rsidR="00785056" w:rsidRPr="00F65FCA" w:rsidRDefault="00785056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5919C747" w14:textId="77777777" w:rsidR="00785056" w:rsidRPr="00785056" w:rsidRDefault="00785056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yperlink"/>
          <w:rFonts w:eastAsia="Times New Roman" w:cs="Times New Roman"/>
          <w:color w:val="auto"/>
          <w:u w:val="none"/>
        </w:rPr>
      </w:pPr>
      <w:r w:rsidRPr="00F65FCA">
        <w:rPr>
          <w:rFonts w:eastAsia="Times New Roman" w:cs="Times New Roman"/>
          <w:lang w:val="es-ES"/>
        </w:rPr>
        <w:t>Herrero-Zazo, M., Segura-</w:t>
      </w:r>
      <w:proofErr w:type="spellStart"/>
      <w:r w:rsidRPr="00F65FCA">
        <w:rPr>
          <w:rFonts w:eastAsia="Times New Roman" w:cs="Times New Roman"/>
          <w:lang w:val="es-ES"/>
        </w:rPr>
        <w:t>Bedmar</w:t>
      </w:r>
      <w:proofErr w:type="spellEnd"/>
      <w:r w:rsidRPr="00F65FCA">
        <w:rPr>
          <w:rFonts w:eastAsia="Times New Roman" w:cs="Times New Roman"/>
          <w:lang w:val="es-ES"/>
        </w:rPr>
        <w:t xml:space="preserve">, I., Martínez, P., &amp; </w:t>
      </w:r>
      <w:proofErr w:type="spellStart"/>
      <w:r w:rsidRPr="00F65FCA">
        <w:rPr>
          <w:rFonts w:eastAsia="Times New Roman" w:cs="Times New Roman"/>
          <w:lang w:val="es-ES"/>
        </w:rPr>
        <w:t>Declerck</w:t>
      </w:r>
      <w:proofErr w:type="spellEnd"/>
      <w:r w:rsidRPr="00F65FCA">
        <w:rPr>
          <w:rFonts w:eastAsia="Times New Roman" w:cs="Times New Roman"/>
          <w:lang w:val="es-ES"/>
        </w:rPr>
        <w:t xml:space="preserve">, T. (2013). </w:t>
      </w:r>
      <w:r w:rsidRPr="00F65FCA">
        <w:rPr>
          <w:rFonts w:eastAsia="Times New Roman" w:cs="Times New Roman"/>
        </w:rPr>
        <w:t xml:space="preserve">The DDI corpus: An annotated corpus with pharmacological substances and drug-drug interactions. </w:t>
      </w:r>
      <w:r w:rsidRPr="00F65FCA">
        <w:rPr>
          <w:rFonts w:eastAsia="Times New Roman" w:cs="Times New Roman"/>
          <w:i/>
          <w:iCs/>
        </w:rPr>
        <w:t>Journal of Biomedical Informatics</w:t>
      </w:r>
      <w:r w:rsidRPr="00F65FCA">
        <w:rPr>
          <w:rFonts w:eastAsia="Times New Roman" w:cs="Times New Roman"/>
        </w:rPr>
        <w:t xml:space="preserve">, </w:t>
      </w:r>
      <w:r w:rsidRPr="00F65FCA">
        <w:rPr>
          <w:rFonts w:eastAsia="Times New Roman" w:cs="Times New Roman"/>
          <w:i/>
          <w:iCs/>
        </w:rPr>
        <w:t>46</w:t>
      </w:r>
      <w:r w:rsidRPr="00F65FCA">
        <w:rPr>
          <w:rFonts w:eastAsia="Times New Roman" w:cs="Times New Roman"/>
        </w:rPr>
        <w:t xml:space="preserve">(5), 914–920. </w:t>
      </w:r>
      <w:hyperlink r:id="rId9" w:history="1">
        <w:r w:rsidRPr="00F65FCA">
          <w:rPr>
            <w:rStyle w:val="Hyperlink"/>
            <w:rFonts w:eastAsia="Times New Roman" w:cs="Times New Roman"/>
          </w:rPr>
          <w:t>https://doi.org/10.1016/j.jbi.2013.07.011</w:t>
        </w:r>
      </w:hyperlink>
    </w:p>
    <w:p w14:paraId="4CFEC6C2" w14:textId="77777777" w:rsidR="00785056" w:rsidRPr="00F65FCA" w:rsidRDefault="00785056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651BE3C1" w14:textId="77777777" w:rsidR="00785056" w:rsidRDefault="00785056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Ayvaz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S., Horn, J.,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Hassanzadeh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O., Zhu, Q., Stan, J.,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Tatonetti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N. P.,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Vilar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Brochhausen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Samwald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Rastegar-Mojarad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3C5CEC">
        <w:rPr>
          <w:rFonts w:ascii="Times New Roman" w:eastAsia="Times New Roman" w:hAnsi="Times New Roman" w:cs="Times New Roman"/>
          <w:sz w:val="24"/>
          <w:szCs w:val="24"/>
        </w:rPr>
        <w:t>Dumontier</w:t>
      </w:r>
      <w:proofErr w:type="spellEnd"/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M., &amp; Boyce, R. D. (2015). Toward a complete dataset of drug-drug interaction information from publicly available sources. </w:t>
      </w:r>
      <w:r w:rsidRPr="003C5CEC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Biomedical Informatics</w:t>
      </w:r>
      <w:r w:rsidRPr="003C5C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5CEC">
        <w:rPr>
          <w:rFonts w:ascii="Times New Roman" w:eastAsia="Times New Roman" w:hAnsi="Times New Roman" w:cs="Times New Roman"/>
          <w:i/>
          <w:iCs/>
          <w:sz w:val="24"/>
          <w:szCs w:val="24"/>
        </w:rPr>
        <w:t>55</w:t>
      </w:r>
      <w:r w:rsidRPr="003C5CEC">
        <w:rPr>
          <w:rFonts w:ascii="Times New Roman" w:eastAsia="Times New Roman" w:hAnsi="Times New Roman" w:cs="Times New Roman"/>
          <w:sz w:val="24"/>
          <w:szCs w:val="24"/>
        </w:rPr>
        <w:t>(May), 206–217. https://doi.org/10.1016/j.jbi.2015.04.006</w:t>
      </w:r>
    </w:p>
    <w:p w14:paraId="79FD56CD" w14:textId="77777777" w:rsidR="00785056" w:rsidRPr="003C5CEC" w:rsidRDefault="00785056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7E1B3" w14:textId="77777777" w:rsidR="00785056" w:rsidRDefault="00785056" w:rsidP="009D4BCE">
      <w:pPr>
        <w:pStyle w:val="ListParagraph"/>
        <w:numPr>
          <w:ilvl w:val="0"/>
          <w:numId w:val="7"/>
        </w:numPr>
        <w:jc w:val="both"/>
      </w:pP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Hines, L.E., Malone, D.C. and Murphy, J.E. (2012), Recommendations for Generating, Evaluating, and Implementing Drug</w:t>
      </w:r>
      <w:r>
        <w:rPr>
          <w:rFonts w:ascii="Cambria Math" w:hAnsi="Cambria Math" w:cs="Cambria Math"/>
          <w:color w:val="1C1D1E"/>
          <w:sz w:val="21"/>
          <w:szCs w:val="21"/>
          <w:shd w:val="clear" w:color="auto" w:fill="FFFFFF"/>
        </w:rPr>
        <w:t>‐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Drug Interaction Evidence. Pharmacotherapy, 32: 304-313. doi: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10.1002/j.1875-9114.2012.01024.x</w:t>
        </w:r>
      </w:hyperlink>
    </w:p>
    <w:p w14:paraId="6E9A40CE" w14:textId="77777777" w:rsidR="00785056" w:rsidRPr="00785056" w:rsidRDefault="00785056" w:rsidP="009D4BCE">
      <w:pPr>
        <w:pStyle w:val="ListParagraph"/>
        <w:ind w:left="360"/>
        <w:jc w:val="both"/>
      </w:pPr>
    </w:p>
    <w:p w14:paraId="2EB50231" w14:textId="77777777" w:rsidR="004D07DE" w:rsidRPr="00F65FCA" w:rsidRDefault="004D07DE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F65FCA">
        <w:rPr>
          <w:rFonts w:eastAsia="Times New Roman" w:cs="Times New Roman"/>
        </w:rPr>
        <w:t xml:space="preserve">Wishart, D. S., </w:t>
      </w:r>
      <w:proofErr w:type="spellStart"/>
      <w:r w:rsidRPr="00F65FCA">
        <w:rPr>
          <w:rFonts w:eastAsia="Times New Roman" w:cs="Times New Roman"/>
        </w:rPr>
        <w:t>Feunang</w:t>
      </w:r>
      <w:proofErr w:type="spellEnd"/>
      <w:r w:rsidRPr="00F65FCA">
        <w:rPr>
          <w:rFonts w:eastAsia="Times New Roman" w:cs="Times New Roman"/>
        </w:rPr>
        <w:t xml:space="preserve">, Y. D., Guo, A. C., Lo, E. J., </w:t>
      </w:r>
      <w:proofErr w:type="spellStart"/>
      <w:r w:rsidRPr="00F65FCA">
        <w:rPr>
          <w:rFonts w:eastAsia="Times New Roman" w:cs="Times New Roman"/>
        </w:rPr>
        <w:t>Marcu</w:t>
      </w:r>
      <w:proofErr w:type="spellEnd"/>
      <w:r w:rsidRPr="00F65FCA">
        <w:rPr>
          <w:rFonts w:eastAsia="Times New Roman" w:cs="Times New Roman"/>
        </w:rPr>
        <w:t xml:space="preserve">, A., Grant, J. R., Sajed, T., Johnson, D., Li, C., </w:t>
      </w:r>
      <w:proofErr w:type="spellStart"/>
      <w:r w:rsidRPr="00F65FCA">
        <w:rPr>
          <w:rFonts w:eastAsia="Times New Roman" w:cs="Times New Roman"/>
        </w:rPr>
        <w:t>Sayeeda</w:t>
      </w:r>
      <w:proofErr w:type="spellEnd"/>
      <w:r w:rsidRPr="00F65FCA">
        <w:rPr>
          <w:rFonts w:eastAsia="Times New Roman" w:cs="Times New Roman"/>
        </w:rPr>
        <w:t xml:space="preserve">, Z., </w:t>
      </w:r>
      <w:proofErr w:type="spellStart"/>
      <w:r w:rsidRPr="00F65FCA">
        <w:rPr>
          <w:rFonts w:eastAsia="Times New Roman" w:cs="Times New Roman"/>
        </w:rPr>
        <w:t>Assempour</w:t>
      </w:r>
      <w:proofErr w:type="spellEnd"/>
      <w:r w:rsidRPr="00F65FCA">
        <w:rPr>
          <w:rFonts w:eastAsia="Times New Roman" w:cs="Times New Roman"/>
        </w:rPr>
        <w:t xml:space="preserve">, N., </w:t>
      </w:r>
      <w:proofErr w:type="spellStart"/>
      <w:r w:rsidRPr="00F65FCA">
        <w:rPr>
          <w:rFonts w:eastAsia="Times New Roman" w:cs="Times New Roman"/>
        </w:rPr>
        <w:t>Iynkkaran</w:t>
      </w:r>
      <w:proofErr w:type="spellEnd"/>
      <w:r w:rsidRPr="00F65FCA">
        <w:rPr>
          <w:rFonts w:eastAsia="Times New Roman" w:cs="Times New Roman"/>
        </w:rPr>
        <w:t xml:space="preserve">, I., Liu, Y., </w:t>
      </w:r>
      <w:proofErr w:type="spellStart"/>
      <w:r w:rsidRPr="00F65FCA">
        <w:rPr>
          <w:rFonts w:eastAsia="Times New Roman" w:cs="Times New Roman"/>
        </w:rPr>
        <w:t>MacIejewski</w:t>
      </w:r>
      <w:proofErr w:type="spellEnd"/>
      <w:r w:rsidRPr="00F65FCA">
        <w:rPr>
          <w:rFonts w:eastAsia="Times New Roman" w:cs="Times New Roman"/>
        </w:rPr>
        <w:t xml:space="preserve">, A., Gale, N., Wilson, A., Chin, L., Cummings, R., Le, Di., … Wilson, M. (2018). DrugBank 5.0: A major update to the DrugBank database for 2018. </w:t>
      </w:r>
      <w:r w:rsidRPr="00F65FCA">
        <w:rPr>
          <w:rFonts w:eastAsia="Times New Roman" w:cs="Times New Roman"/>
          <w:i/>
          <w:iCs/>
        </w:rPr>
        <w:t>Nucleic Acids Research</w:t>
      </w:r>
      <w:r w:rsidRPr="00F65FCA">
        <w:rPr>
          <w:rFonts w:eastAsia="Times New Roman" w:cs="Times New Roman"/>
        </w:rPr>
        <w:t xml:space="preserve">, </w:t>
      </w:r>
      <w:r w:rsidRPr="00F65FCA">
        <w:rPr>
          <w:rFonts w:eastAsia="Times New Roman" w:cs="Times New Roman"/>
          <w:i/>
          <w:iCs/>
        </w:rPr>
        <w:t>46</w:t>
      </w:r>
      <w:r w:rsidRPr="00F65FCA">
        <w:rPr>
          <w:rFonts w:eastAsia="Times New Roman" w:cs="Times New Roman"/>
        </w:rPr>
        <w:t xml:space="preserve">(D1), D1074–D1082. </w:t>
      </w:r>
      <w:hyperlink r:id="rId11" w:history="1">
        <w:r w:rsidR="00F76028" w:rsidRPr="00F65FCA">
          <w:rPr>
            <w:rStyle w:val="Hyperlink"/>
            <w:rFonts w:eastAsia="Times New Roman" w:cs="Times New Roman"/>
          </w:rPr>
          <w:t>https://doi.org/10.1093/nar/gkx1037</w:t>
        </w:r>
      </w:hyperlink>
    </w:p>
    <w:p w14:paraId="7121E63E" w14:textId="77777777" w:rsidR="00A1032D" w:rsidRPr="00A1032D" w:rsidRDefault="00A1032D" w:rsidP="009D4BCE">
      <w:pPr>
        <w:pStyle w:val="ListParagraph"/>
        <w:numPr>
          <w:ilvl w:val="0"/>
          <w:numId w:val="7"/>
        </w:numPr>
        <w:jc w:val="both"/>
        <w:rPr>
          <w:lang w:val="da-DK"/>
        </w:rPr>
      </w:pPr>
      <w:r w:rsidRPr="002B212D">
        <w:rPr>
          <w:rFonts w:ascii="Helvetica" w:hAnsi="Helvetica"/>
          <w:color w:val="333E50"/>
          <w:sz w:val="21"/>
          <w:szCs w:val="21"/>
          <w:shd w:val="clear" w:color="auto" w:fill="FFFFFF"/>
          <w:lang w:val="da-DK"/>
        </w:rPr>
        <w:t xml:space="preserve">Mohammed Ali, Ali </w:t>
      </w:r>
      <w:proofErr w:type="spellStart"/>
      <w:r w:rsidRPr="002B212D">
        <w:rPr>
          <w:rFonts w:ascii="Helvetica" w:hAnsi="Helvetica"/>
          <w:color w:val="333E50"/>
          <w:sz w:val="21"/>
          <w:szCs w:val="21"/>
          <w:shd w:val="clear" w:color="auto" w:fill="FFFFFF"/>
          <w:lang w:val="da-DK"/>
        </w:rPr>
        <w:t>Ezzat</w:t>
      </w:r>
      <w:proofErr w:type="spellEnd"/>
      <w:r w:rsidRPr="002B212D">
        <w:rPr>
          <w:rFonts w:ascii="Helvetica" w:hAnsi="Helvetica"/>
          <w:color w:val="333E50"/>
          <w:sz w:val="21"/>
          <w:szCs w:val="21"/>
          <w:shd w:val="clear" w:color="auto" w:fill="FFFFFF"/>
          <w:lang w:val="da-DK"/>
        </w:rPr>
        <w:t xml:space="preserve"> (). dbparser: DrugBank Database XML Parser. </w:t>
      </w:r>
      <w:r w:rsidRPr="00A1032D">
        <w:rPr>
          <w:rFonts w:ascii="Helvetica" w:hAnsi="Helvetica"/>
          <w:color w:val="333E50"/>
          <w:sz w:val="21"/>
          <w:szCs w:val="21"/>
          <w:shd w:val="clear" w:color="auto" w:fill="FFFFFF"/>
          <w:lang w:val="da-DK"/>
        </w:rPr>
        <w:t xml:space="preserve">R </w:t>
      </w:r>
      <w:proofErr w:type="spellStart"/>
      <w:r w:rsidRPr="00A1032D">
        <w:rPr>
          <w:rFonts w:ascii="Helvetica" w:hAnsi="Helvetica"/>
          <w:color w:val="333E50"/>
          <w:sz w:val="21"/>
          <w:szCs w:val="21"/>
          <w:shd w:val="clear" w:color="auto" w:fill="FFFFFF"/>
          <w:lang w:val="da-DK"/>
        </w:rPr>
        <w:t>package</w:t>
      </w:r>
      <w:proofErr w:type="spellEnd"/>
      <w:r w:rsidRPr="00A1032D">
        <w:rPr>
          <w:rFonts w:ascii="Helvetica" w:hAnsi="Helvetica"/>
          <w:color w:val="333E50"/>
          <w:sz w:val="21"/>
          <w:szCs w:val="21"/>
          <w:shd w:val="clear" w:color="auto" w:fill="FFFFFF"/>
          <w:lang w:val="da-DK"/>
        </w:rPr>
        <w:t xml:space="preserve"> version 1.1.3.9000.</w:t>
      </w:r>
    </w:p>
    <w:p w14:paraId="3C8ACD90" w14:textId="77777777" w:rsidR="00F76028" w:rsidRPr="00A1032D" w:rsidRDefault="00F76028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lang w:val="da-DK"/>
        </w:rPr>
      </w:pPr>
    </w:p>
    <w:p w14:paraId="33FCDCAA" w14:textId="77777777" w:rsidR="004D07DE" w:rsidRDefault="004D07DE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proofErr w:type="spellStart"/>
      <w:r w:rsidRPr="00F65FCA">
        <w:rPr>
          <w:rFonts w:eastAsia="Times New Roman" w:cs="Times New Roman"/>
        </w:rPr>
        <w:t>Kanehisa</w:t>
      </w:r>
      <w:proofErr w:type="spellEnd"/>
      <w:r w:rsidRPr="00F65FCA">
        <w:rPr>
          <w:rFonts w:eastAsia="Times New Roman" w:cs="Times New Roman"/>
        </w:rPr>
        <w:t xml:space="preserve">, M., </w:t>
      </w:r>
      <w:proofErr w:type="spellStart"/>
      <w:r w:rsidRPr="00F65FCA">
        <w:rPr>
          <w:rFonts w:eastAsia="Times New Roman" w:cs="Times New Roman"/>
        </w:rPr>
        <w:t>Goto</w:t>
      </w:r>
      <w:proofErr w:type="spellEnd"/>
      <w:r w:rsidRPr="00F65FCA">
        <w:rPr>
          <w:rFonts w:eastAsia="Times New Roman" w:cs="Times New Roman"/>
        </w:rPr>
        <w:t xml:space="preserve">, S., </w:t>
      </w:r>
      <w:proofErr w:type="spellStart"/>
      <w:r w:rsidRPr="00F65FCA">
        <w:rPr>
          <w:rFonts w:eastAsia="Times New Roman" w:cs="Times New Roman"/>
        </w:rPr>
        <w:t>Furumichi</w:t>
      </w:r>
      <w:proofErr w:type="spellEnd"/>
      <w:r w:rsidRPr="00F65FCA">
        <w:rPr>
          <w:rFonts w:eastAsia="Times New Roman" w:cs="Times New Roman"/>
        </w:rPr>
        <w:t xml:space="preserve">, M., Tanabe, M., &amp; </w:t>
      </w:r>
      <w:proofErr w:type="spellStart"/>
      <w:r w:rsidRPr="00F65FCA">
        <w:rPr>
          <w:rFonts w:eastAsia="Times New Roman" w:cs="Times New Roman"/>
        </w:rPr>
        <w:t>Hirakawa</w:t>
      </w:r>
      <w:proofErr w:type="spellEnd"/>
      <w:r w:rsidRPr="00F65FCA">
        <w:rPr>
          <w:rFonts w:eastAsia="Times New Roman" w:cs="Times New Roman"/>
        </w:rPr>
        <w:t xml:space="preserve">, M. (2009). KEGG for representation and analysis of molecular networks involving diseases and drugs. </w:t>
      </w:r>
      <w:r w:rsidRPr="00F65FCA">
        <w:rPr>
          <w:rFonts w:eastAsia="Times New Roman" w:cs="Times New Roman"/>
          <w:i/>
          <w:iCs/>
        </w:rPr>
        <w:t>Nucleic Acids Research</w:t>
      </w:r>
      <w:r w:rsidRPr="00F65FCA">
        <w:rPr>
          <w:rFonts w:eastAsia="Times New Roman" w:cs="Times New Roman"/>
        </w:rPr>
        <w:t xml:space="preserve">, </w:t>
      </w:r>
      <w:r w:rsidRPr="00F65FCA">
        <w:rPr>
          <w:rFonts w:eastAsia="Times New Roman" w:cs="Times New Roman"/>
          <w:i/>
          <w:iCs/>
        </w:rPr>
        <w:t>38</w:t>
      </w:r>
      <w:r w:rsidRPr="00F65FCA">
        <w:rPr>
          <w:rFonts w:eastAsia="Times New Roman" w:cs="Times New Roman"/>
        </w:rPr>
        <w:t>(SUPPL.1), 355–360. https://doi.org/10.1093/nar/gkp896</w:t>
      </w:r>
    </w:p>
    <w:p w14:paraId="06AA26F3" w14:textId="77777777" w:rsidR="00A1032D" w:rsidRPr="00F65FCA" w:rsidRDefault="00A1032D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48A4ECCD" w14:textId="77777777" w:rsidR="00A1032D" w:rsidRDefault="0075559F" w:rsidP="009D4BCE">
      <w:pPr>
        <w:pStyle w:val="ListParagraph"/>
        <w:numPr>
          <w:ilvl w:val="0"/>
          <w:numId w:val="7"/>
        </w:numPr>
        <w:jc w:val="both"/>
      </w:pPr>
      <w:hyperlink r:id="rId12" w:history="1">
        <w:r w:rsidR="00A1032D">
          <w:rPr>
            <w:rStyle w:val="Hyperlink"/>
          </w:rPr>
          <w:t>https://www.kegg.jp/kegg/rest/keggapi.html</w:t>
        </w:r>
      </w:hyperlink>
    </w:p>
    <w:p w14:paraId="7A1D5AF9" w14:textId="77777777" w:rsidR="00F76028" w:rsidRPr="00F65FCA" w:rsidRDefault="00F76028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5337EEE1" w14:textId="77777777" w:rsidR="00952092" w:rsidRPr="00F65FCA" w:rsidRDefault="00F76028" w:rsidP="009D4BCE">
      <w:pPr>
        <w:pStyle w:val="ListParagraph"/>
        <w:numPr>
          <w:ilvl w:val="0"/>
          <w:numId w:val="7"/>
        </w:numPr>
        <w:jc w:val="both"/>
      </w:pPr>
      <w:proofErr w:type="spellStart"/>
      <w:r w:rsidRPr="00F65FCA">
        <w:rPr>
          <w:rFonts w:cs="Arial"/>
          <w:color w:val="303030"/>
          <w:shd w:val="clear" w:color="auto" w:fill="FFFFFF"/>
        </w:rPr>
        <w:t>Tatonetti</w:t>
      </w:r>
      <w:proofErr w:type="spellEnd"/>
      <w:r w:rsidRPr="00F65FCA">
        <w:rPr>
          <w:rFonts w:cs="Arial"/>
          <w:color w:val="303030"/>
          <w:shd w:val="clear" w:color="auto" w:fill="FFFFFF"/>
        </w:rPr>
        <w:t xml:space="preserve"> NP, Ye PP, </w:t>
      </w:r>
      <w:proofErr w:type="spellStart"/>
      <w:r w:rsidRPr="00F65FCA">
        <w:rPr>
          <w:rFonts w:cs="Arial"/>
          <w:color w:val="303030"/>
          <w:shd w:val="clear" w:color="auto" w:fill="FFFFFF"/>
        </w:rPr>
        <w:t>Daneshjou</w:t>
      </w:r>
      <w:proofErr w:type="spellEnd"/>
      <w:r w:rsidRPr="00F65FCA">
        <w:rPr>
          <w:rFonts w:cs="Arial"/>
          <w:color w:val="303030"/>
          <w:shd w:val="clear" w:color="auto" w:fill="FFFFFF"/>
        </w:rPr>
        <w:t xml:space="preserve"> R, Altman RB. Data-driven prediction of drug effects and interactions. </w:t>
      </w:r>
      <w:proofErr w:type="spellStart"/>
      <w:r w:rsidRPr="00F65FCA">
        <w:rPr>
          <w:rFonts w:cs="Arial"/>
          <w:i/>
          <w:iCs/>
          <w:color w:val="303030"/>
          <w:shd w:val="clear" w:color="auto" w:fill="FFFFFF"/>
        </w:rPr>
        <w:t>Sci</w:t>
      </w:r>
      <w:proofErr w:type="spellEnd"/>
      <w:r w:rsidRPr="00F65FCA">
        <w:rPr>
          <w:rFonts w:cs="Arial"/>
          <w:i/>
          <w:iCs/>
          <w:color w:val="303030"/>
          <w:shd w:val="clear" w:color="auto" w:fill="FFFFFF"/>
        </w:rPr>
        <w:t xml:space="preserve"> </w:t>
      </w:r>
      <w:proofErr w:type="spellStart"/>
      <w:r w:rsidRPr="00F65FCA">
        <w:rPr>
          <w:rFonts w:cs="Arial"/>
          <w:i/>
          <w:iCs/>
          <w:color w:val="303030"/>
          <w:shd w:val="clear" w:color="auto" w:fill="FFFFFF"/>
        </w:rPr>
        <w:t>Transl</w:t>
      </w:r>
      <w:proofErr w:type="spellEnd"/>
      <w:r w:rsidRPr="00F65FCA">
        <w:rPr>
          <w:rFonts w:cs="Arial"/>
          <w:i/>
          <w:iCs/>
          <w:color w:val="303030"/>
          <w:shd w:val="clear" w:color="auto" w:fill="FFFFFF"/>
        </w:rPr>
        <w:t xml:space="preserve"> Med</w:t>
      </w:r>
      <w:r w:rsidRPr="00F65FCA">
        <w:rPr>
          <w:rFonts w:cs="Arial"/>
          <w:color w:val="303030"/>
          <w:shd w:val="clear" w:color="auto" w:fill="FFFFFF"/>
        </w:rPr>
        <w:t>. 2012;4(125):125ra31. doi:10.1126/scitranslmed.3003377</w:t>
      </w:r>
    </w:p>
    <w:p w14:paraId="23D40149" w14:textId="77777777" w:rsidR="00F76028" w:rsidRPr="00F65FCA" w:rsidRDefault="00F76028" w:rsidP="009D4BCE">
      <w:pPr>
        <w:pStyle w:val="ListParagraph"/>
        <w:jc w:val="both"/>
      </w:pPr>
    </w:p>
    <w:p w14:paraId="1742154E" w14:textId="77777777" w:rsidR="00F76028" w:rsidRPr="00F65FCA" w:rsidRDefault="00293426" w:rsidP="009D4BCE">
      <w:pPr>
        <w:pStyle w:val="ListParagraph"/>
        <w:numPr>
          <w:ilvl w:val="0"/>
          <w:numId w:val="7"/>
        </w:numPr>
        <w:jc w:val="both"/>
      </w:pPr>
      <w:proofErr w:type="spellStart"/>
      <w:r w:rsidRPr="00F65FCA">
        <w:t>Olvey</w:t>
      </w:r>
      <w:proofErr w:type="spellEnd"/>
      <w:r w:rsidRPr="00F65FCA">
        <w:t xml:space="preserve">, E.L., </w:t>
      </w:r>
      <w:proofErr w:type="spellStart"/>
      <w:r w:rsidRPr="00F65FCA">
        <w:t>Clauschee</w:t>
      </w:r>
      <w:proofErr w:type="spellEnd"/>
      <w:r w:rsidRPr="00F65FCA">
        <w:t>, S. and Malone, D.C. (2010), Comparison of Critical Drug–Drug Interaction Listings: The Department of Veterans Affairs Medical System and Standard Reference Compendia. Clinical Pharmacology &amp; Therapeutics, 87: 48-51. doi:10.1038/clpt.2009.198</w:t>
      </w:r>
    </w:p>
    <w:p w14:paraId="5D380543" w14:textId="77777777" w:rsidR="00293426" w:rsidRPr="00F65FCA" w:rsidRDefault="00293426" w:rsidP="009D4BCE">
      <w:pPr>
        <w:pStyle w:val="ListParagraph"/>
        <w:jc w:val="both"/>
      </w:pPr>
    </w:p>
    <w:p w14:paraId="492EB075" w14:textId="77777777" w:rsidR="00293426" w:rsidRPr="00F65FCA" w:rsidRDefault="0075559F" w:rsidP="009D4BCE">
      <w:pPr>
        <w:pStyle w:val="ListParagraph"/>
        <w:numPr>
          <w:ilvl w:val="0"/>
          <w:numId w:val="7"/>
        </w:numPr>
        <w:jc w:val="both"/>
      </w:pPr>
      <w:hyperlink r:id="rId13" w:history="1">
        <w:r w:rsidR="00293426" w:rsidRPr="00F65FCA">
          <w:rPr>
            <w:rStyle w:val="Hyperlink"/>
          </w:rPr>
          <w:t>https://www.crediblemeds.org/healthcare-providers/drug-drug-interaction</w:t>
        </w:r>
      </w:hyperlink>
    </w:p>
    <w:p w14:paraId="1F345F88" w14:textId="77777777" w:rsidR="00293426" w:rsidRPr="00F65FCA" w:rsidRDefault="00293426" w:rsidP="009D4BCE">
      <w:pPr>
        <w:pStyle w:val="ListParagraph"/>
        <w:jc w:val="both"/>
      </w:pPr>
    </w:p>
    <w:p w14:paraId="3741B4E1" w14:textId="77777777" w:rsidR="00293426" w:rsidRPr="00F65FCA" w:rsidRDefault="0075559F" w:rsidP="009D4BCE">
      <w:pPr>
        <w:pStyle w:val="ListParagraph"/>
        <w:numPr>
          <w:ilvl w:val="0"/>
          <w:numId w:val="7"/>
        </w:numPr>
        <w:jc w:val="both"/>
      </w:pPr>
      <w:hyperlink r:id="rId14" w:history="1">
        <w:r w:rsidR="00293426" w:rsidRPr="00F65FCA">
          <w:rPr>
            <w:rStyle w:val="Hyperlink"/>
          </w:rPr>
          <w:t>https://laegemiddelstyrelsen.dk/en/sideeffects/danish-drug-interaction-databases/</w:t>
        </w:r>
      </w:hyperlink>
    </w:p>
    <w:p w14:paraId="6EC4F8B9" w14:textId="77777777" w:rsidR="00293426" w:rsidRPr="00F65FCA" w:rsidRDefault="00293426" w:rsidP="009D4BCE">
      <w:pPr>
        <w:pStyle w:val="ListParagraph"/>
        <w:jc w:val="both"/>
      </w:pPr>
    </w:p>
    <w:p w14:paraId="1586BB02" w14:textId="77777777" w:rsidR="00293426" w:rsidRPr="00F65FCA" w:rsidRDefault="00293426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proofErr w:type="spellStart"/>
      <w:r w:rsidRPr="00F65FCA">
        <w:rPr>
          <w:rFonts w:eastAsia="Times New Roman" w:cs="Times New Roman"/>
        </w:rPr>
        <w:lastRenderedPageBreak/>
        <w:t>Phansalkar</w:t>
      </w:r>
      <w:proofErr w:type="spellEnd"/>
      <w:r w:rsidRPr="00F65FCA">
        <w:rPr>
          <w:rFonts w:eastAsia="Times New Roman" w:cs="Times New Roman"/>
        </w:rPr>
        <w:t xml:space="preserve">, S., Desai, A. A., Bell, D., Yoshida, E., </w:t>
      </w:r>
      <w:proofErr w:type="spellStart"/>
      <w:r w:rsidRPr="00F65FCA">
        <w:rPr>
          <w:rFonts w:eastAsia="Times New Roman" w:cs="Times New Roman"/>
        </w:rPr>
        <w:t>Doole</w:t>
      </w:r>
      <w:proofErr w:type="spellEnd"/>
      <w:r w:rsidRPr="00F65FCA">
        <w:rPr>
          <w:rFonts w:eastAsia="Times New Roman" w:cs="Times New Roman"/>
        </w:rPr>
        <w:t xml:space="preserve">, J., </w:t>
      </w:r>
      <w:proofErr w:type="spellStart"/>
      <w:r w:rsidRPr="00F65FCA">
        <w:rPr>
          <w:rFonts w:eastAsia="Times New Roman" w:cs="Times New Roman"/>
        </w:rPr>
        <w:t>Czochanski</w:t>
      </w:r>
      <w:proofErr w:type="spellEnd"/>
      <w:r w:rsidRPr="00F65FCA">
        <w:rPr>
          <w:rFonts w:eastAsia="Times New Roman" w:cs="Times New Roman"/>
        </w:rPr>
        <w:t xml:space="preserve">, M., Middleton, B., &amp; Bates, D. W. (2012). High-priority </w:t>
      </w:r>
      <w:proofErr w:type="spellStart"/>
      <w:r w:rsidRPr="00F65FCA">
        <w:rPr>
          <w:rFonts w:eastAsia="Times New Roman" w:cs="Times New Roman"/>
        </w:rPr>
        <w:t>drugedrug</w:t>
      </w:r>
      <w:proofErr w:type="spellEnd"/>
      <w:r w:rsidRPr="00F65FCA">
        <w:rPr>
          <w:rFonts w:eastAsia="Times New Roman" w:cs="Times New Roman"/>
        </w:rPr>
        <w:t xml:space="preserve"> interactions for use in electronic health records. </w:t>
      </w:r>
      <w:r w:rsidRPr="00F65FCA">
        <w:rPr>
          <w:rFonts w:eastAsia="Times New Roman" w:cs="Times New Roman"/>
          <w:i/>
          <w:iCs/>
        </w:rPr>
        <w:t>Journal of the American Medical Informatics Association</w:t>
      </w:r>
      <w:r w:rsidRPr="00F65FCA">
        <w:rPr>
          <w:rFonts w:eastAsia="Times New Roman" w:cs="Times New Roman"/>
        </w:rPr>
        <w:t xml:space="preserve">, </w:t>
      </w:r>
      <w:r w:rsidRPr="00F65FCA">
        <w:rPr>
          <w:rFonts w:eastAsia="Times New Roman" w:cs="Times New Roman"/>
          <w:i/>
          <w:iCs/>
        </w:rPr>
        <w:t>19</w:t>
      </w:r>
      <w:r w:rsidRPr="00F65FCA">
        <w:rPr>
          <w:rFonts w:eastAsia="Times New Roman" w:cs="Times New Roman"/>
        </w:rPr>
        <w:t>(5), 735–743. https://doi.org/10.1136/amiajnl-2011-000612</w:t>
      </w:r>
    </w:p>
    <w:p w14:paraId="6CC1017B" w14:textId="77777777" w:rsidR="00293426" w:rsidRPr="00F65FCA" w:rsidRDefault="00293426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4362D002" w14:textId="77777777" w:rsidR="008D4125" w:rsidRPr="00F65FCA" w:rsidRDefault="008D4125" w:rsidP="009D4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proofErr w:type="spellStart"/>
      <w:r w:rsidRPr="00F65FCA">
        <w:rPr>
          <w:rFonts w:eastAsia="Times New Roman" w:cs="Times New Roman"/>
        </w:rPr>
        <w:t>Phansalkar</w:t>
      </w:r>
      <w:proofErr w:type="spellEnd"/>
      <w:r w:rsidRPr="00F65FCA">
        <w:rPr>
          <w:rFonts w:eastAsia="Times New Roman" w:cs="Times New Roman"/>
        </w:rPr>
        <w:t xml:space="preserve">, S., van der </w:t>
      </w:r>
      <w:proofErr w:type="spellStart"/>
      <w:r w:rsidRPr="00F65FCA">
        <w:rPr>
          <w:rFonts w:eastAsia="Times New Roman" w:cs="Times New Roman"/>
        </w:rPr>
        <w:t>Sijs</w:t>
      </w:r>
      <w:proofErr w:type="spellEnd"/>
      <w:r w:rsidRPr="00F65FCA">
        <w:rPr>
          <w:rFonts w:eastAsia="Times New Roman" w:cs="Times New Roman"/>
        </w:rPr>
        <w:t xml:space="preserve">, H., Tucker, A. D., Desai, A. A., Bell, D. S., </w:t>
      </w:r>
      <w:proofErr w:type="spellStart"/>
      <w:r w:rsidRPr="00F65FCA">
        <w:rPr>
          <w:rFonts w:eastAsia="Times New Roman" w:cs="Times New Roman"/>
        </w:rPr>
        <w:t>Teich</w:t>
      </w:r>
      <w:proofErr w:type="spellEnd"/>
      <w:r w:rsidRPr="00F65FCA">
        <w:rPr>
          <w:rFonts w:eastAsia="Times New Roman" w:cs="Times New Roman"/>
        </w:rPr>
        <w:t xml:space="preserve">, J. M., Middleton, B., &amp; Bates, D. W. (2013). Drug-drug interactions that should be </w:t>
      </w:r>
      <w:proofErr w:type="spellStart"/>
      <w:r w:rsidRPr="00F65FCA">
        <w:rPr>
          <w:rFonts w:eastAsia="Times New Roman" w:cs="Times New Roman"/>
        </w:rPr>
        <w:t>noninterruptive</w:t>
      </w:r>
      <w:proofErr w:type="spellEnd"/>
      <w:r w:rsidRPr="00F65FCA">
        <w:rPr>
          <w:rFonts w:eastAsia="Times New Roman" w:cs="Times New Roman"/>
        </w:rPr>
        <w:t xml:space="preserve"> in order to reduce alert fatigue in electronic health records. </w:t>
      </w:r>
      <w:r w:rsidRPr="00F65FCA">
        <w:rPr>
          <w:rFonts w:eastAsia="Times New Roman" w:cs="Times New Roman"/>
          <w:i/>
          <w:iCs/>
        </w:rPr>
        <w:t>Journal of the American Medical Informatics Association</w:t>
      </w:r>
      <w:r w:rsidRPr="00F65FCA">
        <w:rPr>
          <w:rFonts w:eastAsia="Times New Roman" w:cs="Times New Roman"/>
        </w:rPr>
        <w:t xml:space="preserve">, </w:t>
      </w:r>
      <w:r w:rsidRPr="00F65FCA">
        <w:rPr>
          <w:rFonts w:eastAsia="Times New Roman" w:cs="Times New Roman"/>
          <w:i/>
          <w:iCs/>
        </w:rPr>
        <w:t>20</w:t>
      </w:r>
      <w:r w:rsidRPr="00F65FCA">
        <w:rPr>
          <w:rFonts w:eastAsia="Times New Roman" w:cs="Times New Roman"/>
        </w:rPr>
        <w:t>(3), 489–493. https://doi.org/10.1136/amiajnl-2012-001089</w:t>
      </w:r>
    </w:p>
    <w:p w14:paraId="40D2AE2D" w14:textId="77777777" w:rsidR="008D4125" w:rsidRPr="00F65FCA" w:rsidRDefault="008D4125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6D70B8D4" w14:textId="77777777" w:rsidR="00924DDB" w:rsidRDefault="00924DDB" w:rsidP="009D4B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822">
        <w:rPr>
          <w:rFonts w:ascii="Times New Roman" w:eastAsia="Times New Roman" w:hAnsi="Times New Roman" w:cs="Times New Roman"/>
          <w:sz w:val="24"/>
          <w:szCs w:val="24"/>
        </w:rPr>
        <w:t>Johann Stan, A Machine-Learning Approach for Drug</w:t>
      </w:r>
      <w:r w:rsidRPr="00E95822">
        <w:rPr>
          <w:rFonts w:ascii="Times New Roman" w:eastAsia="Times New Roman" w:hAnsi="Times New Roman" w:cs="Times New Roman" w:hint="eastAsia"/>
          <w:sz w:val="24"/>
          <w:szCs w:val="24"/>
        </w:rPr>
        <w:t>–</w:t>
      </w:r>
      <w:r w:rsidRPr="00E95822">
        <w:rPr>
          <w:rFonts w:ascii="Times New Roman" w:eastAsia="Times New Roman" w:hAnsi="Times New Roman" w:cs="Times New Roman"/>
          <w:sz w:val="24"/>
          <w:szCs w:val="24"/>
        </w:rPr>
        <w:t>Drug Interaction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5822">
        <w:rPr>
          <w:rFonts w:ascii="Times New Roman" w:eastAsia="Times New Roman" w:hAnsi="Times New Roman" w:cs="Times New Roman"/>
          <w:sz w:val="24"/>
          <w:szCs w:val="24"/>
        </w:rPr>
        <w:t>Extraction from FDA Structured Product Labels, Presented at the 2014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5822">
        <w:rPr>
          <w:rFonts w:ascii="Times New Roman" w:eastAsia="Times New Roman" w:hAnsi="Times New Roman" w:cs="Times New Roman"/>
          <w:sz w:val="24"/>
          <w:szCs w:val="24"/>
        </w:rPr>
        <w:t>National Library of Medicine Training Conference, Pittsburgh PA, USA, 17-Jun-2014.</w:t>
      </w:r>
    </w:p>
    <w:p w14:paraId="186F9DF8" w14:textId="77777777" w:rsidR="00924DDB" w:rsidRPr="00924DDB" w:rsidRDefault="00924DDB" w:rsidP="009D4BC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BFDCD" w14:textId="77777777" w:rsidR="008D4125" w:rsidRPr="00924DDB" w:rsidRDefault="00924DDB" w:rsidP="009D4B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DDB">
        <w:rPr>
          <w:rFonts w:ascii="Segoe UI" w:hAnsi="Segoe UI" w:cs="Segoe UI"/>
          <w:color w:val="333333"/>
          <w:shd w:val="clear" w:color="auto" w:fill="FFFFFF"/>
          <w:lang w:val="da-DK"/>
        </w:rPr>
        <w:t xml:space="preserve">Wu, H., </w:t>
      </w:r>
      <w:proofErr w:type="spellStart"/>
      <w:r w:rsidRPr="00924DDB">
        <w:rPr>
          <w:rFonts w:ascii="Segoe UI" w:hAnsi="Segoe UI" w:cs="Segoe UI"/>
          <w:color w:val="333333"/>
          <w:shd w:val="clear" w:color="auto" w:fill="FFFFFF"/>
          <w:lang w:val="da-DK"/>
        </w:rPr>
        <w:t>Karnik</w:t>
      </w:r>
      <w:proofErr w:type="spellEnd"/>
      <w:r w:rsidRPr="00924DDB">
        <w:rPr>
          <w:rFonts w:ascii="Segoe UI" w:hAnsi="Segoe UI" w:cs="Segoe UI"/>
          <w:color w:val="333333"/>
          <w:shd w:val="clear" w:color="auto" w:fill="FFFFFF"/>
          <w:lang w:val="da-DK"/>
        </w:rPr>
        <w:t xml:space="preserve">, S., </w:t>
      </w:r>
      <w:proofErr w:type="spellStart"/>
      <w:r w:rsidRPr="00924DDB">
        <w:rPr>
          <w:rFonts w:ascii="Segoe UI" w:hAnsi="Segoe UI" w:cs="Segoe UI"/>
          <w:color w:val="333333"/>
          <w:shd w:val="clear" w:color="auto" w:fill="FFFFFF"/>
          <w:lang w:val="da-DK"/>
        </w:rPr>
        <w:t>Subhadarshini</w:t>
      </w:r>
      <w:proofErr w:type="spellEnd"/>
      <w:r w:rsidRPr="00924DDB">
        <w:rPr>
          <w:rFonts w:ascii="Segoe UI" w:hAnsi="Segoe UI" w:cs="Segoe UI"/>
          <w:color w:val="333333"/>
          <w:shd w:val="clear" w:color="auto" w:fill="FFFFFF"/>
          <w:lang w:val="da-DK"/>
        </w:rPr>
        <w:t>, A. </w:t>
      </w:r>
      <w:r w:rsidRPr="00924DDB">
        <w:rPr>
          <w:rFonts w:ascii="Segoe UI" w:hAnsi="Segoe UI" w:cs="Segoe UI"/>
          <w:i/>
          <w:iCs/>
          <w:color w:val="333333"/>
          <w:shd w:val="clear" w:color="auto" w:fill="FFFFFF"/>
          <w:lang w:val="da-DK"/>
        </w:rPr>
        <w:t>et al.</w:t>
      </w:r>
      <w:r w:rsidRPr="00924DDB">
        <w:rPr>
          <w:rFonts w:ascii="Segoe UI" w:hAnsi="Segoe UI" w:cs="Segoe UI"/>
          <w:color w:val="333333"/>
          <w:shd w:val="clear" w:color="auto" w:fill="FFFFFF"/>
          <w:lang w:val="da-DK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 integrated pharmacokinetics ontology and corpus for text mining.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14, </w:t>
      </w:r>
      <w:r>
        <w:rPr>
          <w:rFonts w:ascii="Segoe UI" w:hAnsi="Segoe UI" w:cs="Segoe UI"/>
          <w:color w:val="333333"/>
          <w:shd w:val="clear" w:color="auto" w:fill="FFFFFF"/>
        </w:rPr>
        <w:t>35 (2013). https://doi.org/10.1186/1471-2105-14-35</w:t>
      </w:r>
    </w:p>
    <w:p w14:paraId="2014589F" w14:textId="77777777" w:rsidR="008D4125" w:rsidRPr="00F65FCA" w:rsidRDefault="008D4125" w:rsidP="009D4BC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</w:rPr>
      </w:pPr>
    </w:p>
    <w:p w14:paraId="4798999D" w14:textId="77777777" w:rsidR="00293426" w:rsidRPr="00F65FCA" w:rsidRDefault="0075559F" w:rsidP="009D4BCE">
      <w:pPr>
        <w:pStyle w:val="ListParagraph"/>
        <w:numPr>
          <w:ilvl w:val="0"/>
          <w:numId w:val="7"/>
        </w:numPr>
        <w:jc w:val="both"/>
      </w:pPr>
      <w:hyperlink r:id="rId15" w:history="1">
        <w:r w:rsidR="008D4125" w:rsidRPr="00F65FCA">
          <w:rPr>
            <w:rStyle w:val="Hyperlink"/>
          </w:rPr>
          <w:t>https://www.hiv-druginteractions.org/checker</w:t>
        </w:r>
      </w:hyperlink>
    </w:p>
    <w:p w14:paraId="4449EB4F" w14:textId="77777777" w:rsidR="008D4125" w:rsidRPr="00F65FCA" w:rsidRDefault="008D4125" w:rsidP="009D4BCE">
      <w:pPr>
        <w:pStyle w:val="ListParagraph"/>
        <w:jc w:val="both"/>
      </w:pPr>
    </w:p>
    <w:p w14:paraId="62D51648" w14:textId="77777777" w:rsidR="008D4125" w:rsidRPr="00F65FCA" w:rsidRDefault="0075559F" w:rsidP="009D4BCE">
      <w:pPr>
        <w:pStyle w:val="ListParagraph"/>
        <w:numPr>
          <w:ilvl w:val="0"/>
          <w:numId w:val="7"/>
        </w:numPr>
        <w:jc w:val="both"/>
      </w:pPr>
      <w:hyperlink r:id="rId16" w:history="1">
        <w:r w:rsidR="008D4125" w:rsidRPr="00F65FCA">
          <w:rPr>
            <w:rStyle w:val="Hyperlink"/>
          </w:rPr>
          <w:t>https://www.hep-druginteractions.org/</w:t>
        </w:r>
      </w:hyperlink>
    </w:p>
    <w:p w14:paraId="23C4A72B" w14:textId="77777777" w:rsidR="008D4125" w:rsidRPr="00F65FCA" w:rsidRDefault="008D4125" w:rsidP="009D4BCE">
      <w:pPr>
        <w:pStyle w:val="ListParagraph"/>
        <w:jc w:val="both"/>
      </w:pPr>
    </w:p>
    <w:p w14:paraId="4A4DDC63" w14:textId="77777777" w:rsidR="00910F3A" w:rsidRDefault="0075559F" w:rsidP="009D4BCE">
      <w:pPr>
        <w:pStyle w:val="ListParagraph"/>
        <w:numPr>
          <w:ilvl w:val="0"/>
          <w:numId w:val="7"/>
        </w:numPr>
        <w:jc w:val="both"/>
        <w:rPr>
          <w:rStyle w:val="Hyperlink"/>
          <w:color w:val="auto"/>
          <w:u w:val="none"/>
        </w:rPr>
      </w:pPr>
      <w:hyperlink r:id="rId17" w:history="1">
        <w:r w:rsidR="008D4125" w:rsidRPr="00F65FCA">
          <w:rPr>
            <w:rStyle w:val="Hyperlink"/>
          </w:rPr>
          <w:t>https://cancer-druginteractions.org/</w:t>
        </w:r>
      </w:hyperlink>
    </w:p>
    <w:p w14:paraId="280C8B8C" w14:textId="77777777" w:rsidR="00924DDB" w:rsidRDefault="00924DDB" w:rsidP="009D4BCE">
      <w:pPr>
        <w:pStyle w:val="ListParagraph"/>
        <w:jc w:val="both"/>
      </w:pPr>
    </w:p>
    <w:p w14:paraId="04523B93" w14:textId="77777777" w:rsidR="00924DDB" w:rsidRDefault="00924DDB" w:rsidP="009D4BCE">
      <w:pPr>
        <w:pStyle w:val="ListParagraph"/>
        <w:ind w:left="360"/>
        <w:jc w:val="both"/>
      </w:pPr>
    </w:p>
    <w:p w14:paraId="61C43557" w14:textId="77777777" w:rsidR="00910F3A" w:rsidRDefault="00910F3A" w:rsidP="009D4BCE">
      <w:pPr>
        <w:pStyle w:val="NormalWeb"/>
        <w:numPr>
          <w:ilvl w:val="0"/>
          <w:numId w:val="7"/>
        </w:numPr>
        <w:jc w:val="both"/>
      </w:pPr>
      <w:r>
        <w:t xml:space="preserve">Paul Shannon, 1, Andrew </w:t>
      </w:r>
      <w:proofErr w:type="spellStart"/>
      <w:r>
        <w:t>Markiel</w:t>
      </w:r>
      <w:proofErr w:type="spellEnd"/>
      <w:r>
        <w:t xml:space="preserve">, 1, Owen </w:t>
      </w:r>
      <w:proofErr w:type="spellStart"/>
      <w:r>
        <w:t>Ozier</w:t>
      </w:r>
      <w:proofErr w:type="spellEnd"/>
      <w:r>
        <w:t xml:space="preserve">, 2 Nitin S. </w:t>
      </w:r>
      <w:proofErr w:type="spellStart"/>
      <w:r>
        <w:t>Baliga</w:t>
      </w:r>
      <w:proofErr w:type="spellEnd"/>
      <w:r>
        <w:t xml:space="preserve">, 1 Jonathan T. Wang, 2 Daniel Ramage, 2, Nada Amin, 2, Benno </w:t>
      </w:r>
      <w:proofErr w:type="spellStart"/>
      <w:r>
        <w:t>Schwikowski</w:t>
      </w:r>
      <w:proofErr w:type="spellEnd"/>
      <w:r>
        <w:t xml:space="preserve">, 1, 5 and Trey Ideker2, 3, 4, 5 (1971). Cytoscape: A Software Environment for Integrated Models. </w:t>
      </w:r>
      <w:r>
        <w:rPr>
          <w:i/>
          <w:iCs/>
        </w:rPr>
        <w:t>Genome Research</w:t>
      </w:r>
      <w:r>
        <w:t xml:space="preserve">, </w:t>
      </w:r>
      <w:r>
        <w:rPr>
          <w:i/>
          <w:iCs/>
        </w:rPr>
        <w:t>13</w:t>
      </w:r>
      <w:r>
        <w:t>(22), 426. https://doi.org/10.1101/gr.1239303.metabolite</w:t>
      </w:r>
    </w:p>
    <w:p w14:paraId="3F3F3AA0" w14:textId="77777777" w:rsidR="00910F3A" w:rsidRDefault="00910F3A" w:rsidP="009D4BCE">
      <w:pPr>
        <w:pStyle w:val="ListParagraph"/>
        <w:jc w:val="both"/>
      </w:pPr>
    </w:p>
    <w:p w14:paraId="77B8D4CD" w14:textId="77777777" w:rsidR="00910F3A" w:rsidRPr="00E95822" w:rsidRDefault="00910F3A" w:rsidP="009D4BCE">
      <w:pPr>
        <w:pStyle w:val="ListParagraph"/>
        <w:numPr>
          <w:ilvl w:val="0"/>
          <w:numId w:val="7"/>
        </w:numPr>
        <w:jc w:val="both"/>
      </w:pPr>
      <w:r>
        <w:rPr>
          <w:rFonts w:ascii="Segoe UI" w:hAnsi="Segoe UI" w:cs="Segoe UI"/>
          <w:color w:val="333333"/>
          <w:shd w:val="clear" w:color="auto" w:fill="FFFFFF"/>
        </w:rPr>
        <w:t>Bader, G.D., Hogue, C.W. An automated method for finding molecular complexes in large protein interaction networks.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4, </w:t>
      </w:r>
      <w:r>
        <w:rPr>
          <w:rFonts w:ascii="Segoe UI" w:hAnsi="Segoe UI" w:cs="Segoe UI"/>
          <w:color w:val="333333"/>
          <w:shd w:val="clear" w:color="auto" w:fill="FFFFFF"/>
        </w:rPr>
        <w:t xml:space="preserve">2 (2003). </w:t>
      </w:r>
      <w:hyperlink r:id="rId18" w:history="1">
        <w:r w:rsidR="00E95822" w:rsidRPr="00E342BA">
          <w:rPr>
            <w:rStyle w:val="Hyperlink"/>
            <w:rFonts w:ascii="Segoe UI" w:hAnsi="Segoe UI" w:cs="Segoe UI"/>
            <w:shd w:val="clear" w:color="auto" w:fill="FFFFFF"/>
          </w:rPr>
          <w:t>https://doi.org/10.1186/1471-2105-4-2</w:t>
        </w:r>
      </w:hyperlink>
    </w:p>
    <w:p w14:paraId="08C8C406" w14:textId="77777777" w:rsidR="00E95822" w:rsidRDefault="00E95822" w:rsidP="009D4BCE">
      <w:pPr>
        <w:pStyle w:val="ListParagraph"/>
        <w:jc w:val="both"/>
      </w:pPr>
    </w:p>
    <w:p w14:paraId="1914BDEC" w14:textId="77777777" w:rsidR="00E95822" w:rsidRDefault="00E95822" w:rsidP="009D4BCE">
      <w:pPr>
        <w:pStyle w:val="ListParagraph"/>
        <w:jc w:val="both"/>
      </w:pPr>
    </w:p>
    <w:p w14:paraId="4BC6D2DC" w14:textId="77777777" w:rsidR="002B212D" w:rsidRDefault="002B212D" w:rsidP="009D4BCE">
      <w:pPr>
        <w:pStyle w:val="ListParagraph"/>
        <w:jc w:val="both"/>
      </w:pPr>
    </w:p>
    <w:p w14:paraId="259430BE" w14:textId="77777777" w:rsidR="002B212D" w:rsidRPr="00F65FCA" w:rsidRDefault="002B212D" w:rsidP="009D4BCE">
      <w:pPr>
        <w:pStyle w:val="ListParagraph"/>
        <w:ind w:left="360"/>
        <w:jc w:val="both"/>
      </w:pPr>
    </w:p>
    <w:p w14:paraId="411EB54D" w14:textId="77777777" w:rsidR="00952092" w:rsidRPr="00F65FCA" w:rsidRDefault="00952092" w:rsidP="009D4BCE">
      <w:pPr>
        <w:jc w:val="both"/>
      </w:pPr>
    </w:p>
    <w:sectPr w:rsidR="00952092" w:rsidRPr="00F65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Cristina Leal Rodriguez" w:date="2020-06-11T23:02:00Z" w:initials="CLR">
    <w:p w14:paraId="68F2D72E" w14:textId="77777777" w:rsidR="009D4BCE" w:rsidRDefault="009D4BCE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r w:rsidR="00BB3358">
        <w:t xml:space="preserve">as template to write this some of the literature references we pointed at the beginning of your </w:t>
      </w:r>
      <w:proofErr w:type="spellStart"/>
      <w:r w:rsidR="00BB3358">
        <w:t>tfg</w:t>
      </w:r>
      <w:proofErr w:type="spellEnd"/>
    </w:p>
  </w:comment>
  <w:comment w:id="15" w:author="Cristina Leal Rodriguez" w:date="2020-06-11T22:54:00Z" w:initials="CLR">
    <w:p w14:paraId="4735FD37" w14:textId="77777777" w:rsidR="009D4BCE" w:rsidRDefault="009D4BCE">
      <w:pPr>
        <w:pStyle w:val="CommentText"/>
      </w:pPr>
      <w:r>
        <w:rPr>
          <w:rStyle w:val="CommentReference"/>
        </w:rPr>
        <w:annotationRef/>
      </w:r>
      <w:r>
        <w:t xml:space="preserve">This is not really the background. This is part of your results and methods. </w:t>
      </w:r>
    </w:p>
    <w:p w14:paraId="7D400A55" w14:textId="77777777" w:rsidR="009D4BCE" w:rsidRDefault="009D4BCE">
      <w:pPr>
        <w:pStyle w:val="CommentText"/>
      </w:pPr>
      <w:r>
        <w:t>You must describe here what is the situation of Drug-drug interactions. Why these are important and why collecting data is important. Also, what are missing previous studies.</w:t>
      </w:r>
    </w:p>
  </w:comment>
  <w:comment w:id="17" w:author="Cristina Leal Rodriguez" w:date="2020-06-11T22:55:00Z" w:initials="CLR">
    <w:p w14:paraId="1CD9598A" w14:textId="77777777" w:rsidR="009D4BCE" w:rsidRDefault="009D4BCE">
      <w:pPr>
        <w:pStyle w:val="CommentText"/>
      </w:pPr>
      <w:r>
        <w:rPr>
          <w:rStyle w:val="CommentReference"/>
        </w:rPr>
        <w:annotationRef/>
      </w:r>
      <w:r>
        <w:t>Be more precise on what you have done, because you have done a lot!</w:t>
      </w:r>
    </w:p>
  </w:comment>
  <w:comment w:id="29" w:author="Cristina Leal Rodriguez" w:date="2020-06-11T23:13:00Z" w:initials="CLR">
    <w:p w14:paraId="594CC3F2" w14:textId="77777777" w:rsidR="003C1C18" w:rsidRDefault="003C1C18">
      <w:pPr>
        <w:pStyle w:val="CommentText"/>
      </w:pPr>
      <w:r>
        <w:rPr>
          <w:rStyle w:val="CommentReference"/>
        </w:rPr>
        <w:annotationRef/>
      </w:r>
      <w:r>
        <w:t>Move this to methods</w:t>
      </w:r>
    </w:p>
  </w:comment>
  <w:comment w:id="30" w:author="Cristina Leal Rodriguez" w:date="2020-06-11T23:14:00Z" w:initials="CLR">
    <w:p w14:paraId="7105F952" w14:textId="77777777" w:rsidR="003C1C18" w:rsidRDefault="003C1C18">
      <w:pPr>
        <w:pStyle w:val="CommentText"/>
      </w:pPr>
      <w:r>
        <w:rPr>
          <w:rStyle w:val="CommentReference"/>
        </w:rPr>
        <w:annotationRef/>
      </w:r>
      <w:r>
        <w:t>Don’t write highlights of your results, but instead introduce what you did to contribute to the problem introduced in the previous points (i.e. sparse information across DDI, etc.)</w:t>
      </w:r>
    </w:p>
  </w:comment>
  <w:comment w:id="32" w:author="Cristina Leal Rodriguez" w:date="2020-06-11T23:16:00Z" w:initials="CLR">
    <w:p w14:paraId="0D3AB9E6" w14:textId="77777777" w:rsidR="003C1C18" w:rsidRDefault="003C1C18">
      <w:pPr>
        <w:pStyle w:val="CommentText"/>
      </w:pPr>
      <w:r>
        <w:rPr>
          <w:rStyle w:val="CommentReference"/>
        </w:rPr>
        <w:annotationRef/>
      </w:r>
      <w:r>
        <w:t>This sentence does not connect well with the paragraph</w:t>
      </w:r>
    </w:p>
  </w:comment>
  <w:comment w:id="40" w:author="Cristina Leal Rodriguez" w:date="2020-06-11T23:57:00Z" w:initials="CLR">
    <w:p w14:paraId="20FA70D1" w14:textId="77777777" w:rsidR="00C716C3" w:rsidRDefault="00C716C3">
      <w:pPr>
        <w:pStyle w:val="CommentText"/>
      </w:pPr>
      <w:r>
        <w:rPr>
          <w:rStyle w:val="CommentReference"/>
        </w:rPr>
        <w:annotationRef/>
      </w:r>
      <w:r>
        <w:t>Is tried the best word for this??</w:t>
      </w:r>
    </w:p>
  </w:comment>
  <w:comment w:id="33" w:author="Cristina Leal Rodriguez" w:date="2020-06-11T23:59:00Z" w:initials="CLR">
    <w:p w14:paraId="42C6C79C" w14:textId="77777777" w:rsidR="00D13A4D" w:rsidRDefault="00D13A4D">
      <w:pPr>
        <w:pStyle w:val="CommentText"/>
      </w:pPr>
      <w:r>
        <w:rPr>
          <w:rStyle w:val="CommentReference"/>
        </w:rPr>
        <w:annotationRef/>
      </w:r>
      <w:r>
        <w:t>Refer more background and previous studies</w:t>
      </w:r>
    </w:p>
  </w:comment>
  <w:comment w:id="43" w:author="Cristina Leal Rodriguez" w:date="2020-06-12T00:00:00Z" w:initials="CLR">
    <w:p w14:paraId="5EE482A9" w14:textId="77777777" w:rsidR="00D13A4D" w:rsidRDefault="00D13A4D">
      <w:pPr>
        <w:pStyle w:val="CommentText"/>
      </w:pPr>
      <w:r>
        <w:rPr>
          <w:rStyle w:val="CommentReference"/>
        </w:rPr>
        <w:annotationRef/>
      </w:r>
      <w:r>
        <w:t xml:space="preserve">Give numbers of the statistics of the public </w:t>
      </w:r>
      <w:proofErr w:type="spellStart"/>
      <w:r>
        <w:t>databeses</w:t>
      </w:r>
      <w:proofErr w:type="spellEnd"/>
    </w:p>
  </w:comment>
  <w:comment w:id="60" w:author="Cristina Leal Rodriguez" w:date="2020-06-12T00:03:00Z" w:initials="CLR">
    <w:p w14:paraId="7F75892C" w14:textId="77777777" w:rsidR="00D13A4D" w:rsidRDefault="00D13A4D">
      <w:pPr>
        <w:pStyle w:val="CommentText"/>
      </w:pPr>
      <w:r>
        <w:rPr>
          <w:rStyle w:val="CommentReference"/>
        </w:rPr>
        <w:annotationRef/>
      </w:r>
      <w:r>
        <w:t xml:space="preserve">This statement is wrong. ATC classification is developed and maintained by WHO collaborating </w:t>
      </w:r>
      <w:proofErr w:type="spellStart"/>
      <w:r>
        <w:t>centre</w:t>
      </w:r>
      <w:proofErr w:type="spellEnd"/>
      <w:r>
        <w:t xml:space="preserve"> for drug statistics methodology. </w:t>
      </w:r>
    </w:p>
    <w:p w14:paraId="5B1C5FE2" w14:textId="77777777" w:rsidR="00D13A4D" w:rsidRDefault="00D13A4D">
      <w:pPr>
        <w:pStyle w:val="CommentText"/>
      </w:pPr>
    </w:p>
    <w:p w14:paraId="6A974787" w14:textId="77777777" w:rsidR="00D13A4D" w:rsidRDefault="00D13A4D">
      <w:pPr>
        <w:pStyle w:val="CommentText"/>
      </w:pPr>
      <w:r>
        <w:t>Other databases may use the ATC codes for the classification of drugs.</w:t>
      </w:r>
    </w:p>
    <w:p w14:paraId="489FEB7F" w14:textId="77777777" w:rsidR="00D13A4D" w:rsidRDefault="00D13A4D" w:rsidP="00D13A4D">
      <w:r>
        <w:t xml:space="preserve">Find info in their page…. </w:t>
      </w:r>
      <w:hyperlink r:id="rId1" w:history="1">
        <w:r>
          <w:rPr>
            <w:rStyle w:val="Hyperlink"/>
          </w:rPr>
          <w:t>https://www.whocc.no/atc_ddd_methodology/purpose_of_the_atc_dd</w:t>
        </w:r>
        <w:bookmarkStart w:id="61" w:name="_GoBack"/>
        <w:bookmarkEnd w:id="61"/>
        <w:r>
          <w:rPr>
            <w:rStyle w:val="Hyperlink"/>
          </w:rPr>
          <w:t>d_system/</w:t>
        </w:r>
      </w:hyperlink>
    </w:p>
    <w:p w14:paraId="3A1A3EBB" w14:textId="77777777" w:rsidR="00D13A4D" w:rsidRDefault="00D13A4D">
      <w:pPr>
        <w:pStyle w:val="CommentText"/>
      </w:pPr>
    </w:p>
  </w:comment>
  <w:comment w:id="71" w:author="Cristina Leal Rodriguez" w:date="2020-06-12T00:07:00Z" w:initials="CLR">
    <w:p w14:paraId="1BE54C60" w14:textId="77777777" w:rsidR="00D13A4D" w:rsidRDefault="00D13A4D">
      <w:pPr>
        <w:pStyle w:val="CommentText"/>
      </w:pPr>
      <w:r>
        <w:rPr>
          <w:rStyle w:val="CommentReference"/>
        </w:rPr>
        <w:annotationRef/>
      </w:r>
      <w:r>
        <w:t>Why special attention? I don’t understand what this means</w:t>
      </w:r>
    </w:p>
  </w:comment>
  <w:comment w:id="72" w:author="Jorge Hernansanz_Temp" w:date="2020-06-10T15:13:00Z" w:initials="JH">
    <w:p w14:paraId="46AFBA71" w14:textId="77777777" w:rsidR="003472FE" w:rsidRDefault="003472FE">
      <w:pPr>
        <w:pStyle w:val="CommentText"/>
      </w:pPr>
      <w:r>
        <w:rPr>
          <w:rStyle w:val="CommentReference"/>
        </w:rPr>
        <w:annotationRef/>
      </w:r>
      <w:r>
        <w:t>Should I develop more this part?</w:t>
      </w:r>
    </w:p>
    <w:p w14:paraId="5E906A66" w14:textId="77777777" w:rsidR="003472FE" w:rsidRDefault="003472FE">
      <w:pPr>
        <w:pStyle w:val="CommentText"/>
      </w:pPr>
    </w:p>
  </w:comment>
  <w:comment w:id="79" w:author="Jorge Hernansanz_Temp" w:date="2020-06-10T18:07:00Z" w:initials="JH">
    <w:p w14:paraId="654EB3BA" w14:textId="77777777" w:rsidR="00F92A8E" w:rsidRDefault="00F92A8E" w:rsidP="00F92A8E">
      <w:pPr>
        <w:pStyle w:val="CommentText"/>
      </w:pPr>
      <w:r>
        <w:rPr>
          <w:rStyle w:val="CommentReference"/>
        </w:rPr>
        <w:annotationRef/>
      </w:r>
      <w:r>
        <w:t>What I have is that they are factorized into specific strings like CYP inhibition, induction…</w:t>
      </w:r>
    </w:p>
    <w:p w14:paraId="1751DD42" w14:textId="77777777" w:rsidR="00F92A8E" w:rsidRDefault="00F92A8E" w:rsidP="00F92A8E">
      <w:pPr>
        <w:pStyle w:val="CommentText"/>
      </w:pPr>
      <w:r>
        <w:t>Is this a good way to express this?</w:t>
      </w:r>
    </w:p>
  </w:comment>
  <w:comment w:id="92" w:author="Cristina Leal Rodriguez" w:date="2020-06-12T00:08:00Z" w:initials="CLR">
    <w:p w14:paraId="3AA1FC07" w14:textId="77777777" w:rsidR="00D13A4D" w:rsidRDefault="00D13A4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0" w:author="Jorge Hernansanz_Temp" w:date="2020-06-09T15:00:00Z" w:initials="JH">
    <w:p w14:paraId="734E6438" w14:textId="77777777" w:rsidR="003472FE" w:rsidRDefault="003472FE">
      <w:pPr>
        <w:pStyle w:val="CommentText"/>
      </w:pPr>
      <w:r>
        <w:rPr>
          <w:rStyle w:val="CommentReference"/>
        </w:rPr>
        <w:annotationRef/>
      </w:r>
      <w:r>
        <w:t>This sentence comes from the paper mentioned above. The idea is the same but it is not literally identical written.</w:t>
      </w:r>
    </w:p>
  </w:comment>
  <w:comment w:id="117" w:author="Jorge Hernansanz_Temp" w:date="2020-06-10T18:07:00Z" w:initials="JH">
    <w:p w14:paraId="2167A3B8" w14:textId="77777777" w:rsidR="00C24D34" w:rsidRDefault="00C24D34">
      <w:pPr>
        <w:pStyle w:val="CommentText"/>
      </w:pPr>
      <w:r>
        <w:rPr>
          <w:rStyle w:val="CommentReference"/>
        </w:rPr>
        <w:annotationRef/>
      </w:r>
      <w:r>
        <w:t>What I have is that they are factorized into specific strings like CYP inhibition, induction…</w:t>
      </w:r>
    </w:p>
    <w:p w14:paraId="20008890" w14:textId="77777777" w:rsidR="00C24D34" w:rsidRDefault="00C24D34">
      <w:pPr>
        <w:pStyle w:val="CommentText"/>
      </w:pPr>
      <w:r>
        <w:t>Is this a good way to express this?</w:t>
      </w:r>
    </w:p>
  </w:comment>
  <w:comment w:id="128" w:author="Cristina Leal Rodriguez" w:date="2020-06-12T00:14:00Z" w:initials="CLR">
    <w:p w14:paraId="4F83B110" w14:textId="77777777" w:rsidR="00F92A8E" w:rsidRDefault="00F92A8E">
      <w:pPr>
        <w:pStyle w:val="CommentText"/>
      </w:pPr>
      <w:r>
        <w:rPr>
          <w:rStyle w:val="CommentReference"/>
        </w:rPr>
        <w:annotationRef/>
      </w:r>
      <w:r>
        <w:t>This you must do in the methods section</w:t>
      </w:r>
    </w:p>
  </w:comment>
  <w:comment w:id="129" w:author="Cristina Leal Rodriguez" w:date="2020-06-12T00:14:00Z" w:initials="CLR">
    <w:p w14:paraId="0A2C87DC" w14:textId="77777777" w:rsidR="00F92A8E" w:rsidRDefault="00F92A8E">
      <w:pPr>
        <w:pStyle w:val="CommentText"/>
      </w:pPr>
      <w:r>
        <w:rPr>
          <w:rStyle w:val="CommentReference"/>
        </w:rPr>
        <w:annotationRef/>
      </w:r>
      <w:r>
        <w:t xml:space="preserve">Good. If the image is too big and unreadable, use the one that was showing the top % of </w:t>
      </w:r>
      <w:proofErr w:type="spellStart"/>
      <w:r>
        <w:t>freqs</w:t>
      </w:r>
      <w:proofErr w:type="spellEnd"/>
      <w:r>
        <w:t xml:space="preserve"> so it made it easy to look. Describe well the figure in the caption.</w:t>
      </w:r>
    </w:p>
  </w:comment>
  <w:comment w:id="130" w:author="Cristina Leal Rodriguez" w:date="2020-06-12T00:16:00Z" w:initials="CLR">
    <w:p w14:paraId="6964BC9D" w14:textId="77777777" w:rsidR="00F92A8E" w:rsidRDefault="00F92A8E">
      <w:pPr>
        <w:pStyle w:val="CommentText"/>
      </w:pPr>
      <w:r>
        <w:rPr>
          <w:rStyle w:val="CommentReference"/>
        </w:rPr>
        <w:annotationRef/>
      </w:r>
      <w:r>
        <w:t>Good. Look for references to add in the text also</w:t>
      </w:r>
    </w:p>
  </w:comment>
  <w:comment w:id="141" w:author="Cristina Leal Rodriguez" w:date="2020-06-12T00:19:00Z" w:initials="CLR">
    <w:p w14:paraId="58A4CDFE" w14:textId="77777777" w:rsidR="001A2B23" w:rsidRDefault="001A2B23">
      <w:pPr>
        <w:pStyle w:val="CommentText"/>
      </w:pPr>
      <w:r>
        <w:rPr>
          <w:rStyle w:val="CommentReference"/>
        </w:rPr>
        <w:annotationRef/>
      </w:r>
      <w:r>
        <w:t xml:space="preserve">This cannot be part of a paper or </w:t>
      </w:r>
      <w:proofErr w:type="spellStart"/>
      <w:r>
        <w:t>tfg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F2D72E" w15:done="0"/>
  <w15:commentEx w15:paraId="7D400A55" w15:done="0"/>
  <w15:commentEx w15:paraId="1CD9598A" w15:done="0"/>
  <w15:commentEx w15:paraId="594CC3F2" w15:done="0"/>
  <w15:commentEx w15:paraId="7105F952" w15:done="0"/>
  <w15:commentEx w15:paraId="0D3AB9E6" w15:done="0"/>
  <w15:commentEx w15:paraId="20FA70D1" w15:done="0"/>
  <w15:commentEx w15:paraId="42C6C79C" w15:done="0"/>
  <w15:commentEx w15:paraId="5EE482A9" w15:done="0"/>
  <w15:commentEx w15:paraId="3A1A3EBB" w15:done="0"/>
  <w15:commentEx w15:paraId="1BE54C60" w15:done="0"/>
  <w15:commentEx w15:paraId="5E906A66" w15:done="0"/>
  <w15:commentEx w15:paraId="1751DD42" w15:done="0"/>
  <w15:commentEx w15:paraId="3AA1FC07" w15:done="0"/>
  <w15:commentEx w15:paraId="734E6438" w15:done="0"/>
  <w15:commentEx w15:paraId="20008890" w15:done="0"/>
  <w15:commentEx w15:paraId="4F83B110" w15:done="0"/>
  <w15:commentEx w15:paraId="0A2C87DC" w15:done="0"/>
  <w15:commentEx w15:paraId="6964BC9D" w15:done="0"/>
  <w15:commentEx w15:paraId="58A4CD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44B"/>
    <w:multiLevelType w:val="hybridMultilevel"/>
    <w:tmpl w:val="4D06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6605"/>
    <w:multiLevelType w:val="hybridMultilevel"/>
    <w:tmpl w:val="E596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4D4E"/>
    <w:multiLevelType w:val="hybridMultilevel"/>
    <w:tmpl w:val="F9F2627C"/>
    <w:lvl w:ilvl="0" w:tplc="EF5C58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50AA2"/>
    <w:multiLevelType w:val="hybridMultilevel"/>
    <w:tmpl w:val="3B7A01EC"/>
    <w:lvl w:ilvl="0" w:tplc="275E8A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281CC7"/>
    <w:multiLevelType w:val="hybridMultilevel"/>
    <w:tmpl w:val="D4D0C512"/>
    <w:lvl w:ilvl="0" w:tplc="070EE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824D5"/>
    <w:multiLevelType w:val="hybridMultilevel"/>
    <w:tmpl w:val="88CC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5DC7"/>
    <w:multiLevelType w:val="hybridMultilevel"/>
    <w:tmpl w:val="1DEC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rge Hernansanz_Temp">
    <w15:presenceInfo w15:providerId="Windows Live" w15:userId="db817de4b1bc1ed4"/>
  </w15:person>
  <w15:person w15:author="Cristina Leal Rodriguez">
    <w15:presenceInfo w15:providerId="AD" w15:userId="S::qkb873@ku.dk::315ec78b-4c23-48da-9f15-40be3a569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88"/>
    <w:rsid w:val="000140BB"/>
    <w:rsid w:val="000260E0"/>
    <w:rsid w:val="00081836"/>
    <w:rsid w:val="00177BA3"/>
    <w:rsid w:val="00187F3B"/>
    <w:rsid w:val="001A2B23"/>
    <w:rsid w:val="001E742B"/>
    <w:rsid w:val="001E7F88"/>
    <w:rsid w:val="00200170"/>
    <w:rsid w:val="002071DB"/>
    <w:rsid w:val="00216E22"/>
    <w:rsid w:val="00271285"/>
    <w:rsid w:val="00293426"/>
    <w:rsid w:val="002B212D"/>
    <w:rsid w:val="002B685E"/>
    <w:rsid w:val="003112C7"/>
    <w:rsid w:val="00344D57"/>
    <w:rsid w:val="003472FE"/>
    <w:rsid w:val="00353342"/>
    <w:rsid w:val="00385CB4"/>
    <w:rsid w:val="003B628D"/>
    <w:rsid w:val="003C1C18"/>
    <w:rsid w:val="003C5CEC"/>
    <w:rsid w:val="003D1B97"/>
    <w:rsid w:val="00415C8B"/>
    <w:rsid w:val="00427B4A"/>
    <w:rsid w:val="00491627"/>
    <w:rsid w:val="00497766"/>
    <w:rsid w:val="004D07DE"/>
    <w:rsid w:val="004E58EB"/>
    <w:rsid w:val="004F4E11"/>
    <w:rsid w:val="00582787"/>
    <w:rsid w:val="00586DE0"/>
    <w:rsid w:val="00596976"/>
    <w:rsid w:val="005B59F6"/>
    <w:rsid w:val="005D2DCD"/>
    <w:rsid w:val="005F4650"/>
    <w:rsid w:val="005F56DD"/>
    <w:rsid w:val="005F5C8C"/>
    <w:rsid w:val="0062006C"/>
    <w:rsid w:val="006646DA"/>
    <w:rsid w:val="006736BD"/>
    <w:rsid w:val="006800E0"/>
    <w:rsid w:val="0068750B"/>
    <w:rsid w:val="00691391"/>
    <w:rsid w:val="00711482"/>
    <w:rsid w:val="007340DD"/>
    <w:rsid w:val="00747FE7"/>
    <w:rsid w:val="00753D04"/>
    <w:rsid w:val="0075559F"/>
    <w:rsid w:val="00766B98"/>
    <w:rsid w:val="00780586"/>
    <w:rsid w:val="007820CA"/>
    <w:rsid w:val="00785056"/>
    <w:rsid w:val="00785973"/>
    <w:rsid w:val="008447DA"/>
    <w:rsid w:val="00884811"/>
    <w:rsid w:val="008954D7"/>
    <w:rsid w:val="008B2BAF"/>
    <w:rsid w:val="008B6692"/>
    <w:rsid w:val="008D1783"/>
    <w:rsid w:val="008D4125"/>
    <w:rsid w:val="008E2B07"/>
    <w:rsid w:val="008F7BAB"/>
    <w:rsid w:val="00910F3A"/>
    <w:rsid w:val="009158F6"/>
    <w:rsid w:val="00924DDB"/>
    <w:rsid w:val="00935324"/>
    <w:rsid w:val="009404C9"/>
    <w:rsid w:val="00952092"/>
    <w:rsid w:val="0098067C"/>
    <w:rsid w:val="009C203D"/>
    <w:rsid w:val="009C6EB2"/>
    <w:rsid w:val="009D4BCE"/>
    <w:rsid w:val="009D6B62"/>
    <w:rsid w:val="009F2AE1"/>
    <w:rsid w:val="009F3539"/>
    <w:rsid w:val="00A1032D"/>
    <w:rsid w:val="00A938F6"/>
    <w:rsid w:val="00AE4A52"/>
    <w:rsid w:val="00AE512F"/>
    <w:rsid w:val="00B1244C"/>
    <w:rsid w:val="00B17A9B"/>
    <w:rsid w:val="00B72726"/>
    <w:rsid w:val="00BB3358"/>
    <w:rsid w:val="00C20F25"/>
    <w:rsid w:val="00C24D34"/>
    <w:rsid w:val="00C716C3"/>
    <w:rsid w:val="00C72EFE"/>
    <w:rsid w:val="00C90CDF"/>
    <w:rsid w:val="00D13A4D"/>
    <w:rsid w:val="00D51674"/>
    <w:rsid w:val="00D6464C"/>
    <w:rsid w:val="00DA6044"/>
    <w:rsid w:val="00DD7C0F"/>
    <w:rsid w:val="00DF3420"/>
    <w:rsid w:val="00E14125"/>
    <w:rsid w:val="00E4310F"/>
    <w:rsid w:val="00E47316"/>
    <w:rsid w:val="00E54C57"/>
    <w:rsid w:val="00E6795A"/>
    <w:rsid w:val="00E95822"/>
    <w:rsid w:val="00EC32C3"/>
    <w:rsid w:val="00EE27A4"/>
    <w:rsid w:val="00EF6DF6"/>
    <w:rsid w:val="00F068E5"/>
    <w:rsid w:val="00F162BF"/>
    <w:rsid w:val="00F40291"/>
    <w:rsid w:val="00F57D80"/>
    <w:rsid w:val="00F65FCA"/>
    <w:rsid w:val="00F76028"/>
    <w:rsid w:val="00F802E0"/>
    <w:rsid w:val="00F87AF7"/>
    <w:rsid w:val="00F9113A"/>
    <w:rsid w:val="00F9179E"/>
    <w:rsid w:val="00F92A8E"/>
    <w:rsid w:val="00FF3885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AE63"/>
  <w15:chartTrackingRefBased/>
  <w15:docId w15:val="{64CF59C0-B672-40EC-8917-B6AD4D74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7F8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F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56D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F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4731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5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cc.no/atc_ddd_methodology/purpose_of_the_atc_ddd_syste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083016" TargetMode="External"/><Relationship Id="rId13" Type="http://schemas.openxmlformats.org/officeDocument/2006/relationships/hyperlink" Target="https://www.crediblemeds.org/healthcare-providers/drug-drug-interaction" TargetMode="External"/><Relationship Id="rId18" Type="http://schemas.openxmlformats.org/officeDocument/2006/relationships/hyperlink" Target="https://doi.org/10.1186/1471-2105-4-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www.kegg.jp/kegg/rest/keggapi.html" TargetMode="External"/><Relationship Id="rId17" Type="http://schemas.openxmlformats.org/officeDocument/2006/relationships/hyperlink" Target="https://cancer-druginteraction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p-druginteractions.org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oi.org/10.1093/nar/gkx10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iv-druginteractions.org/checker" TargetMode="External"/><Relationship Id="rId10" Type="http://schemas.openxmlformats.org/officeDocument/2006/relationships/hyperlink" Target="https://doi.org/10.1002/j.1875-9114.2012.01024.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jbi.2013.07.011" TargetMode="External"/><Relationship Id="rId14" Type="http://schemas.openxmlformats.org/officeDocument/2006/relationships/hyperlink" Target="https://laegemiddelstyrelsen.dk/en/sideeffects/danish-drug-interaction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156B-01DF-40DA-9E40-3F736E4D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3271</Words>
  <Characters>19138</Characters>
  <Application>Microsoft Office Word</Application>
  <DocSecurity>0</DocSecurity>
  <Lines>354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Hernansanz_Temp</dc:creator>
  <cp:keywords/>
  <dc:description/>
  <cp:lastModifiedBy>Jorge Hernansanz_Temp</cp:lastModifiedBy>
  <cp:revision>3</cp:revision>
  <dcterms:created xsi:type="dcterms:W3CDTF">2020-06-11T22:21:00Z</dcterms:created>
  <dcterms:modified xsi:type="dcterms:W3CDTF">2020-06-12T15:14:00Z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6cc3852a-ab17-3a8d-b5b3-00ec65e5cdc8</vt:lpwstr>
  </property>
  <property fmtid="{D5CDD505-2E9C-101B-9397-08002B2CF9AE}" pid="24" name="Mendeley Citation Style_1">
    <vt:lpwstr>http://www.zotero.org/styles/apa</vt:lpwstr>
  </property>
  <property fmtid="{D5CDD505-2E9C-101B-9397-08002B2CF9AE}" pid="25" name="ContentRemapped">
    <vt:lpwstr>true</vt:lpwstr>
  </property>
</Properties>
</file>