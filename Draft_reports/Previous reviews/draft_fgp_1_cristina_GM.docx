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DC913" w14:textId="77777777" w:rsidR="0012134D" w:rsidRDefault="00590FD5" w:rsidP="005533AB">
      <w:pPr>
        <w:spacing w:after="0"/>
        <w:ind w:firstLine="720"/>
        <w:rPr>
          <w:rFonts w:ascii="Arial" w:hAnsi="Arial" w:cs="Arial"/>
          <w:b/>
          <w:bCs/>
          <w:color w:val="000000"/>
          <w:sz w:val="40"/>
          <w:szCs w:val="40"/>
        </w:rPr>
        <w:pPrChange w:id="0" w:author="Jorge Hernansanz_Temp" w:date="2020-06-10T12:51:00Z">
          <w:pPr/>
        </w:pPrChange>
      </w:pPr>
      <w:r>
        <w:rPr>
          <w:rFonts w:ascii="Arial" w:hAnsi="Arial" w:cs="Arial"/>
          <w:b/>
          <w:bCs/>
          <w:color w:val="000000"/>
          <w:sz w:val="40"/>
          <w:szCs w:val="40"/>
        </w:rPr>
        <w:t>Elucidating drug-drug interactions underlying drug polypharmacy profiles</w:t>
      </w:r>
    </w:p>
    <w:p w14:paraId="11F7D724" w14:textId="02931CF5" w:rsidR="00590FD5" w:rsidRPr="00334021" w:rsidRDefault="00590FD5" w:rsidP="00334021">
      <w:pPr>
        <w:pStyle w:val="NormalWeb"/>
        <w:spacing w:before="365" w:beforeAutospacing="0" w:after="0" w:afterAutospacing="0"/>
        <w:ind w:left="-312" w:right="1310" w:firstLine="312"/>
        <w:rPr>
          <w:lang w:val="es-ES"/>
          <w:rPrChange w:id="1" w:author="Cristina Leal Rodriguez" w:date="2020-04-03T09:58:00Z">
            <w:rPr/>
          </w:rPrChange>
        </w:rPr>
      </w:pPr>
      <w:commentRangeStart w:id="2"/>
      <w:r w:rsidRPr="00334021">
        <w:rPr>
          <w:rFonts w:ascii="Arial" w:hAnsi="Arial" w:cs="Arial"/>
          <w:b/>
          <w:bCs/>
          <w:color w:val="000000"/>
          <w:lang w:val="es-ES"/>
          <w:rPrChange w:id="3" w:author="Cristina Leal Rodriguez" w:date="2020-04-03T09:58:00Z">
            <w:rPr>
              <w:rFonts w:ascii="Arial" w:hAnsi="Arial" w:cs="Arial"/>
              <w:b/>
              <w:bCs/>
              <w:color w:val="000000"/>
            </w:rPr>
          </w:rPrChange>
        </w:rPr>
        <w:t>Jorge Hernansanz</w:t>
      </w:r>
      <w:r w:rsidRPr="00334021">
        <w:rPr>
          <w:rFonts w:ascii="Arial" w:hAnsi="Arial" w:cs="Arial"/>
          <w:color w:val="000000"/>
          <w:sz w:val="18"/>
          <w:szCs w:val="18"/>
          <w:vertAlign w:val="superscript"/>
          <w:lang w:val="es-ES"/>
          <w:rPrChange w:id="4" w:author="Cristina Leal Rodriguez" w:date="2020-04-03T09:58:00Z">
            <w:rPr>
              <w:rFonts w:ascii="Arial" w:hAnsi="Arial" w:cs="Arial"/>
              <w:color w:val="000000"/>
              <w:sz w:val="18"/>
              <w:szCs w:val="18"/>
              <w:vertAlign w:val="superscript"/>
            </w:rPr>
          </w:rPrChange>
        </w:rPr>
        <w:t>1</w:t>
      </w:r>
      <w:r w:rsidRPr="00334021">
        <w:rPr>
          <w:rFonts w:ascii="Arial" w:hAnsi="Arial" w:cs="Arial"/>
          <w:b/>
          <w:bCs/>
          <w:color w:val="000000"/>
          <w:lang w:val="es-ES"/>
          <w:rPrChange w:id="5" w:author="Cristina Leal Rodriguez" w:date="2020-04-03T09:58:00Z">
            <w:rPr>
              <w:rFonts w:ascii="Arial" w:hAnsi="Arial" w:cs="Arial"/>
              <w:b/>
              <w:bCs/>
              <w:color w:val="000000"/>
            </w:rPr>
          </w:rPrChange>
        </w:rPr>
        <w:t xml:space="preserve">, </w:t>
      </w:r>
      <w:ins w:id="6" w:author="Cristina Leal Rodriguez" w:date="2020-04-03T09:58:00Z">
        <w:r w:rsidR="00334021" w:rsidRPr="00334021">
          <w:rPr>
            <w:rFonts w:ascii="Arial" w:hAnsi="Arial" w:cs="Arial"/>
            <w:b/>
            <w:bCs/>
            <w:color w:val="000000"/>
            <w:lang w:val="es-ES"/>
            <w:rPrChange w:id="7" w:author="Cristina Leal Rodriguez" w:date="2020-04-03T09:58:00Z">
              <w:rPr>
                <w:rFonts w:ascii="Arial" w:hAnsi="Arial" w:cs="Arial"/>
                <w:b/>
                <w:bCs/>
                <w:color w:val="000000"/>
              </w:rPr>
            </w:rPrChange>
          </w:rPr>
          <w:t>Gianluca Mazzoni</w:t>
        </w:r>
        <w:r w:rsidR="00334021">
          <w:rPr>
            <w:rFonts w:ascii="Arial" w:hAnsi="Arial" w:cs="Arial"/>
            <w:color w:val="000000"/>
            <w:sz w:val="18"/>
            <w:szCs w:val="18"/>
            <w:vertAlign w:val="superscript"/>
            <w:lang w:val="es-ES"/>
          </w:rPr>
          <w:t>1</w:t>
        </w:r>
        <w:r w:rsidR="00334021" w:rsidRPr="00334021">
          <w:rPr>
            <w:rFonts w:ascii="Arial" w:hAnsi="Arial" w:cs="Arial"/>
            <w:b/>
            <w:bCs/>
            <w:color w:val="000000"/>
            <w:lang w:val="es-ES"/>
            <w:rPrChange w:id="8" w:author="Cristina Leal Rodriguez" w:date="2020-04-03T09:58:00Z">
              <w:rPr>
                <w:rFonts w:ascii="Arial" w:hAnsi="Arial" w:cs="Arial"/>
                <w:b/>
                <w:bCs/>
                <w:color w:val="000000"/>
              </w:rPr>
            </w:rPrChange>
          </w:rPr>
          <w:t>,</w:t>
        </w:r>
        <w:r w:rsidR="00334021">
          <w:rPr>
            <w:rFonts w:ascii="Arial" w:hAnsi="Arial" w:cs="Arial"/>
            <w:b/>
            <w:bCs/>
            <w:color w:val="000000"/>
            <w:lang w:val="es-ES"/>
          </w:rPr>
          <w:t xml:space="preserve"> </w:t>
        </w:r>
      </w:ins>
      <w:r w:rsidRPr="00334021">
        <w:rPr>
          <w:rFonts w:ascii="Arial" w:hAnsi="Arial" w:cs="Arial"/>
          <w:b/>
          <w:bCs/>
          <w:color w:val="000000"/>
          <w:lang w:val="es-ES"/>
          <w:rPrChange w:id="9" w:author="Cristina Leal Rodriguez" w:date="2020-04-03T09:58:00Z">
            <w:rPr>
              <w:rFonts w:ascii="Arial" w:hAnsi="Arial" w:cs="Arial"/>
              <w:b/>
              <w:bCs/>
              <w:color w:val="000000"/>
            </w:rPr>
          </w:rPrChange>
        </w:rPr>
        <w:t>Cristina Leal</w:t>
      </w:r>
      <w:ins w:id="10" w:author="Cristina Leal Rodriguez" w:date="2020-04-03T09:58:00Z">
        <w:r w:rsidR="00334021" w:rsidRPr="00334021">
          <w:rPr>
            <w:rFonts w:ascii="Arial" w:hAnsi="Arial" w:cs="Arial"/>
            <w:color w:val="000000"/>
            <w:sz w:val="18"/>
            <w:szCs w:val="18"/>
            <w:vertAlign w:val="superscript"/>
            <w:lang w:val="es-ES"/>
            <w:rPrChange w:id="11" w:author="Cristina Leal Rodriguez" w:date="2020-04-03T09:58:00Z">
              <w:rPr>
                <w:rFonts w:ascii="Arial" w:hAnsi="Arial" w:cs="Arial"/>
                <w:color w:val="000000"/>
                <w:sz w:val="18"/>
                <w:szCs w:val="18"/>
                <w:vertAlign w:val="superscript"/>
              </w:rPr>
            </w:rPrChange>
          </w:rPr>
          <w:t>1</w:t>
        </w:r>
      </w:ins>
      <w:del w:id="12" w:author="Cristina Leal Rodriguez" w:date="2020-04-03T09:58:00Z">
        <w:r w:rsidRPr="00334021" w:rsidDel="00334021">
          <w:rPr>
            <w:rFonts w:ascii="Arial" w:hAnsi="Arial" w:cs="Arial"/>
            <w:color w:val="000000"/>
            <w:sz w:val="18"/>
            <w:szCs w:val="18"/>
            <w:vertAlign w:val="superscript"/>
            <w:lang w:val="es-ES"/>
            <w:rPrChange w:id="13" w:author="Cristina Leal Rodriguez" w:date="2020-04-03T09:58:00Z">
              <w:rPr>
                <w:rFonts w:ascii="Arial" w:hAnsi="Arial" w:cs="Arial"/>
                <w:color w:val="000000"/>
                <w:sz w:val="18"/>
                <w:szCs w:val="18"/>
                <w:vertAlign w:val="superscript"/>
              </w:rPr>
            </w:rPrChange>
          </w:rPr>
          <w:delText>2</w:delText>
        </w:r>
      </w:del>
      <w:commentRangeEnd w:id="2"/>
      <w:r w:rsidR="00B320B3">
        <w:rPr>
          <w:rStyle w:val="CommentReference"/>
          <w:rFonts w:asciiTheme="minorHAnsi" w:eastAsiaTheme="minorHAnsi" w:hAnsiTheme="minorHAnsi" w:cstheme="minorBidi"/>
        </w:rPr>
        <w:commentReference w:id="2"/>
      </w:r>
      <w:del w:id="14" w:author="Cristina Leal Rodriguez" w:date="2020-04-03T09:58:00Z">
        <w:r w:rsidRPr="00334021" w:rsidDel="00334021">
          <w:rPr>
            <w:rFonts w:ascii="Arial" w:hAnsi="Arial" w:cs="Arial"/>
            <w:b/>
            <w:bCs/>
            <w:color w:val="000000"/>
            <w:lang w:val="es-ES"/>
            <w:rPrChange w:id="15" w:author="Cristina Leal Rodriguez" w:date="2020-04-03T09:58:00Z">
              <w:rPr>
                <w:rFonts w:ascii="Arial" w:hAnsi="Arial" w:cs="Arial"/>
                <w:b/>
                <w:bCs/>
                <w:color w:val="000000"/>
              </w:rPr>
            </w:rPrChange>
          </w:rPr>
          <w:delText>, Gianluca Mazzoni</w:delText>
        </w:r>
        <w:r w:rsidRPr="00334021" w:rsidDel="00334021">
          <w:rPr>
            <w:rFonts w:ascii="Arial" w:hAnsi="Arial" w:cs="Arial"/>
            <w:color w:val="000000"/>
            <w:sz w:val="18"/>
            <w:szCs w:val="18"/>
            <w:vertAlign w:val="superscript"/>
            <w:lang w:val="es-ES"/>
            <w:rPrChange w:id="16" w:author="Cristina Leal Rodriguez" w:date="2020-04-03T09:58:00Z">
              <w:rPr>
                <w:rFonts w:ascii="Arial" w:hAnsi="Arial" w:cs="Arial"/>
                <w:color w:val="000000"/>
                <w:sz w:val="18"/>
                <w:szCs w:val="18"/>
                <w:vertAlign w:val="superscript"/>
              </w:rPr>
            </w:rPrChange>
          </w:rPr>
          <w:delText>3</w:delText>
        </w:r>
        <w:r w:rsidRPr="00334021" w:rsidDel="00334021">
          <w:rPr>
            <w:rFonts w:ascii="Arial" w:hAnsi="Arial" w:cs="Arial"/>
            <w:b/>
            <w:bCs/>
            <w:color w:val="000000"/>
            <w:lang w:val="es-ES"/>
            <w:rPrChange w:id="17" w:author="Cristina Leal Rodriguez" w:date="2020-04-03T09:58:00Z">
              <w:rPr>
                <w:rFonts w:ascii="Arial" w:hAnsi="Arial" w:cs="Arial"/>
                <w:b/>
                <w:bCs/>
                <w:color w:val="000000"/>
              </w:rPr>
            </w:rPrChange>
          </w:rPr>
          <w:delText>, and Søren Brunak</w:delText>
        </w:r>
        <w:r w:rsidRPr="00334021" w:rsidDel="00334021">
          <w:rPr>
            <w:rFonts w:ascii="Arial" w:hAnsi="Arial" w:cs="Arial"/>
            <w:color w:val="000000"/>
            <w:sz w:val="18"/>
            <w:szCs w:val="18"/>
            <w:vertAlign w:val="superscript"/>
            <w:lang w:val="es-ES"/>
            <w:rPrChange w:id="18" w:author="Cristina Leal Rodriguez" w:date="2020-04-03T09:58:00Z">
              <w:rPr>
                <w:rFonts w:ascii="Arial" w:hAnsi="Arial" w:cs="Arial"/>
                <w:color w:val="000000"/>
                <w:sz w:val="18"/>
                <w:szCs w:val="18"/>
                <w:vertAlign w:val="superscript"/>
              </w:rPr>
            </w:rPrChange>
          </w:rPr>
          <w:delText>4 </w:delText>
        </w:r>
      </w:del>
    </w:p>
    <w:p w14:paraId="6C052FA8" w14:textId="18680F40" w:rsidR="00590FD5" w:rsidRPr="00334021" w:rsidRDefault="00590FD5">
      <w:pPr>
        <w:rPr>
          <w:ins w:id="19" w:author="Cristina Leal Rodriguez" w:date="2020-04-03T10:02:00Z"/>
          <w:rFonts w:ascii="Arial" w:hAnsi="Arial" w:cs="Arial"/>
          <w:b/>
          <w:bCs/>
          <w:color w:val="000000"/>
          <w:sz w:val="20"/>
          <w:szCs w:val="20"/>
          <w:lang w:val="es-ES"/>
          <w:rPrChange w:id="20" w:author="Cristina Leal Rodriguez" w:date="2020-04-03T10:03:00Z">
            <w:rPr>
              <w:ins w:id="21" w:author="Cristina Leal Rodriguez" w:date="2020-04-03T10:02:00Z"/>
              <w:rFonts w:ascii="Arial" w:hAnsi="Arial" w:cs="Arial"/>
              <w:b/>
              <w:bCs/>
              <w:color w:val="000000"/>
              <w:sz w:val="40"/>
              <w:szCs w:val="40"/>
              <w:lang w:val="es-ES"/>
            </w:rPr>
          </w:rPrChange>
        </w:rPr>
      </w:pPr>
    </w:p>
    <w:p w14:paraId="6B1DC4FE" w14:textId="030AAA32" w:rsidR="00334021" w:rsidDel="00334021" w:rsidRDefault="00334021" w:rsidP="00334021">
      <w:pPr>
        <w:rPr>
          <w:del w:id="22" w:author="Cristina Leal Rodriguez" w:date="2020-04-03T10:04:00Z"/>
          <w:rFonts w:ascii="Arial" w:hAnsi="Arial" w:cs="Arial"/>
          <w:bCs/>
          <w:color w:val="000000"/>
          <w:sz w:val="20"/>
          <w:szCs w:val="20"/>
        </w:rPr>
      </w:pPr>
      <w:proofErr w:type="gramStart"/>
      <w:ins w:id="23" w:author="Cristina Leal Rodriguez" w:date="2020-04-03T10:02:00Z">
        <w:r w:rsidRPr="00334021">
          <w:rPr>
            <w:rFonts w:ascii="Arial" w:hAnsi="Arial" w:cs="Arial"/>
            <w:bCs/>
            <w:color w:val="000000"/>
            <w:sz w:val="20"/>
            <w:szCs w:val="20"/>
            <w:vertAlign w:val="superscript"/>
            <w:lang w:val="en-GB"/>
            <w:rPrChange w:id="24" w:author="Cristina Leal Rodriguez" w:date="2020-04-03T10:03:00Z">
              <w:rPr>
                <w:rFonts w:ascii="Arial" w:hAnsi="Arial" w:cs="Arial"/>
                <w:b/>
                <w:bCs/>
                <w:color w:val="000000"/>
                <w:sz w:val="20"/>
                <w:szCs w:val="20"/>
                <w:lang w:val="es-ES"/>
              </w:rPr>
            </w:rPrChange>
          </w:rPr>
          <w:t>1</w:t>
        </w:r>
        <w:proofErr w:type="gramEnd"/>
        <w:r w:rsidRPr="00334021">
          <w:rPr>
            <w:rFonts w:ascii="Arial" w:hAnsi="Arial" w:cs="Arial"/>
            <w:bCs/>
            <w:color w:val="000000"/>
            <w:sz w:val="20"/>
            <w:szCs w:val="20"/>
            <w:vertAlign w:val="superscript"/>
            <w:lang w:val="en-GB"/>
            <w:rPrChange w:id="25" w:author="Cristina Leal Rodriguez" w:date="2020-04-03T10:03:00Z">
              <w:rPr>
                <w:rFonts w:ascii="Arial" w:hAnsi="Arial" w:cs="Arial"/>
                <w:b/>
                <w:bCs/>
                <w:color w:val="000000"/>
                <w:sz w:val="20"/>
                <w:szCs w:val="20"/>
                <w:lang w:val="es-ES"/>
              </w:rPr>
            </w:rPrChange>
          </w:rPr>
          <w:t xml:space="preserve"> </w:t>
        </w:r>
        <w:r w:rsidRPr="00334021">
          <w:rPr>
            <w:rFonts w:ascii="Arial" w:hAnsi="Arial" w:cs="Arial"/>
            <w:bCs/>
            <w:color w:val="000000"/>
            <w:sz w:val="20"/>
            <w:szCs w:val="20"/>
            <w:rPrChange w:id="26" w:author="Cristina Leal Rodriguez" w:date="2020-04-03T10:02:00Z">
              <w:rPr>
                <w:rFonts w:ascii="Arial" w:hAnsi="Arial" w:cs="Arial"/>
                <w:b/>
                <w:bCs/>
                <w:i/>
                <w:color w:val="000000"/>
                <w:sz w:val="20"/>
                <w:szCs w:val="20"/>
              </w:rPr>
            </w:rPrChange>
          </w:rPr>
          <w:t>Novo Nordisk Foundation Center for Protein Research, Faculty of Health and Medical Sciences, University of Copenhagen, Copenhagen DK-2200, Denmark.</w:t>
        </w:r>
      </w:ins>
    </w:p>
    <w:p w14:paraId="4B2FED92" w14:textId="77777777" w:rsidR="00334021" w:rsidRPr="00334021" w:rsidRDefault="00334021">
      <w:pPr>
        <w:rPr>
          <w:ins w:id="27" w:author="Cristina Leal Rodriguez" w:date="2020-04-03T10:04:00Z"/>
          <w:rFonts w:ascii="Arial" w:hAnsi="Arial" w:cs="Arial"/>
          <w:b/>
          <w:bCs/>
          <w:color w:val="000000"/>
          <w:sz w:val="20"/>
          <w:szCs w:val="20"/>
          <w:lang w:val="en-GB"/>
          <w:rPrChange w:id="28" w:author="Cristina Leal Rodriguez" w:date="2020-04-03T10:02:00Z">
            <w:rPr>
              <w:ins w:id="29" w:author="Cristina Leal Rodriguez" w:date="2020-04-03T10:04:00Z"/>
              <w:rFonts w:ascii="Arial" w:hAnsi="Arial" w:cs="Arial"/>
              <w:b/>
              <w:bCs/>
              <w:color w:val="000000"/>
              <w:sz w:val="40"/>
              <w:szCs w:val="40"/>
            </w:rPr>
          </w:rPrChange>
        </w:rPr>
      </w:pPr>
    </w:p>
    <w:p w14:paraId="1E0226FC" w14:textId="3B86C92A" w:rsidR="00590FD5" w:rsidRPr="00334021" w:rsidDel="00334021" w:rsidRDefault="00590FD5">
      <w:pPr>
        <w:pStyle w:val="NormalWeb"/>
        <w:spacing w:before="346" w:beforeAutospacing="0" w:after="0" w:afterAutospacing="0"/>
        <w:ind w:right="730"/>
        <w:rPr>
          <w:del w:id="30" w:author="Cristina Leal Rodriguez" w:date="2020-04-03T10:02:00Z"/>
          <w:rFonts w:ascii="Arial" w:hAnsi="Arial" w:cs="Arial"/>
          <w:color w:val="000000"/>
          <w:sz w:val="20"/>
          <w:szCs w:val="20"/>
          <w:vertAlign w:val="subscript"/>
        </w:rPr>
        <w:pPrChange w:id="31" w:author="Cristina Leal Rodriguez" w:date="2020-04-03T10:04:00Z">
          <w:pPr>
            <w:pStyle w:val="NormalWeb"/>
            <w:spacing w:before="346" w:beforeAutospacing="0" w:after="0" w:afterAutospacing="0"/>
            <w:ind w:left="-317" w:right="730" w:firstLine="317"/>
          </w:pPr>
        </w:pPrChange>
      </w:pPr>
      <w:del w:id="32" w:author="Cristina Leal Rodriguez" w:date="2020-04-03T10:02:00Z">
        <w:r w:rsidRPr="00334021" w:rsidDel="00334021">
          <w:rPr>
            <w:rFonts w:ascii="Arial" w:hAnsi="Arial" w:cs="Arial"/>
            <w:color w:val="000000"/>
            <w:sz w:val="20"/>
            <w:szCs w:val="20"/>
            <w:rPrChange w:id="33" w:author="Cristina Leal Rodriguez" w:date="2020-04-03T10:02:00Z">
              <w:rPr>
                <w:rFonts w:ascii="Arial" w:hAnsi="Arial" w:cs="Arial"/>
                <w:color w:val="000000"/>
                <w:sz w:val="15"/>
                <w:szCs w:val="15"/>
              </w:rPr>
            </w:rPrChange>
          </w:rPr>
          <w:delText>1</w:delText>
        </w:r>
        <w:r w:rsidRPr="00334021" w:rsidDel="00334021">
          <w:rPr>
            <w:rFonts w:ascii="Arial" w:hAnsi="Arial" w:cs="Arial"/>
            <w:color w:val="000000"/>
            <w:sz w:val="20"/>
            <w:szCs w:val="20"/>
            <w:vertAlign w:val="subscript"/>
          </w:rPr>
          <w:delText xml:space="preserve">Guest research student, Novo Nordisk CPR; Brunak Group (Translational Disease Systems Biology), </w:delText>
        </w:r>
      </w:del>
    </w:p>
    <w:p w14:paraId="539E5B33" w14:textId="528802BC" w:rsidR="00590FD5" w:rsidRPr="00334021" w:rsidDel="00334021" w:rsidRDefault="00590FD5">
      <w:pPr>
        <w:pStyle w:val="NormalWeb"/>
        <w:spacing w:before="346" w:beforeAutospacing="0" w:after="0" w:afterAutospacing="0"/>
        <w:ind w:right="730"/>
        <w:rPr>
          <w:del w:id="34" w:author="Cristina Leal Rodriguez" w:date="2020-04-03T10:02:00Z"/>
          <w:rFonts w:ascii="Arial" w:hAnsi="Arial" w:cs="Arial"/>
          <w:color w:val="000000"/>
          <w:sz w:val="20"/>
          <w:szCs w:val="20"/>
          <w:vertAlign w:val="subscript"/>
        </w:rPr>
        <w:pPrChange w:id="35" w:author="Cristina Leal Rodriguez" w:date="2020-04-03T10:04:00Z">
          <w:pPr>
            <w:pStyle w:val="NormalWeb"/>
            <w:spacing w:before="346" w:beforeAutospacing="0" w:after="0" w:afterAutospacing="0"/>
            <w:ind w:left="-317" w:right="730" w:firstLine="317"/>
          </w:pPr>
        </w:pPrChange>
      </w:pPr>
      <w:del w:id="36" w:author="Cristina Leal Rodriguez" w:date="2020-04-03T10:02:00Z">
        <w:r w:rsidRPr="00334021" w:rsidDel="00334021">
          <w:rPr>
            <w:rFonts w:ascii="Arial" w:hAnsi="Arial" w:cs="Arial"/>
            <w:color w:val="000000"/>
            <w:sz w:val="20"/>
            <w:szCs w:val="20"/>
            <w:vertAlign w:val="subscript"/>
            <w:rPrChange w:id="37" w:author="Cristina Leal Rodriguez" w:date="2020-04-03T10:02:00Z">
              <w:rPr>
                <w:rFonts w:ascii="Arial" w:hAnsi="Arial" w:cs="Arial"/>
                <w:color w:val="000000"/>
                <w:sz w:val="15"/>
                <w:szCs w:val="15"/>
                <w:vertAlign w:val="subscript"/>
              </w:rPr>
            </w:rPrChange>
          </w:rPr>
          <w:delText>2</w:delText>
        </w:r>
        <w:r w:rsidRPr="00334021" w:rsidDel="00334021">
          <w:rPr>
            <w:rFonts w:ascii="Arial" w:hAnsi="Arial" w:cs="Arial"/>
            <w:color w:val="000000"/>
            <w:sz w:val="20"/>
            <w:szCs w:val="20"/>
            <w:vertAlign w:val="subscript"/>
          </w:rPr>
          <w:delText>PHD student, Novo Nordisk CPR; Brunak Group (Translational Disease Systems Biology)</w:delText>
        </w:r>
      </w:del>
    </w:p>
    <w:p w14:paraId="7D1DA291" w14:textId="5D3B4E77" w:rsidR="00590FD5" w:rsidRPr="00334021" w:rsidDel="00334021" w:rsidRDefault="00590FD5">
      <w:pPr>
        <w:pStyle w:val="NormalWeb"/>
        <w:spacing w:before="346" w:beforeAutospacing="0" w:after="0" w:afterAutospacing="0"/>
        <w:ind w:right="730"/>
        <w:rPr>
          <w:del w:id="38" w:author="Cristina Leal Rodriguez" w:date="2020-04-03T10:02:00Z"/>
          <w:rFonts w:ascii="Arial" w:hAnsi="Arial" w:cs="Arial"/>
          <w:color w:val="000000"/>
          <w:sz w:val="20"/>
          <w:szCs w:val="20"/>
          <w:vertAlign w:val="subscript"/>
        </w:rPr>
        <w:pPrChange w:id="39" w:author="Cristina Leal Rodriguez" w:date="2020-04-03T10:04:00Z">
          <w:pPr>
            <w:pStyle w:val="NormalWeb"/>
            <w:spacing w:before="346" w:beforeAutospacing="0" w:after="0" w:afterAutospacing="0"/>
            <w:ind w:left="-317" w:right="730" w:firstLine="317"/>
          </w:pPr>
        </w:pPrChange>
      </w:pPr>
      <w:del w:id="40" w:author="Cristina Leal Rodriguez" w:date="2020-04-03T10:02:00Z">
        <w:r w:rsidRPr="00334021" w:rsidDel="00334021">
          <w:rPr>
            <w:rFonts w:ascii="Arial" w:hAnsi="Arial" w:cs="Arial"/>
            <w:color w:val="000000"/>
            <w:sz w:val="20"/>
            <w:szCs w:val="20"/>
            <w:vertAlign w:val="subscript"/>
            <w:rPrChange w:id="41" w:author="Cristina Leal Rodriguez" w:date="2020-04-03T10:02:00Z">
              <w:rPr>
                <w:rFonts w:ascii="Arial" w:hAnsi="Arial" w:cs="Arial"/>
                <w:color w:val="000000"/>
                <w:sz w:val="15"/>
                <w:szCs w:val="15"/>
                <w:vertAlign w:val="subscript"/>
              </w:rPr>
            </w:rPrChange>
          </w:rPr>
          <w:delText>3</w:delText>
        </w:r>
        <w:r w:rsidRPr="00334021" w:rsidDel="00334021">
          <w:rPr>
            <w:rFonts w:ascii="Arial" w:hAnsi="Arial" w:cs="Arial"/>
            <w:color w:val="000000"/>
            <w:sz w:val="20"/>
            <w:szCs w:val="20"/>
            <w:vertAlign w:val="subscript"/>
          </w:rPr>
          <w:delText xml:space="preserve">PostDoc, Novo Nordisk CPR; Brunak Group (Translational Disease Systems Biology) </w:delText>
        </w:r>
      </w:del>
    </w:p>
    <w:p w14:paraId="74F29C38" w14:textId="1DB50084" w:rsidR="00590FD5" w:rsidRPr="00334021" w:rsidDel="00334021" w:rsidRDefault="00590FD5">
      <w:pPr>
        <w:pStyle w:val="NormalWeb"/>
        <w:spacing w:before="346" w:beforeAutospacing="0" w:after="0" w:afterAutospacing="0"/>
        <w:ind w:right="730"/>
        <w:rPr>
          <w:del w:id="42" w:author="Cristina Leal Rodriguez" w:date="2020-04-03T10:02:00Z"/>
          <w:rFonts w:ascii="Arial" w:hAnsi="Arial" w:cs="Arial"/>
          <w:color w:val="000000"/>
          <w:sz w:val="20"/>
          <w:szCs w:val="20"/>
          <w:vertAlign w:val="subscript"/>
        </w:rPr>
        <w:pPrChange w:id="43" w:author="Cristina Leal Rodriguez" w:date="2020-04-03T10:04:00Z">
          <w:pPr>
            <w:pStyle w:val="NormalWeb"/>
            <w:spacing w:before="346" w:beforeAutospacing="0" w:after="0" w:afterAutospacing="0"/>
            <w:ind w:left="-317" w:right="730" w:firstLine="317"/>
          </w:pPr>
        </w:pPrChange>
      </w:pPr>
      <w:del w:id="44" w:author="Cristina Leal Rodriguez" w:date="2020-04-03T10:02:00Z">
        <w:r w:rsidRPr="00334021" w:rsidDel="00334021">
          <w:rPr>
            <w:rFonts w:ascii="Arial" w:hAnsi="Arial" w:cs="Arial"/>
            <w:color w:val="000000"/>
            <w:sz w:val="20"/>
            <w:szCs w:val="20"/>
            <w:rPrChange w:id="45" w:author="Cristina Leal Rodriguez" w:date="2020-04-03T10:02:00Z">
              <w:rPr>
                <w:rFonts w:ascii="Arial" w:hAnsi="Arial" w:cs="Arial"/>
                <w:color w:val="000000"/>
                <w:sz w:val="15"/>
                <w:szCs w:val="15"/>
              </w:rPr>
            </w:rPrChange>
          </w:rPr>
          <w:delText>4</w:delText>
        </w:r>
        <w:r w:rsidRPr="00334021" w:rsidDel="00334021">
          <w:rPr>
            <w:rFonts w:ascii="Arial" w:hAnsi="Arial" w:cs="Arial"/>
            <w:color w:val="000000"/>
            <w:sz w:val="20"/>
            <w:szCs w:val="20"/>
            <w:vertAlign w:val="subscript"/>
          </w:rPr>
          <w:delText xml:space="preserve">Research Director, Novo Nordisk CPR; Brunak Group (Translational Disease Systems Biology) </w:delText>
        </w:r>
      </w:del>
    </w:p>
    <w:p w14:paraId="1A6000D0" w14:textId="6A155A82" w:rsidR="00590FD5" w:rsidRPr="00334021" w:rsidDel="00334021" w:rsidRDefault="00334021">
      <w:pPr>
        <w:pStyle w:val="NormalWeb"/>
        <w:spacing w:before="346" w:beforeAutospacing="0" w:after="0" w:afterAutospacing="0"/>
        <w:ind w:right="730"/>
        <w:rPr>
          <w:del w:id="46" w:author="Cristina Leal Rodriguez" w:date="2020-04-03T10:01:00Z"/>
          <w:rFonts w:ascii="Arial" w:hAnsi="Arial" w:cs="Arial"/>
          <w:color w:val="000000"/>
          <w:sz w:val="20"/>
          <w:szCs w:val="20"/>
          <w:vertAlign w:val="subscript"/>
        </w:rPr>
        <w:pPrChange w:id="47" w:author="Cristina Leal Rodriguez" w:date="2020-04-03T10:04:00Z">
          <w:pPr>
            <w:pStyle w:val="NormalWeb"/>
            <w:spacing w:before="346" w:beforeAutospacing="0" w:after="0" w:afterAutospacing="0"/>
            <w:ind w:left="-317" w:right="730" w:firstLine="317"/>
          </w:pPr>
        </w:pPrChange>
      </w:pPr>
      <w:ins w:id="48" w:author="Cristina Leal Rodriguez" w:date="2020-04-03T10:01:00Z">
        <w:r w:rsidRPr="00334021">
          <w:rPr>
            <w:sz w:val="20"/>
            <w:szCs w:val="20"/>
            <w:rPrChange w:id="49" w:author="Cristina Leal Rodriguez" w:date="2020-04-03T10:02:00Z">
              <w:rPr/>
            </w:rPrChange>
          </w:rPr>
          <w:t>Corresponding author: jorge.hernansanz@cpr.ku.dk</w:t>
        </w:r>
      </w:ins>
      <w:del w:id="50" w:author="Cristina Leal Rodriguez" w:date="2020-04-03T10:01:00Z">
        <w:r w:rsidR="00E10293" w:rsidRPr="00334021" w:rsidDel="00334021">
          <w:rPr>
            <w:sz w:val="20"/>
            <w:szCs w:val="20"/>
            <w:rPrChange w:id="51" w:author="Cristina Leal Rodriguez" w:date="2020-04-03T10:02:00Z">
              <w:rPr/>
            </w:rPrChange>
          </w:rPr>
          <w:fldChar w:fldCharType="begin"/>
        </w:r>
        <w:r w:rsidR="00E10293" w:rsidRPr="00DA63FF" w:rsidDel="00334021">
          <w:rPr>
            <w:sz w:val="20"/>
            <w:szCs w:val="20"/>
            <w:rPrChange w:id="52" w:author="Jorge Hernansanz_Temp" w:date="2020-05-27T09:43:00Z">
              <w:rPr/>
            </w:rPrChange>
          </w:rPr>
          <w:delInstrText xml:space="preserve"> HYPERLINK "mailto:1jorge.hernansanz@cpr.ku.dk" </w:delInstrText>
        </w:r>
        <w:r w:rsidR="00E10293" w:rsidRPr="00334021" w:rsidDel="00334021">
          <w:rPr>
            <w:rPrChange w:id="53" w:author="Cristina Leal Rodriguez" w:date="2020-04-03T10:02:00Z">
              <w:rPr>
                <w:rStyle w:val="Hyperlink"/>
                <w:rFonts w:ascii="Arial" w:hAnsi="Arial" w:cs="Arial"/>
                <w:sz w:val="20"/>
                <w:szCs w:val="20"/>
                <w:vertAlign w:val="subscript"/>
              </w:rPr>
            </w:rPrChange>
          </w:rPr>
          <w:fldChar w:fldCharType="separate"/>
        </w:r>
        <w:r w:rsidR="00590FD5" w:rsidRPr="00334021" w:rsidDel="00334021">
          <w:rPr>
            <w:rStyle w:val="Hyperlink"/>
            <w:rFonts w:ascii="Arial" w:hAnsi="Arial" w:cs="Arial"/>
            <w:sz w:val="20"/>
            <w:szCs w:val="20"/>
            <w:rPrChange w:id="54" w:author="Cristina Leal Rodriguez" w:date="2020-04-03T10:02:00Z">
              <w:rPr>
                <w:rStyle w:val="Hyperlink"/>
                <w:rFonts w:ascii="Arial" w:hAnsi="Arial" w:cs="Arial"/>
                <w:sz w:val="15"/>
                <w:szCs w:val="15"/>
              </w:rPr>
            </w:rPrChange>
          </w:rPr>
          <w:delText>1</w:delText>
        </w:r>
        <w:r w:rsidR="00590FD5" w:rsidRPr="00334021" w:rsidDel="00334021">
          <w:rPr>
            <w:rStyle w:val="Hyperlink"/>
            <w:rFonts w:ascii="Arial" w:hAnsi="Arial" w:cs="Arial"/>
            <w:sz w:val="20"/>
            <w:szCs w:val="20"/>
            <w:vertAlign w:val="subscript"/>
          </w:rPr>
          <w:delText>jorge.hernansanz@cpr.ku.dk</w:delText>
        </w:r>
        <w:r w:rsidR="00E10293" w:rsidRPr="00334021" w:rsidDel="00334021">
          <w:rPr>
            <w:rStyle w:val="Hyperlink"/>
            <w:rFonts w:ascii="Arial" w:hAnsi="Arial" w:cs="Arial"/>
            <w:sz w:val="20"/>
            <w:szCs w:val="20"/>
            <w:vertAlign w:val="subscript"/>
          </w:rPr>
          <w:fldChar w:fldCharType="end"/>
        </w:r>
        <w:r w:rsidR="00590FD5" w:rsidRPr="00334021" w:rsidDel="00334021">
          <w:rPr>
            <w:rFonts w:ascii="Arial" w:hAnsi="Arial" w:cs="Arial"/>
            <w:color w:val="000000"/>
            <w:sz w:val="20"/>
            <w:szCs w:val="20"/>
            <w:vertAlign w:val="subscript"/>
          </w:rPr>
          <w:delText xml:space="preserve"> </w:delText>
        </w:r>
      </w:del>
    </w:p>
    <w:p w14:paraId="700BF7C3" w14:textId="432419A9" w:rsidR="00590FD5" w:rsidDel="00334021" w:rsidRDefault="00E10293">
      <w:pPr>
        <w:pStyle w:val="NormalWeb"/>
        <w:spacing w:before="346" w:beforeAutospacing="0" w:after="0" w:afterAutospacing="0"/>
        <w:ind w:right="730"/>
        <w:rPr>
          <w:del w:id="55" w:author="Cristina Leal Rodriguez" w:date="2020-04-03T10:01:00Z"/>
          <w:rFonts w:ascii="Arial" w:hAnsi="Arial" w:cs="Arial"/>
          <w:color w:val="000000"/>
          <w:sz w:val="20"/>
          <w:szCs w:val="20"/>
          <w:vertAlign w:val="subscript"/>
        </w:rPr>
        <w:pPrChange w:id="56" w:author="Cristina Leal Rodriguez" w:date="2020-04-03T10:04:00Z">
          <w:pPr>
            <w:pStyle w:val="NormalWeb"/>
            <w:spacing w:before="346" w:beforeAutospacing="0" w:after="0" w:afterAutospacing="0"/>
            <w:ind w:left="-317" w:right="730" w:firstLine="317"/>
          </w:pPr>
        </w:pPrChange>
      </w:pPr>
      <w:del w:id="57" w:author="Cristina Leal Rodriguez" w:date="2020-04-03T10:01:00Z">
        <w:r w:rsidDel="00334021">
          <w:fldChar w:fldCharType="begin"/>
        </w:r>
        <w:r w:rsidDel="00334021">
          <w:delInstrText xml:space="preserve"> HYPERLINK "mailto:2cristina.leal@cpr.ku.dk" </w:delInstrText>
        </w:r>
        <w:r w:rsidDel="00334021">
          <w:fldChar w:fldCharType="separate"/>
        </w:r>
        <w:r w:rsidR="00590FD5" w:rsidRPr="00BF6DB4" w:rsidDel="00334021">
          <w:rPr>
            <w:rStyle w:val="Hyperlink"/>
            <w:rFonts w:ascii="Arial" w:hAnsi="Arial" w:cs="Arial"/>
            <w:sz w:val="15"/>
            <w:szCs w:val="15"/>
          </w:rPr>
          <w:delText>2</w:delText>
        </w:r>
        <w:r w:rsidR="00590FD5" w:rsidRPr="00BF6DB4" w:rsidDel="00334021">
          <w:rPr>
            <w:rStyle w:val="Hyperlink"/>
            <w:rFonts w:ascii="Arial" w:hAnsi="Arial" w:cs="Arial"/>
            <w:sz w:val="20"/>
            <w:szCs w:val="20"/>
            <w:vertAlign w:val="subscript"/>
          </w:rPr>
          <w:delText>cristina.leal@cpr.ku.dk</w:delText>
        </w:r>
        <w:r w:rsidDel="00334021">
          <w:rPr>
            <w:rStyle w:val="Hyperlink"/>
            <w:rFonts w:ascii="Arial" w:hAnsi="Arial" w:cs="Arial"/>
            <w:sz w:val="20"/>
            <w:szCs w:val="20"/>
            <w:vertAlign w:val="subscript"/>
          </w:rPr>
          <w:fldChar w:fldCharType="end"/>
        </w:r>
        <w:r w:rsidR="00590FD5" w:rsidDel="00334021">
          <w:rPr>
            <w:rFonts w:ascii="Arial" w:hAnsi="Arial" w:cs="Arial"/>
            <w:color w:val="000000"/>
            <w:sz w:val="20"/>
            <w:szCs w:val="20"/>
            <w:vertAlign w:val="subscript"/>
          </w:rPr>
          <w:delText xml:space="preserve"> </w:delText>
        </w:r>
      </w:del>
    </w:p>
    <w:p w14:paraId="162CE9A1" w14:textId="091AE9D0" w:rsidR="00590FD5" w:rsidDel="00334021" w:rsidRDefault="00E10293">
      <w:pPr>
        <w:pStyle w:val="NormalWeb"/>
        <w:spacing w:before="346" w:beforeAutospacing="0" w:after="0" w:afterAutospacing="0"/>
        <w:ind w:right="730"/>
        <w:rPr>
          <w:del w:id="58" w:author="Cristina Leal Rodriguez" w:date="2020-04-03T10:01:00Z"/>
          <w:rFonts w:ascii="Arial" w:hAnsi="Arial" w:cs="Arial"/>
          <w:color w:val="000000"/>
          <w:sz w:val="20"/>
          <w:szCs w:val="20"/>
          <w:vertAlign w:val="subscript"/>
        </w:rPr>
        <w:pPrChange w:id="59" w:author="Cristina Leal Rodriguez" w:date="2020-04-03T10:04:00Z">
          <w:pPr>
            <w:pStyle w:val="NormalWeb"/>
            <w:spacing w:before="346" w:beforeAutospacing="0" w:after="0" w:afterAutospacing="0"/>
            <w:ind w:left="-317" w:right="730" w:firstLine="317"/>
          </w:pPr>
        </w:pPrChange>
      </w:pPr>
      <w:del w:id="60" w:author="Cristina Leal Rodriguez" w:date="2020-04-03T10:01:00Z">
        <w:r w:rsidDel="00334021">
          <w:fldChar w:fldCharType="begin"/>
        </w:r>
        <w:r w:rsidDel="00334021">
          <w:delInstrText xml:space="preserve"> HYPERLINK "mailto:3gianluca.mazzoni@sund.ku.dk" </w:delInstrText>
        </w:r>
        <w:r w:rsidDel="00334021">
          <w:fldChar w:fldCharType="separate"/>
        </w:r>
        <w:r w:rsidR="00590FD5" w:rsidRPr="00BF6DB4" w:rsidDel="00334021">
          <w:rPr>
            <w:rStyle w:val="Hyperlink"/>
            <w:rFonts w:ascii="Arial" w:hAnsi="Arial" w:cs="Arial"/>
            <w:sz w:val="15"/>
            <w:szCs w:val="15"/>
            <w:vertAlign w:val="subscript"/>
          </w:rPr>
          <w:delText>3</w:delText>
        </w:r>
        <w:r w:rsidR="00590FD5" w:rsidRPr="00BF6DB4" w:rsidDel="00334021">
          <w:rPr>
            <w:rStyle w:val="Hyperlink"/>
            <w:rFonts w:ascii="Arial" w:hAnsi="Arial" w:cs="Arial"/>
            <w:sz w:val="20"/>
            <w:szCs w:val="20"/>
            <w:vertAlign w:val="subscript"/>
          </w:rPr>
          <w:delText>gianluca.mazzoni@sund.ku.dk</w:delText>
        </w:r>
        <w:r w:rsidDel="00334021">
          <w:rPr>
            <w:rStyle w:val="Hyperlink"/>
            <w:rFonts w:ascii="Arial" w:hAnsi="Arial" w:cs="Arial"/>
            <w:sz w:val="20"/>
            <w:szCs w:val="20"/>
            <w:vertAlign w:val="subscript"/>
          </w:rPr>
          <w:fldChar w:fldCharType="end"/>
        </w:r>
        <w:r w:rsidR="00590FD5" w:rsidDel="00334021">
          <w:rPr>
            <w:rFonts w:ascii="Arial" w:hAnsi="Arial" w:cs="Arial"/>
            <w:color w:val="000000"/>
            <w:sz w:val="20"/>
            <w:szCs w:val="20"/>
            <w:vertAlign w:val="subscript"/>
          </w:rPr>
          <w:delText xml:space="preserve"> </w:delText>
        </w:r>
      </w:del>
    </w:p>
    <w:p w14:paraId="540B8DA5" w14:textId="36FFC821" w:rsidR="00590FD5" w:rsidDel="00334021" w:rsidRDefault="00E10293">
      <w:pPr>
        <w:pStyle w:val="NormalWeb"/>
        <w:spacing w:before="346" w:beforeAutospacing="0" w:after="0" w:afterAutospacing="0"/>
        <w:ind w:right="730"/>
        <w:rPr>
          <w:del w:id="61" w:author="Cristina Leal Rodriguez" w:date="2020-04-03T10:01:00Z"/>
          <w:rFonts w:ascii="Arial" w:hAnsi="Arial" w:cs="Arial"/>
          <w:color w:val="000000"/>
          <w:sz w:val="20"/>
          <w:szCs w:val="20"/>
          <w:vertAlign w:val="subscript"/>
        </w:rPr>
        <w:pPrChange w:id="62" w:author="Cristina Leal Rodriguez" w:date="2020-04-03T10:04:00Z">
          <w:pPr>
            <w:pStyle w:val="NormalWeb"/>
            <w:spacing w:before="346" w:beforeAutospacing="0" w:after="0" w:afterAutospacing="0"/>
            <w:ind w:left="-317" w:right="730" w:firstLine="317"/>
          </w:pPr>
        </w:pPrChange>
      </w:pPr>
      <w:del w:id="63" w:author="Cristina Leal Rodriguez" w:date="2020-04-03T10:01:00Z">
        <w:r w:rsidDel="00334021">
          <w:fldChar w:fldCharType="begin"/>
        </w:r>
        <w:r w:rsidRPr="00334021" w:rsidDel="00334021">
          <w:delInstrText xml:space="preserve"> HYPERLINK "mailto:4soren.brunak@cpr.ku.dk" </w:delInstrText>
        </w:r>
        <w:r w:rsidDel="00334021">
          <w:fldChar w:fldCharType="separate"/>
        </w:r>
        <w:r w:rsidR="00590FD5" w:rsidRPr="00334021" w:rsidDel="00334021">
          <w:rPr>
            <w:rStyle w:val="Hyperlink"/>
            <w:rFonts w:ascii="Arial" w:hAnsi="Arial" w:cs="Arial"/>
            <w:sz w:val="15"/>
            <w:szCs w:val="15"/>
            <w:vertAlign w:val="subscript"/>
          </w:rPr>
          <w:delText>4</w:delText>
        </w:r>
        <w:r w:rsidR="00590FD5" w:rsidRPr="00334021" w:rsidDel="00334021">
          <w:rPr>
            <w:rStyle w:val="Hyperlink"/>
            <w:rFonts w:ascii="Arial" w:hAnsi="Arial" w:cs="Arial"/>
            <w:sz w:val="20"/>
            <w:szCs w:val="20"/>
            <w:vertAlign w:val="subscript"/>
          </w:rPr>
          <w:delText>soren.brunak@cpr.ku.dk</w:delText>
        </w:r>
        <w:r w:rsidDel="00334021">
          <w:rPr>
            <w:rStyle w:val="Hyperlink"/>
            <w:rFonts w:ascii="Arial" w:hAnsi="Arial" w:cs="Arial"/>
            <w:sz w:val="20"/>
            <w:szCs w:val="20"/>
            <w:vertAlign w:val="subscript"/>
          </w:rPr>
          <w:fldChar w:fldCharType="end"/>
        </w:r>
        <w:r w:rsidR="00590FD5" w:rsidDel="00334021">
          <w:rPr>
            <w:rFonts w:ascii="Arial" w:hAnsi="Arial" w:cs="Arial"/>
            <w:color w:val="000000"/>
            <w:sz w:val="20"/>
            <w:szCs w:val="20"/>
            <w:vertAlign w:val="subscript"/>
          </w:rPr>
          <w:delText> </w:delText>
        </w:r>
      </w:del>
    </w:p>
    <w:p w14:paraId="5A45C9B5" w14:textId="77777777" w:rsidR="00590FD5" w:rsidRDefault="00590FD5">
      <w:pPr>
        <w:rPr>
          <w:vertAlign w:val="subscript"/>
        </w:rPr>
        <w:pPrChange w:id="64" w:author="Cristina Leal Rodriguez" w:date="2020-04-03T10:04:00Z">
          <w:pPr>
            <w:pStyle w:val="NormalWeb"/>
            <w:spacing w:before="346" w:beforeAutospacing="0" w:after="0" w:afterAutospacing="0"/>
            <w:ind w:left="-317" w:right="730" w:firstLine="317"/>
          </w:pPr>
        </w:pPrChange>
      </w:pPr>
    </w:p>
    <w:p w14:paraId="42580BA1" w14:textId="7BF6A087" w:rsidR="00590FD5" w:rsidDel="00334021" w:rsidRDefault="00590FD5">
      <w:pPr>
        <w:pStyle w:val="NormalWeb"/>
        <w:spacing w:before="346" w:beforeAutospacing="0" w:after="0" w:afterAutospacing="0"/>
        <w:ind w:left="-317" w:right="730"/>
        <w:rPr>
          <w:del w:id="65" w:author="Cristina Leal Rodriguez" w:date="2020-04-03T10:04:00Z"/>
          <w:rFonts w:ascii="Arial" w:hAnsi="Arial" w:cs="Arial"/>
          <w:b/>
          <w:color w:val="000000"/>
          <w:sz w:val="28"/>
          <w:szCs w:val="20"/>
        </w:rPr>
        <w:pPrChange w:id="66" w:author="Cristina Leal Rodriguez" w:date="2020-04-03T10:04:00Z">
          <w:pPr>
            <w:pStyle w:val="NormalWeb"/>
            <w:spacing w:before="346" w:beforeAutospacing="0" w:after="0" w:afterAutospacing="0"/>
            <w:ind w:left="-317" w:right="730" w:firstLine="317"/>
          </w:pPr>
        </w:pPrChange>
      </w:pPr>
    </w:p>
    <w:p w14:paraId="46C30863" w14:textId="3F794B70" w:rsidR="00590FD5" w:rsidDel="00334021" w:rsidRDefault="00590FD5">
      <w:pPr>
        <w:pStyle w:val="NormalWeb"/>
        <w:spacing w:before="346" w:beforeAutospacing="0" w:after="0" w:afterAutospacing="0"/>
        <w:ind w:left="-317" w:right="730"/>
        <w:rPr>
          <w:del w:id="67" w:author="Cristina Leal Rodriguez" w:date="2020-04-03T10:04:00Z"/>
          <w:rFonts w:ascii="Arial" w:hAnsi="Arial" w:cs="Arial"/>
          <w:b/>
          <w:color w:val="000000"/>
          <w:sz w:val="28"/>
          <w:szCs w:val="20"/>
        </w:rPr>
        <w:pPrChange w:id="68" w:author="Cristina Leal Rodriguez" w:date="2020-04-03T10:04:00Z">
          <w:pPr>
            <w:pStyle w:val="NormalWeb"/>
            <w:spacing w:before="346" w:beforeAutospacing="0" w:after="0" w:afterAutospacing="0"/>
            <w:ind w:left="-317" w:right="730" w:firstLine="317"/>
          </w:pPr>
        </w:pPrChange>
      </w:pPr>
    </w:p>
    <w:p w14:paraId="4325A331" w14:textId="2B4FCCD9" w:rsidR="00590FD5" w:rsidDel="00334021" w:rsidRDefault="00590FD5">
      <w:pPr>
        <w:pStyle w:val="NormalWeb"/>
        <w:spacing w:before="346" w:beforeAutospacing="0" w:after="0" w:afterAutospacing="0"/>
        <w:ind w:left="-317" w:right="730"/>
        <w:rPr>
          <w:del w:id="69" w:author="Cristina Leal Rodriguez" w:date="2020-04-03T10:04:00Z"/>
          <w:rFonts w:ascii="Arial" w:hAnsi="Arial" w:cs="Arial"/>
          <w:b/>
          <w:color w:val="000000"/>
          <w:sz w:val="28"/>
          <w:szCs w:val="20"/>
        </w:rPr>
        <w:pPrChange w:id="70" w:author="Cristina Leal Rodriguez" w:date="2020-04-03T10:04:00Z">
          <w:pPr>
            <w:pStyle w:val="NormalWeb"/>
            <w:spacing w:before="346" w:beforeAutospacing="0" w:after="0" w:afterAutospacing="0"/>
            <w:ind w:left="-317" w:right="730" w:firstLine="317"/>
          </w:pPr>
        </w:pPrChange>
      </w:pPr>
    </w:p>
    <w:p w14:paraId="15F277DA" w14:textId="2F726D69" w:rsidR="00590FD5" w:rsidDel="00334021" w:rsidRDefault="00590FD5">
      <w:pPr>
        <w:pStyle w:val="NormalWeb"/>
        <w:spacing w:before="346" w:beforeAutospacing="0" w:after="0" w:afterAutospacing="0"/>
        <w:ind w:left="-317" w:right="730"/>
        <w:rPr>
          <w:del w:id="71" w:author="Cristina Leal Rodriguez" w:date="2020-04-03T10:04:00Z"/>
          <w:rFonts w:ascii="Arial" w:hAnsi="Arial" w:cs="Arial"/>
          <w:b/>
          <w:color w:val="000000"/>
          <w:sz w:val="28"/>
          <w:szCs w:val="20"/>
        </w:rPr>
        <w:pPrChange w:id="72" w:author="Cristina Leal Rodriguez" w:date="2020-04-03T10:04:00Z">
          <w:pPr>
            <w:pStyle w:val="NormalWeb"/>
            <w:spacing w:before="346" w:beforeAutospacing="0" w:after="0" w:afterAutospacing="0"/>
            <w:ind w:left="-317" w:right="730" w:firstLine="317"/>
          </w:pPr>
        </w:pPrChange>
      </w:pPr>
    </w:p>
    <w:p w14:paraId="11ECB300" w14:textId="53DC210C" w:rsidR="00590FD5" w:rsidDel="00334021" w:rsidRDefault="00590FD5">
      <w:pPr>
        <w:pStyle w:val="NormalWeb"/>
        <w:spacing w:before="346" w:beforeAutospacing="0" w:after="0" w:afterAutospacing="0"/>
        <w:ind w:left="-317" w:right="730"/>
        <w:rPr>
          <w:del w:id="73" w:author="Cristina Leal Rodriguez" w:date="2020-04-03T10:04:00Z"/>
          <w:rFonts w:ascii="Arial" w:hAnsi="Arial" w:cs="Arial"/>
          <w:b/>
          <w:color w:val="000000"/>
          <w:sz w:val="28"/>
          <w:szCs w:val="20"/>
        </w:rPr>
        <w:pPrChange w:id="74" w:author="Cristina Leal Rodriguez" w:date="2020-04-03T10:04:00Z">
          <w:pPr>
            <w:pStyle w:val="NormalWeb"/>
            <w:spacing w:before="346" w:beforeAutospacing="0" w:after="0" w:afterAutospacing="0"/>
            <w:ind w:left="-317" w:right="730" w:firstLine="317"/>
          </w:pPr>
        </w:pPrChange>
      </w:pPr>
    </w:p>
    <w:p w14:paraId="409BC172" w14:textId="3EECA346" w:rsidR="00590FD5" w:rsidDel="00334021" w:rsidRDefault="00590FD5">
      <w:pPr>
        <w:pStyle w:val="NormalWeb"/>
        <w:spacing w:before="346" w:beforeAutospacing="0" w:after="0" w:afterAutospacing="0"/>
        <w:ind w:left="-317" w:right="730"/>
        <w:rPr>
          <w:del w:id="75" w:author="Cristina Leal Rodriguez" w:date="2020-04-03T10:04:00Z"/>
          <w:rFonts w:ascii="Arial" w:hAnsi="Arial" w:cs="Arial"/>
          <w:b/>
          <w:color w:val="000000"/>
          <w:sz w:val="28"/>
          <w:szCs w:val="20"/>
        </w:rPr>
        <w:pPrChange w:id="76" w:author="Cristina Leal Rodriguez" w:date="2020-04-03T10:04:00Z">
          <w:pPr>
            <w:pStyle w:val="NormalWeb"/>
            <w:spacing w:before="346" w:beforeAutospacing="0" w:after="0" w:afterAutospacing="0"/>
            <w:ind w:left="-317" w:right="730" w:firstLine="317"/>
          </w:pPr>
        </w:pPrChange>
      </w:pPr>
    </w:p>
    <w:p w14:paraId="3258FFF7" w14:textId="17408D13" w:rsidR="00590FD5" w:rsidDel="00334021" w:rsidRDefault="00590FD5">
      <w:pPr>
        <w:pStyle w:val="NormalWeb"/>
        <w:spacing w:before="346" w:beforeAutospacing="0" w:after="0" w:afterAutospacing="0"/>
        <w:ind w:left="-317" w:right="730"/>
        <w:rPr>
          <w:del w:id="77" w:author="Cristina Leal Rodriguez" w:date="2020-04-03T10:04:00Z"/>
          <w:rFonts w:ascii="Arial" w:hAnsi="Arial" w:cs="Arial"/>
          <w:b/>
          <w:color w:val="000000"/>
          <w:sz w:val="28"/>
          <w:szCs w:val="20"/>
        </w:rPr>
        <w:pPrChange w:id="78" w:author="Cristina Leal Rodriguez" w:date="2020-04-03T10:04:00Z">
          <w:pPr>
            <w:pStyle w:val="NormalWeb"/>
            <w:spacing w:before="346" w:beforeAutospacing="0" w:after="0" w:afterAutospacing="0"/>
            <w:ind w:left="-317" w:right="730" w:firstLine="317"/>
          </w:pPr>
        </w:pPrChange>
      </w:pPr>
    </w:p>
    <w:p w14:paraId="1B60807F" w14:textId="2270C0CF" w:rsidR="00590FD5" w:rsidDel="00334021" w:rsidRDefault="00590FD5">
      <w:pPr>
        <w:pStyle w:val="NormalWeb"/>
        <w:spacing w:before="346" w:beforeAutospacing="0" w:after="0" w:afterAutospacing="0"/>
        <w:ind w:left="-317" w:right="730"/>
        <w:rPr>
          <w:del w:id="79" w:author="Cristina Leal Rodriguez" w:date="2020-04-03T10:04:00Z"/>
          <w:rFonts w:ascii="Arial" w:hAnsi="Arial" w:cs="Arial"/>
          <w:b/>
          <w:color w:val="000000"/>
          <w:sz w:val="28"/>
          <w:szCs w:val="20"/>
        </w:rPr>
        <w:pPrChange w:id="80" w:author="Cristina Leal Rodriguez" w:date="2020-04-03T10:04:00Z">
          <w:pPr>
            <w:pStyle w:val="NormalWeb"/>
            <w:spacing w:before="346" w:beforeAutospacing="0" w:after="0" w:afterAutospacing="0"/>
            <w:ind w:left="-317" w:right="730" w:firstLine="317"/>
          </w:pPr>
        </w:pPrChange>
      </w:pPr>
    </w:p>
    <w:p w14:paraId="602E52D7" w14:textId="5AA193CC" w:rsidR="00590FD5" w:rsidDel="00334021" w:rsidRDefault="00590FD5">
      <w:pPr>
        <w:pStyle w:val="NormalWeb"/>
        <w:spacing w:before="346" w:beforeAutospacing="0" w:after="0" w:afterAutospacing="0"/>
        <w:ind w:left="-317" w:right="730"/>
        <w:rPr>
          <w:del w:id="81" w:author="Cristina Leal Rodriguez" w:date="2020-04-03T10:04:00Z"/>
          <w:rFonts w:ascii="Arial" w:hAnsi="Arial" w:cs="Arial"/>
          <w:b/>
          <w:color w:val="000000"/>
          <w:sz w:val="28"/>
          <w:szCs w:val="20"/>
        </w:rPr>
        <w:pPrChange w:id="82" w:author="Cristina Leal Rodriguez" w:date="2020-04-03T10:04:00Z">
          <w:pPr>
            <w:pStyle w:val="NormalWeb"/>
            <w:spacing w:before="346" w:beforeAutospacing="0" w:after="0" w:afterAutospacing="0"/>
            <w:ind w:left="-317" w:right="730" w:firstLine="317"/>
          </w:pPr>
        </w:pPrChange>
      </w:pPr>
    </w:p>
    <w:p w14:paraId="6C2CDF9D" w14:textId="03AFE7B5" w:rsidR="00590FD5" w:rsidDel="00334021" w:rsidRDefault="00590FD5">
      <w:pPr>
        <w:pStyle w:val="NormalWeb"/>
        <w:spacing w:before="346" w:beforeAutospacing="0" w:after="0" w:afterAutospacing="0"/>
        <w:ind w:left="-317" w:right="730"/>
        <w:rPr>
          <w:del w:id="83" w:author="Cristina Leal Rodriguez" w:date="2020-04-03T10:04:00Z"/>
          <w:rFonts w:ascii="Arial" w:hAnsi="Arial" w:cs="Arial"/>
          <w:b/>
          <w:color w:val="000000"/>
          <w:sz w:val="28"/>
          <w:szCs w:val="20"/>
        </w:rPr>
        <w:pPrChange w:id="84" w:author="Cristina Leal Rodriguez" w:date="2020-04-03T10:04:00Z">
          <w:pPr>
            <w:pStyle w:val="NormalWeb"/>
            <w:spacing w:before="346" w:beforeAutospacing="0" w:after="0" w:afterAutospacing="0"/>
            <w:ind w:left="-317" w:right="730" w:firstLine="317"/>
          </w:pPr>
        </w:pPrChange>
      </w:pPr>
    </w:p>
    <w:p w14:paraId="108B7E41" w14:textId="16F79AE5" w:rsidR="00590FD5" w:rsidRDefault="00590FD5">
      <w:pPr>
        <w:pStyle w:val="NormalWeb"/>
        <w:spacing w:before="346" w:beforeAutospacing="0" w:after="0" w:afterAutospacing="0"/>
        <w:ind w:left="-317" w:right="730"/>
        <w:rPr>
          <w:ins w:id="85" w:author="Jorge Hernansanz_Temp" w:date="2020-04-24T00:33:00Z"/>
          <w:rFonts w:ascii="Arial" w:hAnsi="Arial" w:cs="Arial"/>
          <w:b/>
          <w:color w:val="000000"/>
          <w:sz w:val="28"/>
          <w:szCs w:val="20"/>
        </w:rPr>
        <w:pPrChange w:id="86" w:author="Cristina Leal Rodriguez" w:date="2020-04-03T10:04:00Z">
          <w:pPr>
            <w:pStyle w:val="NormalWeb"/>
            <w:spacing w:before="346" w:beforeAutospacing="0" w:after="0" w:afterAutospacing="0"/>
            <w:ind w:left="-317" w:right="730" w:firstLine="317"/>
          </w:pPr>
        </w:pPrChange>
      </w:pPr>
      <w:r>
        <w:rPr>
          <w:rFonts w:ascii="Arial" w:hAnsi="Arial" w:cs="Arial"/>
          <w:b/>
          <w:color w:val="000000"/>
          <w:sz w:val="28"/>
          <w:szCs w:val="20"/>
        </w:rPr>
        <w:t>ABSTRACT</w:t>
      </w:r>
    </w:p>
    <w:p w14:paraId="7CF8154E" w14:textId="7BC9FD2C" w:rsidR="00ED5127" w:rsidRDefault="00ED5127">
      <w:pPr>
        <w:pStyle w:val="NormalWeb"/>
        <w:spacing w:before="346" w:beforeAutospacing="0" w:after="0" w:afterAutospacing="0"/>
        <w:ind w:left="-317" w:right="730"/>
        <w:rPr>
          <w:ins w:id="87" w:author="Jorge Hernansanz_Temp" w:date="2020-04-24T00:53:00Z"/>
          <w:rFonts w:ascii="Arial" w:hAnsi="Arial" w:cs="Arial"/>
          <w:color w:val="000000"/>
          <w:sz w:val="20"/>
          <w:szCs w:val="20"/>
        </w:rPr>
        <w:pPrChange w:id="88" w:author="Jorge Hernansanz_Temp" w:date="2020-04-24T00:36:00Z">
          <w:pPr>
            <w:pStyle w:val="NormalWeb"/>
            <w:spacing w:before="346" w:beforeAutospacing="0" w:after="0" w:afterAutospacing="0"/>
            <w:ind w:left="-317" w:right="730" w:firstLine="317"/>
          </w:pPr>
        </w:pPrChange>
      </w:pPr>
      <w:ins w:id="89" w:author="Jorge Hernansanz_Temp" w:date="2020-04-24T00:36:00Z">
        <w:r>
          <w:rPr>
            <w:rFonts w:ascii="Arial" w:hAnsi="Arial" w:cs="Arial"/>
            <w:b/>
            <w:color w:val="000000"/>
            <w:szCs w:val="20"/>
          </w:rPr>
          <w:t xml:space="preserve">Background: </w:t>
        </w:r>
      </w:ins>
      <w:ins w:id="90" w:author="Jorge Hernansanz_Temp" w:date="2020-04-24T00:40:00Z">
        <w:r w:rsidR="00E8754F">
          <w:rPr>
            <w:rFonts w:ascii="Arial" w:hAnsi="Arial" w:cs="Arial"/>
            <w:color w:val="000000"/>
            <w:sz w:val="20"/>
            <w:szCs w:val="20"/>
          </w:rPr>
          <w:t xml:space="preserve">The reuse of electronic health records (EHR) is seen </w:t>
        </w:r>
      </w:ins>
      <w:ins w:id="91" w:author="Jorge Hernansanz_Temp" w:date="2020-04-24T00:41:00Z">
        <w:r w:rsidR="00E8754F">
          <w:rPr>
            <w:rFonts w:ascii="Arial" w:hAnsi="Arial" w:cs="Arial"/>
            <w:color w:val="000000"/>
            <w:sz w:val="20"/>
            <w:szCs w:val="20"/>
          </w:rPr>
          <w:t>as a major driver to precision medicine.</w:t>
        </w:r>
      </w:ins>
      <w:ins w:id="92" w:author="Jorge Hernansanz_Temp" w:date="2020-04-24T00:42:00Z">
        <w:r w:rsidR="00E8754F">
          <w:rPr>
            <w:rFonts w:ascii="Arial" w:hAnsi="Arial" w:cs="Arial"/>
            <w:color w:val="000000"/>
            <w:sz w:val="20"/>
            <w:szCs w:val="20"/>
          </w:rPr>
          <w:t xml:space="preserve"> Therefore, it has been collected this clinical data from</w:t>
        </w:r>
      </w:ins>
      <w:ins w:id="93" w:author="Jorge Hernansanz_Temp" w:date="2020-04-24T00:43:00Z">
        <w:r w:rsidR="00E8754F">
          <w:rPr>
            <w:rFonts w:ascii="Arial" w:hAnsi="Arial" w:cs="Arial"/>
            <w:color w:val="000000"/>
            <w:sz w:val="20"/>
            <w:szCs w:val="20"/>
          </w:rPr>
          <w:t xml:space="preserve"> in-patient </w:t>
        </w:r>
      </w:ins>
      <w:ins w:id="94" w:author="Jorge Hernansanz_Temp" w:date="2020-04-24T00:44:00Z">
        <w:r w:rsidR="00E8754F">
          <w:rPr>
            <w:rFonts w:ascii="Arial" w:hAnsi="Arial" w:cs="Arial"/>
            <w:color w:val="000000"/>
            <w:sz w:val="20"/>
            <w:szCs w:val="20"/>
          </w:rPr>
          <w:t>Danish</w:t>
        </w:r>
      </w:ins>
      <w:ins w:id="95" w:author="Jorge Hernansanz_Temp" w:date="2020-04-24T00:43:00Z">
        <w:r w:rsidR="00E8754F">
          <w:rPr>
            <w:rFonts w:ascii="Arial" w:hAnsi="Arial" w:cs="Arial"/>
            <w:color w:val="000000"/>
            <w:sz w:val="20"/>
            <w:szCs w:val="20"/>
          </w:rPr>
          <w:t xml:space="preserve"> hospital admissions</w:t>
        </w:r>
      </w:ins>
      <w:ins w:id="96" w:author="Jorge Hernansanz_Temp" w:date="2020-04-24T00:51:00Z">
        <w:r w:rsidR="000B4C56">
          <w:rPr>
            <w:rFonts w:ascii="Arial" w:hAnsi="Arial" w:cs="Arial"/>
            <w:color w:val="000000"/>
            <w:sz w:val="20"/>
            <w:szCs w:val="20"/>
          </w:rPr>
          <w:t xml:space="preserve"> for posterior analysis</w:t>
        </w:r>
      </w:ins>
      <w:ins w:id="97" w:author="Jorge Hernansanz_Temp" w:date="2020-04-24T00:44:00Z">
        <w:r w:rsidR="00E8754F">
          <w:rPr>
            <w:rFonts w:ascii="Arial" w:hAnsi="Arial" w:cs="Arial"/>
            <w:color w:val="000000"/>
            <w:sz w:val="20"/>
            <w:szCs w:val="20"/>
          </w:rPr>
          <w:t xml:space="preserve">. </w:t>
        </w:r>
      </w:ins>
      <w:ins w:id="98" w:author="Jorge Hernansanz_Temp" w:date="2020-04-24T00:45:00Z">
        <w:r w:rsidR="00E8754F">
          <w:rPr>
            <w:rFonts w:ascii="Arial" w:hAnsi="Arial" w:cs="Arial"/>
            <w:color w:val="000000"/>
            <w:sz w:val="20"/>
            <w:szCs w:val="20"/>
          </w:rPr>
          <w:t>Drug-drug interaction</w:t>
        </w:r>
      </w:ins>
      <w:ins w:id="99" w:author="Jorge Hernansanz_Temp" w:date="2020-04-24T00:46:00Z">
        <w:r w:rsidR="00E8754F">
          <w:rPr>
            <w:rFonts w:ascii="Arial" w:hAnsi="Arial" w:cs="Arial"/>
            <w:color w:val="000000"/>
            <w:sz w:val="20"/>
            <w:szCs w:val="20"/>
          </w:rPr>
          <w:t xml:space="preserve"> (DDI)</w:t>
        </w:r>
      </w:ins>
      <w:ins w:id="100" w:author="Jorge Hernansanz_Temp" w:date="2020-04-24T00:45:00Z">
        <w:r w:rsidR="00E8754F">
          <w:rPr>
            <w:rFonts w:ascii="Arial" w:hAnsi="Arial" w:cs="Arial"/>
            <w:color w:val="000000"/>
            <w:sz w:val="20"/>
            <w:szCs w:val="20"/>
          </w:rPr>
          <w:t xml:space="preserve"> informa</w:t>
        </w:r>
      </w:ins>
      <w:ins w:id="101" w:author="Jorge Hernansanz_Temp" w:date="2020-04-24T00:46:00Z">
        <w:r w:rsidR="00E8754F">
          <w:rPr>
            <w:rFonts w:ascii="Arial" w:hAnsi="Arial" w:cs="Arial"/>
            <w:color w:val="000000"/>
            <w:sz w:val="20"/>
            <w:szCs w:val="20"/>
          </w:rPr>
          <w:t>tion</w:t>
        </w:r>
      </w:ins>
      <w:ins w:id="102" w:author="Jorge Hernansanz_Temp" w:date="2020-04-24T00:47:00Z">
        <w:r w:rsidR="00E8754F">
          <w:rPr>
            <w:rFonts w:ascii="Arial" w:hAnsi="Arial" w:cs="Arial"/>
            <w:color w:val="000000"/>
            <w:sz w:val="20"/>
            <w:szCs w:val="20"/>
          </w:rPr>
          <w:t xml:space="preserve"> </w:t>
        </w:r>
        <w:r w:rsidR="000B4C56">
          <w:rPr>
            <w:rFonts w:ascii="Arial" w:hAnsi="Arial" w:cs="Arial"/>
            <w:color w:val="000000"/>
            <w:sz w:val="20"/>
            <w:szCs w:val="20"/>
          </w:rPr>
          <w:t xml:space="preserve">remains as a non-detailed data field, thus it needs complementation from specialized </w:t>
        </w:r>
      </w:ins>
      <w:ins w:id="103" w:author="Jorge Hernansanz_Temp" w:date="2020-04-24T00:50:00Z">
        <w:r w:rsidR="000B4C56">
          <w:rPr>
            <w:rFonts w:ascii="Arial" w:hAnsi="Arial" w:cs="Arial"/>
            <w:color w:val="000000"/>
            <w:sz w:val="20"/>
            <w:szCs w:val="20"/>
          </w:rPr>
          <w:t xml:space="preserve">drug sources, opening a novel challenge </w:t>
        </w:r>
      </w:ins>
      <w:ins w:id="104" w:author="Jorge Hernansanz_Temp" w:date="2020-04-24T00:52:00Z">
        <w:r w:rsidR="000B4C56">
          <w:rPr>
            <w:rFonts w:ascii="Arial" w:hAnsi="Arial" w:cs="Arial"/>
            <w:color w:val="000000"/>
            <w:sz w:val="20"/>
            <w:szCs w:val="20"/>
          </w:rPr>
          <w:t>to the integration of data coming from different field sources.</w:t>
        </w:r>
      </w:ins>
      <w:ins w:id="105" w:author="Jorge Hernansanz_Temp" w:date="2020-04-24T00:50:00Z">
        <w:r w:rsidR="000B4C56">
          <w:rPr>
            <w:rFonts w:ascii="Arial" w:hAnsi="Arial" w:cs="Arial"/>
            <w:color w:val="000000"/>
            <w:sz w:val="20"/>
            <w:szCs w:val="20"/>
          </w:rPr>
          <w:t xml:space="preserve"> </w:t>
        </w:r>
      </w:ins>
      <w:ins w:id="106" w:author="Jorge Hernansanz_Temp" w:date="2020-04-24T00:45:00Z">
        <w:r w:rsidR="00E8754F">
          <w:rPr>
            <w:rFonts w:ascii="Arial" w:hAnsi="Arial" w:cs="Arial"/>
            <w:color w:val="000000"/>
            <w:sz w:val="20"/>
            <w:szCs w:val="20"/>
          </w:rPr>
          <w:t xml:space="preserve">  </w:t>
        </w:r>
      </w:ins>
      <w:ins w:id="107" w:author="Jorge Hernansanz_Temp" w:date="2020-04-24T00:44:00Z">
        <w:r w:rsidR="00E8754F">
          <w:rPr>
            <w:rFonts w:ascii="Arial" w:hAnsi="Arial" w:cs="Arial"/>
            <w:color w:val="000000"/>
            <w:sz w:val="20"/>
            <w:szCs w:val="20"/>
          </w:rPr>
          <w:t xml:space="preserve"> </w:t>
        </w:r>
      </w:ins>
      <w:ins w:id="108" w:author="Jorge Hernansanz_Temp" w:date="2020-04-24T00:42:00Z">
        <w:r w:rsidR="00E8754F">
          <w:rPr>
            <w:rFonts w:ascii="Arial" w:hAnsi="Arial" w:cs="Arial"/>
            <w:color w:val="000000"/>
            <w:sz w:val="20"/>
            <w:szCs w:val="20"/>
          </w:rPr>
          <w:t xml:space="preserve"> </w:t>
        </w:r>
      </w:ins>
    </w:p>
    <w:p w14:paraId="568EAE0D" w14:textId="3BFE4604" w:rsidR="006B402A" w:rsidRDefault="000B4C56">
      <w:pPr>
        <w:pStyle w:val="NormalWeb"/>
        <w:spacing w:before="346" w:beforeAutospacing="0" w:after="0" w:afterAutospacing="0"/>
        <w:ind w:left="-317" w:right="730"/>
        <w:rPr>
          <w:ins w:id="109" w:author="Jorge Hernansanz_Temp" w:date="2020-04-24T01:14:00Z"/>
          <w:rFonts w:ascii="Arial" w:hAnsi="Arial" w:cs="Arial"/>
          <w:color w:val="000000"/>
          <w:sz w:val="20"/>
          <w:szCs w:val="20"/>
        </w:rPr>
        <w:pPrChange w:id="110" w:author="Jorge Hernansanz_Temp" w:date="2020-04-24T00:36:00Z">
          <w:pPr>
            <w:pStyle w:val="NormalWeb"/>
            <w:spacing w:before="346" w:beforeAutospacing="0" w:after="0" w:afterAutospacing="0"/>
            <w:ind w:left="-317" w:right="730" w:firstLine="317"/>
          </w:pPr>
        </w:pPrChange>
      </w:pPr>
      <w:proofErr w:type="gramStart"/>
      <w:ins w:id="111" w:author="Jorge Hernansanz_Temp" w:date="2020-04-24T00:54:00Z">
        <w:r w:rsidRPr="000B4C56">
          <w:rPr>
            <w:rFonts w:ascii="Arial" w:hAnsi="Arial" w:cs="Arial"/>
            <w:b/>
            <w:color w:val="000000"/>
            <w:szCs w:val="20"/>
            <w:rPrChange w:id="112" w:author="Jorge Hernansanz_Temp" w:date="2020-04-24T00:55:00Z">
              <w:rPr>
                <w:rFonts w:ascii="Arial" w:hAnsi="Arial" w:cs="Arial"/>
                <w:b/>
                <w:color w:val="000000"/>
                <w:sz w:val="22"/>
                <w:szCs w:val="20"/>
              </w:rPr>
            </w:rPrChange>
          </w:rPr>
          <w:t xml:space="preserve">Methods: </w:t>
        </w:r>
        <w:r>
          <w:rPr>
            <w:rFonts w:ascii="Arial" w:hAnsi="Arial" w:cs="Arial"/>
            <w:color w:val="000000"/>
            <w:sz w:val="20"/>
            <w:szCs w:val="20"/>
          </w:rPr>
          <w:t>We elaborated</w:t>
        </w:r>
        <w:r w:rsidRPr="000B4C56">
          <w:rPr>
            <w:rFonts w:ascii="Arial" w:hAnsi="Arial" w:cs="Arial"/>
            <w:color w:val="000000"/>
            <w:sz w:val="20"/>
            <w:szCs w:val="20"/>
            <w:rPrChange w:id="113" w:author="Jorge Hernansanz_Temp" w:date="2020-04-24T00:55:00Z">
              <w:rPr>
                <w:rFonts w:ascii="Arial" w:hAnsi="Arial" w:cs="Arial"/>
                <w:color w:val="000000"/>
                <w:sz w:val="22"/>
                <w:szCs w:val="20"/>
              </w:rPr>
            </w:rPrChange>
          </w:rPr>
          <w:t xml:space="preserve"> </w:t>
        </w:r>
      </w:ins>
      <w:ins w:id="114" w:author="Jorge Hernansanz_Temp" w:date="2020-04-24T00:56:00Z">
        <w:r>
          <w:rPr>
            <w:rFonts w:ascii="Arial" w:hAnsi="Arial" w:cs="Arial"/>
            <w:color w:val="000000"/>
            <w:sz w:val="20"/>
            <w:szCs w:val="20"/>
          </w:rPr>
          <w:t xml:space="preserve">a </w:t>
        </w:r>
        <w:r w:rsidRPr="000B4C56">
          <w:rPr>
            <w:rFonts w:ascii="Arial" w:hAnsi="Arial" w:cs="Arial"/>
            <w:color w:val="000000"/>
            <w:sz w:val="20"/>
            <w:szCs w:val="20"/>
          </w:rPr>
          <w:t>compendium</w:t>
        </w:r>
      </w:ins>
      <w:ins w:id="115" w:author="Jorge Hernansanz_Temp" w:date="2020-04-24T00:54:00Z">
        <w:r>
          <w:rPr>
            <w:rFonts w:ascii="Arial" w:hAnsi="Arial" w:cs="Arial"/>
            <w:color w:val="000000"/>
            <w:sz w:val="20"/>
            <w:szCs w:val="20"/>
          </w:rPr>
          <w:t xml:space="preserve"> of DDI from a wide variety of </w:t>
        </w:r>
      </w:ins>
      <w:ins w:id="116" w:author="Jorge Hernansanz_Temp" w:date="2020-04-24T00:55:00Z">
        <w:r w:rsidR="0083105C">
          <w:rPr>
            <w:rFonts w:ascii="Arial" w:hAnsi="Arial" w:cs="Arial"/>
            <w:color w:val="000000"/>
            <w:sz w:val="20"/>
            <w:szCs w:val="20"/>
          </w:rPr>
          <w:t>publicly available drug sources</w:t>
        </w:r>
        <w:r>
          <w:rPr>
            <w:rFonts w:ascii="Arial" w:hAnsi="Arial" w:cs="Arial"/>
            <w:color w:val="000000"/>
            <w:sz w:val="20"/>
            <w:szCs w:val="20"/>
          </w:rPr>
          <w:t xml:space="preserve"> </w:t>
        </w:r>
      </w:ins>
      <w:ins w:id="117" w:author="Jorge Hernansanz_Temp" w:date="2020-04-24T00:56:00Z">
        <w:r>
          <w:rPr>
            <w:rFonts w:ascii="Arial" w:hAnsi="Arial" w:cs="Arial"/>
            <w:color w:val="000000"/>
            <w:sz w:val="20"/>
            <w:szCs w:val="20"/>
          </w:rPr>
          <w:t>and normali</w:t>
        </w:r>
        <w:r w:rsidR="0083105C">
          <w:rPr>
            <w:rFonts w:ascii="Arial" w:hAnsi="Arial" w:cs="Arial"/>
            <w:color w:val="000000"/>
            <w:sz w:val="20"/>
            <w:szCs w:val="20"/>
          </w:rPr>
          <w:t>ze the drugs to ATC, if needed.</w:t>
        </w:r>
        <w:proofErr w:type="gramEnd"/>
        <w:r w:rsidR="0083105C">
          <w:rPr>
            <w:rFonts w:ascii="Arial" w:hAnsi="Arial" w:cs="Arial"/>
            <w:color w:val="000000"/>
            <w:sz w:val="20"/>
            <w:szCs w:val="20"/>
          </w:rPr>
          <w:t xml:space="preserve"> </w:t>
        </w:r>
      </w:ins>
      <w:ins w:id="118" w:author="Jorge Hernansanz_Temp" w:date="2020-04-24T01:08:00Z">
        <w:r w:rsidR="006B402A">
          <w:rPr>
            <w:rFonts w:ascii="Arial" w:hAnsi="Arial" w:cs="Arial"/>
            <w:color w:val="000000"/>
            <w:sz w:val="20"/>
            <w:szCs w:val="20"/>
          </w:rPr>
          <w:t xml:space="preserve">A second stage </w:t>
        </w:r>
        <w:proofErr w:type="gramStart"/>
        <w:r w:rsidR="006B402A">
          <w:rPr>
            <w:rFonts w:ascii="Arial" w:hAnsi="Arial" w:cs="Arial"/>
            <w:color w:val="000000"/>
            <w:sz w:val="20"/>
            <w:szCs w:val="20"/>
          </w:rPr>
          <w:t>was spent</w:t>
        </w:r>
        <w:proofErr w:type="gramEnd"/>
        <w:r w:rsidR="006B402A">
          <w:rPr>
            <w:rFonts w:ascii="Arial" w:hAnsi="Arial" w:cs="Arial"/>
            <w:color w:val="000000"/>
            <w:sz w:val="20"/>
            <w:szCs w:val="20"/>
          </w:rPr>
          <w:t xml:space="preserve"> with </w:t>
        </w:r>
      </w:ins>
      <w:ins w:id="119" w:author="Jorge Hernansanz_Temp" w:date="2020-04-24T01:09:00Z">
        <w:r w:rsidR="006B402A">
          <w:rPr>
            <w:rFonts w:ascii="Arial" w:hAnsi="Arial" w:cs="Arial"/>
            <w:color w:val="000000"/>
            <w:sz w:val="20"/>
            <w:szCs w:val="20"/>
          </w:rPr>
          <w:t xml:space="preserve">drug characterization analysis at a global scale covering the </w:t>
        </w:r>
      </w:ins>
      <w:ins w:id="120" w:author="Jorge Hernansanz_Temp" w:date="2020-04-24T01:10:00Z">
        <w:r w:rsidR="006B402A">
          <w:rPr>
            <w:rFonts w:ascii="Arial" w:hAnsi="Arial" w:cs="Arial"/>
            <w:color w:val="000000"/>
            <w:sz w:val="20"/>
            <w:szCs w:val="20"/>
          </w:rPr>
          <w:t xml:space="preserve">DDI </w:t>
        </w:r>
      </w:ins>
      <w:ins w:id="121" w:author="Jorge Hernansanz_Temp" w:date="2020-04-24T01:09:00Z">
        <w:r w:rsidR="006B402A">
          <w:rPr>
            <w:rFonts w:ascii="Arial" w:hAnsi="Arial" w:cs="Arial"/>
            <w:color w:val="000000"/>
            <w:sz w:val="20"/>
            <w:szCs w:val="20"/>
          </w:rPr>
          <w:t>information recollected</w:t>
        </w:r>
      </w:ins>
      <w:ins w:id="122" w:author="Jorge Hernansanz_Temp" w:date="2020-04-24T01:10:00Z">
        <w:r w:rsidR="006B402A">
          <w:rPr>
            <w:rFonts w:ascii="Arial" w:hAnsi="Arial" w:cs="Arial"/>
            <w:color w:val="000000"/>
            <w:sz w:val="20"/>
            <w:szCs w:val="20"/>
          </w:rPr>
          <w:t xml:space="preserve">. Finally, an integration of both clinical data and DDI data </w:t>
        </w:r>
        <w:proofErr w:type="gramStart"/>
        <w:r w:rsidR="006B402A">
          <w:rPr>
            <w:rFonts w:ascii="Arial" w:hAnsi="Arial" w:cs="Arial"/>
            <w:color w:val="000000"/>
            <w:sz w:val="20"/>
            <w:szCs w:val="20"/>
          </w:rPr>
          <w:t>was performed</w:t>
        </w:r>
        <w:proofErr w:type="gramEnd"/>
        <w:r w:rsidR="006B402A">
          <w:rPr>
            <w:rFonts w:ascii="Arial" w:hAnsi="Arial" w:cs="Arial"/>
            <w:color w:val="000000"/>
            <w:sz w:val="20"/>
            <w:szCs w:val="20"/>
          </w:rPr>
          <w:t xml:space="preserve"> resulting in a </w:t>
        </w:r>
      </w:ins>
      <w:ins w:id="123" w:author="Jorge Hernansanz_Temp" w:date="2020-04-24T01:12:00Z">
        <w:r w:rsidR="006B402A">
          <w:rPr>
            <w:rFonts w:ascii="Arial" w:hAnsi="Arial" w:cs="Arial"/>
            <w:color w:val="000000"/>
            <w:sz w:val="20"/>
            <w:szCs w:val="20"/>
          </w:rPr>
          <w:t xml:space="preserve">better information coverage the EHR </w:t>
        </w:r>
      </w:ins>
      <w:ins w:id="124" w:author="Jorge Hernansanz_Temp" w:date="2020-04-24T01:13:00Z">
        <w:r w:rsidR="006B402A">
          <w:rPr>
            <w:rFonts w:ascii="Arial" w:hAnsi="Arial" w:cs="Arial"/>
            <w:color w:val="000000"/>
            <w:sz w:val="20"/>
            <w:szCs w:val="20"/>
          </w:rPr>
          <w:t>data was not able to achieve by itself. (This last sentence is a draft of the draft of the draft</w:t>
        </w:r>
      </w:ins>
      <w:ins w:id="125" w:author="Jorge Hernansanz_Temp" w:date="2020-04-24T01:14:00Z">
        <w:r w:rsidR="006B402A">
          <w:rPr>
            <w:rFonts w:ascii="Arial" w:hAnsi="Arial" w:cs="Arial"/>
            <w:color w:val="000000"/>
            <w:sz w:val="20"/>
            <w:szCs w:val="20"/>
          </w:rPr>
          <w:t>…).</w:t>
        </w:r>
      </w:ins>
    </w:p>
    <w:p w14:paraId="2FB9DC8F" w14:textId="54AF6D26" w:rsidR="000B4C56" w:rsidRDefault="006B402A">
      <w:pPr>
        <w:pStyle w:val="NormalWeb"/>
        <w:spacing w:before="346" w:beforeAutospacing="0" w:after="0" w:afterAutospacing="0"/>
        <w:ind w:left="-317" w:right="730"/>
        <w:rPr>
          <w:ins w:id="126" w:author="Jorge Hernansanz_Temp" w:date="2020-04-24T01:31:00Z"/>
          <w:rFonts w:ascii="Arial" w:hAnsi="Arial" w:cs="Arial"/>
          <w:color w:val="000000"/>
          <w:sz w:val="20"/>
          <w:szCs w:val="20"/>
        </w:rPr>
        <w:pPrChange w:id="127" w:author="Jorge Hernansanz_Temp" w:date="2020-04-24T01:17:00Z">
          <w:pPr>
            <w:pStyle w:val="NormalWeb"/>
            <w:spacing w:before="346" w:beforeAutospacing="0" w:after="0" w:afterAutospacing="0"/>
            <w:ind w:left="-317" w:right="730" w:firstLine="317"/>
          </w:pPr>
        </w:pPrChange>
      </w:pPr>
      <w:ins w:id="128" w:author="Jorge Hernansanz_Temp" w:date="2020-04-24T01:14:00Z">
        <w:r>
          <w:rPr>
            <w:rFonts w:ascii="Arial" w:hAnsi="Arial" w:cs="Arial"/>
            <w:b/>
            <w:color w:val="000000"/>
            <w:szCs w:val="20"/>
          </w:rPr>
          <w:t xml:space="preserve">Results: </w:t>
        </w:r>
      </w:ins>
      <w:ins w:id="129" w:author="Jorge Hernansanz_Temp" w:date="2020-04-24T01:15:00Z">
        <w:r>
          <w:rPr>
            <w:rFonts w:ascii="Arial" w:hAnsi="Arial" w:cs="Arial"/>
            <w:color w:val="000000"/>
            <w:sz w:val="20"/>
            <w:szCs w:val="20"/>
          </w:rPr>
          <w:t xml:space="preserve">Across our databases, there are </w:t>
        </w:r>
        <w:r>
          <w:rPr>
            <w:rFonts w:ascii="Arial" w:hAnsi="Arial" w:cs="Arial"/>
            <w:b/>
            <w:color w:val="000000"/>
            <w:sz w:val="20"/>
            <w:szCs w:val="20"/>
          </w:rPr>
          <w:t>X</w:t>
        </w:r>
        <w:r>
          <w:rPr>
            <w:rFonts w:ascii="Arial" w:hAnsi="Arial" w:cs="Arial"/>
            <w:color w:val="000000"/>
            <w:sz w:val="20"/>
            <w:szCs w:val="20"/>
          </w:rPr>
          <w:t xml:space="preserve"> unique raw drug/</w:t>
        </w:r>
      </w:ins>
      <w:ins w:id="130" w:author="Jorge Hernansanz_Temp" w:date="2020-04-24T01:16:00Z">
        <w:r>
          <w:rPr>
            <w:rFonts w:ascii="Arial" w:hAnsi="Arial" w:cs="Arial"/>
            <w:color w:val="000000"/>
            <w:sz w:val="20"/>
            <w:szCs w:val="20"/>
          </w:rPr>
          <w:t xml:space="preserve">chemical names and </w:t>
        </w:r>
        <w:r>
          <w:rPr>
            <w:rFonts w:ascii="Arial" w:hAnsi="Arial" w:cs="Arial"/>
            <w:b/>
            <w:color w:val="000000"/>
            <w:sz w:val="20"/>
            <w:szCs w:val="20"/>
          </w:rPr>
          <w:t xml:space="preserve">X </w:t>
        </w:r>
        <w:r>
          <w:rPr>
            <w:rFonts w:ascii="Arial" w:hAnsi="Arial" w:cs="Arial"/>
            <w:color w:val="000000"/>
            <w:sz w:val="20"/>
            <w:szCs w:val="20"/>
          </w:rPr>
          <w:t>unique raw drug-interaction pairs.</w:t>
        </w:r>
      </w:ins>
      <w:ins w:id="131" w:author="Jorge Hernansanz_Temp" w:date="2020-04-24T01:17:00Z">
        <w:r>
          <w:rPr>
            <w:rFonts w:ascii="Arial" w:hAnsi="Arial" w:cs="Arial"/>
            <w:color w:val="000000"/>
            <w:sz w:val="20"/>
            <w:szCs w:val="20"/>
          </w:rPr>
          <w:t xml:space="preserve"> D</w:t>
        </w:r>
      </w:ins>
      <w:ins w:id="132" w:author="Jorge Hernansanz_Temp" w:date="2020-04-24T01:01:00Z">
        <w:r w:rsidR="0083105C">
          <w:rPr>
            <w:rFonts w:ascii="Arial" w:hAnsi="Arial" w:cs="Arial"/>
            <w:color w:val="000000"/>
            <w:sz w:val="20"/>
            <w:szCs w:val="20"/>
          </w:rPr>
          <w:t xml:space="preserve">rug/chemical normalization </w:t>
        </w:r>
      </w:ins>
      <w:ins w:id="133" w:author="Jorge Hernansanz_Temp" w:date="2020-04-24T01:02:00Z">
        <w:r w:rsidR="0083105C">
          <w:rPr>
            <w:rFonts w:ascii="Arial" w:hAnsi="Arial" w:cs="Arial"/>
            <w:color w:val="000000"/>
            <w:sz w:val="20"/>
            <w:szCs w:val="20"/>
          </w:rPr>
          <w:t xml:space="preserve">to its ATC code reduced our </w:t>
        </w:r>
      </w:ins>
      <w:ins w:id="134" w:author="Jorge Hernansanz_Temp" w:date="2020-04-24T01:03:00Z">
        <w:r w:rsidR="0083105C">
          <w:rPr>
            <w:rFonts w:ascii="Arial" w:hAnsi="Arial" w:cs="Arial"/>
            <w:color w:val="000000"/>
            <w:sz w:val="20"/>
            <w:szCs w:val="20"/>
          </w:rPr>
          <w:t xml:space="preserve">drug </w:t>
        </w:r>
      </w:ins>
      <w:ins w:id="135" w:author="Jorge Hernansanz_Temp" w:date="2020-04-24T01:02:00Z">
        <w:r w:rsidR="0083105C">
          <w:rPr>
            <w:rFonts w:ascii="Arial" w:hAnsi="Arial" w:cs="Arial"/>
            <w:color w:val="000000"/>
            <w:sz w:val="20"/>
            <w:szCs w:val="20"/>
          </w:rPr>
          <w:t>output due</w:t>
        </w:r>
      </w:ins>
      <w:ins w:id="136" w:author="Jorge Hernansanz_Temp" w:date="2020-04-24T01:03:00Z">
        <w:r w:rsidR="0083105C">
          <w:rPr>
            <w:rFonts w:ascii="Arial" w:hAnsi="Arial" w:cs="Arial"/>
            <w:color w:val="000000"/>
            <w:sz w:val="20"/>
            <w:szCs w:val="20"/>
          </w:rPr>
          <w:t xml:space="preserve"> to the casual exceptions of drugs/chemicals </w:t>
        </w:r>
        <w:proofErr w:type="gramStart"/>
        <w:r w:rsidR="0083105C">
          <w:rPr>
            <w:rFonts w:ascii="Arial" w:hAnsi="Arial" w:cs="Arial"/>
            <w:color w:val="000000"/>
            <w:sz w:val="20"/>
            <w:szCs w:val="20"/>
          </w:rPr>
          <w:t>having not been assigned</w:t>
        </w:r>
        <w:proofErr w:type="gramEnd"/>
        <w:r w:rsidR="0083105C">
          <w:rPr>
            <w:rFonts w:ascii="Arial" w:hAnsi="Arial" w:cs="Arial"/>
            <w:color w:val="000000"/>
            <w:sz w:val="20"/>
            <w:szCs w:val="20"/>
          </w:rPr>
          <w:t xml:space="preserve"> this sort of identifier.</w:t>
        </w:r>
      </w:ins>
      <w:ins w:id="137" w:author="Jorge Hernansanz_Temp" w:date="2020-04-24T01:05:00Z">
        <w:r w:rsidR="0083105C">
          <w:rPr>
            <w:rFonts w:ascii="Arial" w:hAnsi="Arial" w:cs="Arial"/>
            <w:color w:val="000000"/>
            <w:sz w:val="20"/>
            <w:szCs w:val="20"/>
          </w:rPr>
          <w:t xml:space="preserve"> </w:t>
        </w:r>
      </w:ins>
      <w:ins w:id="138" w:author="Jorge Hernansanz_Temp" w:date="2020-04-24T01:06:00Z">
        <w:r w:rsidR="0083105C">
          <w:rPr>
            <w:rFonts w:ascii="Arial" w:hAnsi="Arial" w:cs="Arial"/>
            <w:color w:val="000000"/>
            <w:sz w:val="20"/>
            <w:szCs w:val="20"/>
          </w:rPr>
          <w:t>As state</w:t>
        </w:r>
        <w:r w:rsidR="006B1AFB">
          <w:rPr>
            <w:rFonts w:ascii="Arial" w:hAnsi="Arial" w:cs="Arial"/>
            <w:color w:val="000000"/>
            <w:sz w:val="20"/>
            <w:szCs w:val="20"/>
          </w:rPr>
          <w:t>d in earlier projects</w:t>
        </w:r>
      </w:ins>
      <w:ins w:id="139" w:author="Jorge Hernansanz_Temp" w:date="2020-04-24T01:20:00Z">
        <w:r w:rsidR="006B1AFB">
          <w:rPr>
            <w:rFonts w:ascii="Arial" w:hAnsi="Arial" w:cs="Arial"/>
            <w:color w:val="000000"/>
            <w:sz w:val="20"/>
            <w:szCs w:val="20"/>
          </w:rPr>
          <w:t xml:space="preserve"> of DDI extraction</w:t>
        </w:r>
      </w:ins>
      <w:ins w:id="140" w:author="Jorge Hernansanz_Temp" w:date="2020-04-24T01:06:00Z">
        <w:r w:rsidR="006B1AFB">
          <w:rPr>
            <w:rFonts w:ascii="Arial" w:hAnsi="Arial" w:cs="Arial"/>
            <w:color w:val="000000"/>
            <w:sz w:val="20"/>
            <w:szCs w:val="20"/>
          </w:rPr>
          <w:t xml:space="preserve"> we found </w:t>
        </w:r>
      </w:ins>
      <w:ins w:id="141" w:author="Jorge Hernansanz_Temp" w:date="2020-04-24T01:17:00Z">
        <w:r w:rsidR="006B1AFB">
          <w:rPr>
            <w:rFonts w:ascii="Arial" w:hAnsi="Arial" w:cs="Arial"/>
            <w:color w:val="000000"/>
            <w:sz w:val="20"/>
            <w:szCs w:val="20"/>
          </w:rPr>
          <w:t xml:space="preserve">ourselves </w:t>
        </w:r>
      </w:ins>
      <w:ins w:id="142" w:author="Jorge Hernansanz_Temp" w:date="2020-04-24T01:20:00Z">
        <w:r w:rsidR="006B1AFB">
          <w:rPr>
            <w:rFonts w:ascii="Arial" w:hAnsi="Arial" w:cs="Arial"/>
            <w:color w:val="000000"/>
            <w:sz w:val="20"/>
            <w:szCs w:val="20"/>
          </w:rPr>
          <w:t xml:space="preserve">with </w:t>
        </w:r>
      </w:ins>
      <w:ins w:id="143" w:author="Jorge Hernansanz_Temp" w:date="2020-04-24T01:21:00Z">
        <w:r w:rsidR="006B1AFB">
          <w:rPr>
            <w:rFonts w:ascii="Arial" w:hAnsi="Arial" w:cs="Arial"/>
            <w:color w:val="000000"/>
            <w:sz w:val="20"/>
            <w:szCs w:val="20"/>
          </w:rPr>
          <w:t>DDI information that varied widely in coverage</w:t>
        </w:r>
      </w:ins>
      <w:ins w:id="144" w:author="Jorge Hernansanz_Temp" w:date="2020-04-24T01:22:00Z">
        <w:r w:rsidR="006B1AFB">
          <w:rPr>
            <w:rFonts w:ascii="Arial" w:hAnsi="Arial" w:cs="Arial"/>
            <w:color w:val="000000"/>
            <w:sz w:val="20"/>
            <w:szCs w:val="20"/>
          </w:rPr>
          <w:t xml:space="preserve">, leading to a little overlap/ consensus between them. </w:t>
        </w:r>
      </w:ins>
      <w:ins w:id="145" w:author="Jorge Hernansanz_Temp" w:date="2020-04-24T01:30:00Z">
        <w:r w:rsidR="006B1AFB">
          <w:rPr>
            <w:rFonts w:ascii="Arial" w:hAnsi="Arial" w:cs="Arial"/>
            <w:color w:val="000000"/>
            <w:sz w:val="20"/>
            <w:szCs w:val="20"/>
          </w:rPr>
          <w:t>(The last part to be developed, yet)</w:t>
        </w:r>
      </w:ins>
      <w:ins w:id="146" w:author="Jorge Hernansanz_Temp" w:date="2020-04-24T01:31:00Z">
        <w:r w:rsidR="006B1AFB">
          <w:rPr>
            <w:rFonts w:ascii="Arial" w:hAnsi="Arial" w:cs="Arial"/>
            <w:color w:val="000000"/>
            <w:sz w:val="20"/>
            <w:szCs w:val="20"/>
          </w:rPr>
          <w:t>.</w:t>
        </w:r>
      </w:ins>
    </w:p>
    <w:p w14:paraId="68FB2ED5" w14:textId="7A94A3EE" w:rsidR="006B1AFB" w:rsidRDefault="006B1AFB">
      <w:pPr>
        <w:pStyle w:val="NormalWeb"/>
        <w:spacing w:before="346" w:beforeAutospacing="0" w:after="0" w:afterAutospacing="0"/>
        <w:ind w:left="-317" w:right="730"/>
        <w:rPr>
          <w:ins w:id="147" w:author="Jorge Hernansanz_Temp" w:date="2020-04-24T01:31:00Z"/>
          <w:rFonts w:ascii="Arial" w:hAnsi="Arial" w:cs="Arial"/>
          <w:color w:val="000000"/>
          <w:sz w:val="20"/>
          <w:szCs w:val="20"/>
        </w:rPr>
        <w:pPrChange w:id="148" w:author="Jorge Hernansanz_Temp" w:date="2020-04-24T01:17:00Z">
          <w:pPr>
            <w:pStyle w:val="NormalWeb"/>
            <w:spacing w:before="346" w:beforeAutospacing="0" w:after="0" w:afterAutospacing="0"/>
            <w:ind w:left="-317" w:right="730" w:firstLine="317"/>
          </w:pPr>
        </w:pPrChange>
      </w:pPr>
      <w:ins w:id="149" w:author="Jorge Hernansanz_Temp" w:date="2020-04-24T01:31:00Z">
        <w:r>
          <w:rPr>
            <w:rFonts w:ascii="Arial" w:hAnsi="Arial" w:cs="Arial"/>
            <w:b/>
            <w:color w:val="000000"/>
            <w:szCs w:val="20"/>
          </w:rPr>
          <w:t>Conclusions:</w:t>
        </w:r>
        <w:r>
          <w:rPr>
            <w:rFonts w:ascii="Arial" w:hAnsi="Arial" w:cs="Arial"/>
            <w:color w:val="000000"/>
            <w:sz w:val="20"/>
            <w:szCs w:val="20"/>
          </w:rPr>
          <w:t xml:space="preserve"> </w:t>
        </w:r>
        <w:r w:rsidR="004E1F01">
          <w:rPr>
            <w:rFonts w:ascii="Arial" w:hAnsi="Arial" w:cs="Arial"/>
            <w:color w:val="000000"/>
            <w:sz w:val="20"/>
            <w:szCs w:val="20"/>
          </w:rPr>
          <w:t>...</w:t>
        </w:r>
      </w:ins>
    </w:p>
    <w:p w14:paraId="7E798105" w14:textId="533135AD" w:rsidR="006B1AFB" w:rsidRPr="004E1F01" w:rsidRDefault="004E1F01">
      <w:pPr>
        <w:pStyle w:val="NormalWeb"/>
        <w:spacing w:before="346" w:beforeAutospacing="0" w:after="0" w:afterAutospacing="0"/>
        <w:ind w:left="-317" w:right="730"/>
        <w:rPr>
          <w:rFonts w:ascii="Arial" w:hAnsi="Arial" w:cs="Arial"/>
          <w:color w:val="000000"/>
          <w:sz w:val="20"/>
          <w:szCs w:val="20"/>
          <w:rPrChange w:id="150" w:author="Jorge Hernansanz_Temp" w:date="2020-04-24T01:35:00Z">
            <w:rPr>
              <w:rFonts w:ascii="Arial" w:hAnsi="Arial" w:cs="Arial"/>
              <w:b/>
              <w:color w:val="000000"/>
              <w:sz w:val="28"/>
              <w:szCs w:val="20"/>
            </w:rPr>
          </w:rPrChange>
        </w:rPr>
        <w:pPrChange w:id="151" w:author="Jorge Hernansanz_Temp" w:date="2020-04-24T01:17:00Z">
          <w:pPr>
            <w:pStyle w:val="NormalWeb"/>
            <w:spacing w:before="346" w:beforeAutospacing="0" w:after="0" w:afterAutospacing="0"/>
            <w:ind w:left="-317" w:right="730" w:firstLine="317"/>
          </w:pPr>
        </w:pPrChange>
      </w:pPr>
      <w:ins w:id="152" w:author="Jorge Hernansanz_Temp" w:date="2020-04-24T01:32:00Z">
        <w:r>
          <w:rPr>
            <w:rFonts w:ascii="Arial" w:hAnsi="Arial" w:cs="Arial"/>
            <w:b/>
            <w:color w:val="000000"/>
            <w:szCs w:val="20"/>
          </w:rPr>
          <w:t>Keywords</w:t>
        </w:r>
      </w:ins>
      <w:ins w:id="153" w:author="Jorge Hernansanz_Temp" w:date="2020-04-24T01:31:00Z">
        <w:r w:rsidR="006B1AFB">
          <w:rPr>
            <w:rFonts w:ascii="Arial" w:hAnsi="Arial" w:cs="Arial"/>
            <w:b/>
            <w:color w:val="000000"/>
            <w:sz w:val="20"/>
            <w:szCs w:val="20"/>
          </w:rPr>
          <w:t>:</w:t>
        </w:r>
      </w:ins>
      <w:ins w:id="154" w:author="Jorge Hernansanz_Temp" w:date="2020-04-24T01:32:00Z">
        <w:r>
          <w:rPr>
            <w:rFonts w:ascii="Arial" w:hAnsi="Arial" w:cs="Arial"/>
            <w:b/>
            <w:color w:val="000000"/>
            <w:sz w:val="20"/>
            <w:szCs w:val="20"/>
          </w:rPr>
          <w:t xml:space="preserve"> </w:t>
        </w:r>
      </w:ins>
      <w:ins w:id="155" w:author="Jorge Hernansanz_Temp" w:date="2020-04-24T01:34:00Z">
        <w:r>
          <w:rPr>
            <w:rFonts w:ascii="Arial" w:hAnsi="Arial" w:cs="Arial"/>
            <w:color w:val="000000"/>
            <w:sz w:val="20"/>
            <w:szCs w:val="20"/>
          </w:rPr>
          <w:t>Drug-drug interactions, WHO-ATC identifiers, EHR</w:t>
        </w:r>
        <w:proofErr w:type="gramStart"/>
        <w:r>
          <w:rPr>
            <w:rFonts w:ascii="Arial" w:hAnsi="Arial" w:cs="Arial"/>
            <w:color w:val="000000"/>
            <w:sz w:val="20"/>
            <w:szCs w:val="20"/>
          </w:rPr>
          <w:t>,…</w:t>
        </w:r>
        <w:proofErr w:type="gramEnd"/>
        <w:r>
          <w:rPr>
            <w:rFonts w:ascii="Arial" w:hAnsi="Arial" w:cs="Arial"/>
            <w:color w:val="000000"/>
            <w:sz w:val="20"/>
            <w:szCs w:val="20"/>
          </w:rPr>
          <w:t xml:space="preserve"> (To </w:t>
        </w:r>
        <w:proofErr w:type="gramStart"/>
        <w:r>
          <w:rPr>
            <w:rFonts w:ascii="Arial" w:hAnsi="Arial" w:cs="Arial"/>
            <w:color w:val="000000"/>
            <w:sz w:val="20"/>
            <w:szCs w:val="20"/>
          </w:rPr>
          <w:t>be written</w:t>
        </w:r>
      </w:ins>
      <w:proofErr w:type="gramEnd"/>
      <w:ins w:id="156" w:author="Jorge Hernansanz_Temp" w:date="2020-04-24T01:31:00Z">
        <w:r>
          <w:rPr>
            <w:rFonts w:ascii="Arial" w:hAnsi="Arial" w:cs="Arial"/>
            <w:b/>
            <w:color w:val="000000"/>
            <w:sz w:val="20"/>
            <w:szCs w:val="20"/>
          </w:rPr>
          <w:t xml:space="preserve"> </w:t>
        </w:r>
      </w:ins>
      <w:ins w:id="157" w:author="Jorge Hernansanz_Temp" w:date="2020-04-24T01:35:00Z">
        <w:r>
          <w:rPr>
            <w:rFonts w:ascii="Arial" w:hAnsi="Arial" w:cs="Arial"/>
            <w:color w:val="000000"/>
            <w:sz w:val="20"/>
            <w:szCs w:val="20"/>
          </w:rPr>
          <w:t>more?)</w:t>
        </w:r>
      </w:ins>
    </w:p>
    <w:p w14:paraId="518E00AB" w14:textId="267A567D" w:rsidR="004027E1" w:rsidDel="006B1AFB" w:rsidRDefault="00590FD5" w:rsidP="00590FD5">
      <w:pPr>
        <w:pStyle w:val="NormalWeb"/>
        <w:spacing w:before="437" w:beforeAutospacing="0" w:after="0" w:afterAutospacing="0"/>
        <w:ind w:left="-264" w:right="-250"/>
        <w:jc w:val="both"/>
        <w:rPr>
          <w:ins w:id="158" w:author="Cristina Leal Rodriguez" w:date="2020-04-03T11:43:00Z"/>
          <w:del w:id="159" w:author="Jorge Hernansanz_Temp" w:date="2020-04-24T01:31:00Z"/>
          <w:rFonts w:ascii="Arial" w:hAnsi="Arial" w:cs="Arial"/>
          <w:color w:val="000000"/>
          <w:sz w:val="20"/>
          <w:szCs w:val="20"/>
        </w:rPr>
      </w:pPr>
      <w:del w:id="160" w:author="Jorge Hernansanz_Temp" w:date="2020-04-24T01:31:00Z">
        <w:r w:rsidDel="006B1AFB">
          <w:rPr>
            <w:rFonts w:ascii="Arial" w:hAnsi="Arial" w:cs="Arial"/>
            <w:color w:val="000000"/>
            <w:sz w:val="20"/>
            <w:szCs w:val="20"/>
          </w:rPr>
          <w:delText>Medications represent the most common intervention in health care, despite their benefits</w:delText>
        </w:r>
      </w:del>
      <w:ins w:id="161" w:author="Cristina Leal Rodriguez" w:date="2020-04-03T11:38:00Z">
        <w:del w:id="162" w:author="Jorge Hernansanz_Temp" w:date="2020-04-24T01:31:00Z">
          <w:r w:rsidR="004027E1" w:rsidDel="006B1AFB">
            <w:rPr>
              <w:rFonts w:ascii="Arial" w:hAnsi="Arial" w:cs="Arial"/>
              <w:color w:val="000000"/>
              <w:sz w:val="20"/>
              <w:szCs w:val="20"/>
            </w:rPr>
            <w:delText xml:space="preserve"> </w:delText>
          </w:r>
        </w:del>
      </w:ins>
      <w:del w:id="163" w:author="Jorge Hernansanz_Temp" w:date="2020-04-24T01:31:00Z">
        <w:r w:rsidDel="006B1AFB">
          <w:rPr>
            <w:rFonts w:ascii="Arial" w:hAnsi="Arial" w:cs="Arial"/>
            <w:color w:val="000000"/>
            <w:sz w:val="20"/>
            <w:szCs w:val="20"/>
          </w:rPr>
          <w:delText xml:space="preserve">; they also lead to an estimated </w:delText>
        </w:r>
        <w:commentRangeStart w:id="164"/>
        <w:r w:rsidDel="006B1AFB">
          <w:rPr>
            <w:rFonts w:ascii="Arial" w:hAnsi="Arial" w:cs="Arial"/>
            <w:color w:val="000000"/>
            <w:sz w:val="20"/>
            <w:szCs w:val="20"/>
          </w:rPr>
          <w:delText xml:space="preserve">1.5 million </w:delText>
        </w:r>
        <w:commentRangeEnd w:id="164"/>
        <w:r w:rsidR="004027E1" w:rsidDel="006B1AFB">
          <w:rPr>
            <w:rStyle w:val="CommentReference"/>
            <w:rFonts w:asciiTheme="minorHAnsi" w:eastAsiaTheme="minorHAnsi" w:hAnsiTheme="minorHAnsi" w:cstheme="minorBidi"/>
          </w:rPr>
          <w:commentReference w:id="164"/>
        </w:r>
        <w:r w:rsidDel="006B1AFB">
          <w:rPr>
            <w:rFonts w:ascii="Arial" w:hAnsi="Arial" w:cs="Arial"/>
            <w:color w:val="000000"/>
            <w:sz w:val="20"/>
            <w:szCs w:val="20"/>
          </w:rPr>
          <w:delText xml:space="preserve">adverse drug events and tens of thousands of hospital admissions each year. Although most are not preventable given what is known today, many </w:delText>
        </w:r>
      </w:del>
      <w:ins w:id="165" w:author="Cristina Leal Rodriguez" w:date="2020-04-03T11:42:00Z">
        <w:del w:id="166" w:author="Jorge Hernansanz_Temp" w:date="2020-04-24T01:31:00Z">
          <w:r w:rsidR="004027E1" w:rsidDel="006B1AFB">
            <w:rPr>
              <w:rFonts w:ascii="Arial" w:hAnsi="Arial" w:cs="Arial"/>
              <w:color w:val="000000"/>
              <w:sz w:val="20"/>
              <w:szCs w:val="20"/>
            </w:rPr>
            <w:delText>Many adverse event</w:delText>
          </w:r>
        </w:del>
      </w:ins>
      <w:ins w:id="167" w:author="Gianluca Mazzoni" w:date="2020-04-03T14:38:00Z">
        <w:del w:id="168" w:author="Jorge Hernansanz_Temp" w:date="2020-04-24T01:31:00Z">
          <w:r w:rsidR="00123AB6" w:rsidDel="006B1AFB">
            <w:rPr>
              <w:rFonts w:ascii="Arial" w:hAnsi="Arial" w:cs="Arial"/>
              <w:color w:val="000000"/>
              <w:sz w:val="20"/>
              <w:szCs w:val="20"/>
            </w:rPr>
            <w:delText>s</w:delText>
          </w:r>
        </w:del>
      </w:ins>
      <w:ins w:id="169" w:author="Cristina Leal Rodriguez" w:date="2020-04-03T11:42:00Z">
        <w:del w:id="170" w:author="Jorge Hernansanz_Temp" w:date="2020-04-24T01:31:00Z">
          <w:r w:rsidR="004027E1" w:rsidDel="006B1AFB">
            <w:rPr>
              <w:rFonts w:ascii="Arial" w:hAnsi="Arial" w:cs="Arial"/>
              <w:color w:val="000000"/>
              <w:sz w:val="20"/>
              <w:szCs w:val="20"/>
            </w:rPr>
            <w:delText xml:space="preserve"> </w:delText>
          </w:r>
        </w:del>
      </w:ins>
      <w:del w:id="171" w:author="Jorge Hernansanz_Temp" w:date="2020-04-24T01:31:00Z">
        <w:r w:rsidDel="006B1AFB">
          <w:rPr>
            <w:rFonts w:ascii="Arial" w:hAnsi="Arial" w:cs="Arial"/>
            <w:color w:val="000000"/>
            <w:sz w:val="20"/>
            <w:szCs w:val="20"/>
          </w:rPr>
          <w:delText>types are</w:delText>
        </w:r>
      </w:del>
      <w:ins w:id="172" w:author="Gianluca Mazzoni" w:date="2020-04-03T14:38:00Z">
        <w:del w:id="173" w:author="Jorge Hernansanz_Temp" w:date="2020-04-24T01:31:00Z">
          <w:r w:rsidR="00123AB6" w:rsidDel="006B1AFB">
            <w:rPr>
              <w:rFonts w:ascii="Arial" w:hAnsi="Arial" w:cs="Arial"/>
              <w:color w:val="000000"/>
              <w:sz w:val="20"/>
              <w:szCs w:val="20"/>
            </w:rPr>
            <w:delText xml:space="preserve"> </w:delText>
          </w:r>
        </w:del>
      </w:ins>
      <w:del w:id="174" w:author="Jorge Hernansanz_Temp" w:date="2020-04-24T01:31:00Z">
        <w:r w:rsidDel="006B1AFB">
          <w:rPr>
            <w:rFonts w:ascii="Arial" w:hAnsi="Arial" w:cs="Arial"/>
            <w:color w:val="000000"/>
            <w:sz w:val="20"/>
            <w:szCs w:val="20"/>
          </w:rPr>
          <w:delText>, and one key cause</w:delText>
        </w:r>
      </w:del>
      <w:ins w:id="175" w:author="Cristina Leal Rodriguez" w:date="2020-04-03T11:42:00Z">
        <w:del w:id="176" w:author="Jorge Hernansanz_Temp" w:date="2020-04-24T01:31:00Z">
          <w:r w:rsidR="004027E1" w:rsidDel="006B1AFB">
            <w:rPr>
              <w:rFonts w:ascii="Arial" w:hAnsi="Arial" w:cs="Arial"/>
              <w:color w:val="000000"/>
              <w:sz w:val="20"/>
              <w:szCs w:val="20"/>
            </w:rPr>
            <w:delText>d</w:delText>
          </w:r>
        </w:del>
      </w:ins>
      <w:del w:id="177" w:author="Jorge Hernansanz_Temp" w:date="2020-04-24T01:31:00Z">
        <w:r w:rsidDel="006B1AFB">
          <w:rPr>
            <w:rFonts w:ascii="Arial" w:hAnsi="Arial" w:cs="Arial"/>
            <w:color w:val="000000"/>
            <w:sz w:val="20"/>
            <w:szCs w:val="20"/>
          </w:rPr>
          <w:delText xml:space="preserve"> </w:delText>
        </w:r>
      </w:del>
      <w:ins w:id="178" w:author="Cristina Leal Rodriguez" w:date="2020-04-03T11:42:00Z">
        <w:del w:id="179" w:author="Jorge Hernansanz_Temp" w:date="2020-04-24T01:31:00Z">
          <w:r w:rsidR="004027E1" w:rsidDel="006B1AFB">
            <w:rPr>
              <w:rFonts w:ascii="Arial" w:hAnsi="Arial" w:cs="Arial"/>
              <w:color w:val="000000"/>
              <w:sz w:val="20"/>
              <w:szCs w:val="20"/>
            </w:rPr>
            <w:delText>by</w:delText>
          </w:r>
        </w:del>
      </w:ins>
      <w:del w:id="180" w:author="Jorge Hernansanz_Temp" w:date="2020-04-24T01:31:00Z">
        <w:r w:rsidDel="006B1AFB">
          <w:rPr>
            <w:rFonts w:ascii="Arial" w:hAnsi="Arial" w:cs="Arial"/>
            <w:color w:val="000000"/>
            <w:sz w:val="20"/>
            <w:szCs w:val="20"/>
          </w:rPr>
          <w:delText xml:space="preserve">is drug-drug interactions </w:delText>
        </w:r>
        <w:commentRangeStart w:id="181"/>
        <w:r w:rsidDel="006B1AFB">
          <w:rPr>
            <w:rFonts w:ascii="Arial" w:hAnsi="Arial" w:cs="Arial"/>
            <w:color w:val="000000"/>
            <w:sz w:val="20"/>
            <w:szCs w:val="20"/>
          </w:rPr>
          <w:delText>(DDIs)[</w:delText>
        </w:r>
        <w:r w:rsidDel="006B1AFB">
          <w:rPr>
            <w:rFonts w:ascii="Arial" w:hAnsi="Arial" w:cs="Arial"/>
            <w:b/>
            <w:bCs/>
            <w:color w:val="000000"/>
            <w:sz w:val="20"/>
            <w:szCs w:val="20"/>
          </w:rPr>
          <w:delText>1</w:delText>
        </w:r>
        <w:r w:rsidDel="006B1AFB">
          <w:rPr>
            <w:rFonts w:ascii="Arial" w:hAnsi="Arial" w:cs="Arial"/>
            <w:color w:val="000000"/>
            <w:sz w:val="20"/>
            <w:szCs w:val="20"/>
          </w:rPr>
          <w:delText xml:space="preserve">] </w:delText>
        </w:r>
        <w:commentRangeEnd w:id="181"/>
        <w:r w:rsidR="00334021" w:rsidDel="006B1AFB">
          <w:rPr>
            <w:rStyle w:val="CommentReference"/>
            <w:rFonts w:asciiTheme="minorHAnsi" w:eastAsiaTheme="minorHAnsi" w:hAnsiTheme="minorHAnsi" w:cstheme="minorBidi"/>
          </w:rPr>
          <w:commentReference w:id="181"/>
        </w:r>
        <w:r w:rsidDel="006B1AFB">
          <w:rPr>
            <w:rFonts w:ascii="Arial" w:hAnsi="Arial" w:cs="Arial"/>
            <w:color w:val="000000"/>
            <w:sz w:val="20"/>
            <w:szCs w:val="20"/>
          </w:rPr>
          <w:delText xml:space="preserve">that may be followed by adverse drug reactions. </w:delText>
        </w:r>
        <w:commentRangeStart w:id="182"/>
        <w:r w:rsidDel="006B1AFB">
          <w:rPr>
            <w:rFonts w:ascii="Arial" w:hAnsi="Arial" w:cs="Arial"/>
            <w:color w:val="000000"/>
            <w:sz w:val="20"/>
            <w:szCs w:val="20"/>
          </w:rPr>
          <w:delText>Often, these noxious and unintended responses go unnoticed during the preclinical and clinical trial phases of a drug</w:delText>
        </w:r>
        <w:commentRangeEnd w:id="182"/>
        <w:r w:rsidR="004027E1" w:rsidDel="006B1AFB">
          <w:rPr>
            <w:rStyle w:val="CommentReference"/>
            <w:rFonts w:asciiTheme="minorHAnsi" w:eastAsiaTheme="minorHAnsi" w:hAnsiTheme="minorHAnsi" w:cstheme="minorBidi"/>
          </w:rPr>
          <w:commentReference w:id="182"/>
        </w:r>
        <w:r w:rsidDel="006B1AFB">
          <w:rPr>
            <w:rFonts w:ascii="Arial" w:hAnsi="Arial" w:cs="Arial"/>
            <w:color w:val="000000"/>
            <w:sz w:val="20"/>
            <w:szCs w:val="20"/>
          </w:rPr>
          <w:delText xml:space="preserve">. </w:delText>
        </w:r>
      </w:del>
    </w:p>
    <w:p w14:paraId="52772C99" w14:textId="03D164C6" w:rsidR="00590FD5" w:rsidDel="004E1F01" w:rsidRDefault="00590FD5" w:rsidP="00590FD5">
      <w:pPr>
        <w:pStyle w:val="NormalWeb"/>
        <w:spacing w:before="437" w:beforeAutospacing="0" w:after="0" w:afterAutospacing="0"/>
        <w:ind w:left="-264" w:right="-250"/>
        <w:jc w:val="both"/>
        <w:rPr>
          <w:del w:id="183" w:author="Jorge Hernansanz_Temp" w:date="2020-04-24T01:40:00Z"/>
          <w:rFonts w:ascii="Arial" w:hAnsi="Arial" w:cs="Arial"/>
          <w:color w:val="000000"/>
          <w:sz w:val="20"/>
          <w:szCs w:val="20"/>
        </w:rPr>
      </w:pPr>
      <w:commentRangeStart w:id="184"/>
      <w:del w:id="185" w:author="Jorge Hernansanz_Temp" w:date="2020-04-24T01:40:00Z">
        <w:r w:rsidDel="004E1F01">
          <w:rPr>
            <w:rFonts w:ascii="Arial" w:hAnsi="Arial" w:cs="Arial"/>
            <w:color w:val="000000"/>
            <w:sz w:val="20"/>
            <w:szCs w:val="20"/>
          </w:rPr>
          <w:delText>Our research makes use of available clinical and phenotypic data, which covers a cohort of persons, treated in the hospitals of the Capital and Sealand Regions in the years 2006-2016, and will analyze it with the aim of finding out potential biological functions in which drug interactions are involved by using different clustering algorithms and topological network analyses. Finally, they will be overlaid with DDI information obtained from public databases in order to establish conclusions and evidence.</w:delText>
        </w:r>
        <w:commentRangeEnd w:id="184"/>
        <w:r w:rsidR="004027E1" w:rsidDel="004E1F01">
          <w:rPr>
            <w:rStyle w:val="CommentReference"/>
            <w:rFonts w:asciiTheme="minorHAnsi" w:eastAsiaTheme="minorHAnsi" w:hAnsiTheme="minorHAnsi" w:cstheme="minorBidi"/>
          </w:rPr>
          <w:commentReference w:id="184"/>
        </w:r>
      </w:del>
    </w:p>
    <w:p w14:paraId="40F6D122" w14:textId="77777777" w:rsidR="00590FD5" w:rsidRDefault="00590FD5" w:rsidP="00590FD5">
      <w:pPr>
        <w:pStyle w:val="NormalWeb"/>
        <w:spacing w:before="437" w:beforeAutospacing="0" w:after="0" w:afterAutospacing="0"/>
        <w:ind w:left="-264" w:right="-250"/>
        <w:jc w:val="both"/>
        <w:rPr>
          <w:rFonts w:ascii="Arial" w:hAnsi="Arial" w:cs="Arial"/>
          <w:color w:val="000000"/>
          <w:sz w:val="20"/>
          <w:szCs w:val="20"/>
        </w:rPr>
      </w:pPr>
    </w:p>
    <w:p w14:paraId="76468968" w14:textId="77777777" w:rsidR="004E1F01" w:rsidRDefault="00590FD5" w:rsidP="00590FD5">
      <w:pPr>
        <w:pStyle w:val="NormalWeb"/>
        <w:spacing w:before="437" w:beforeAutospacing="0" w:after="0" w:afterAutospacing="0"/>
        <w:ind w:left="-264" w:right="-250"/>
        <w:jc w:val="both"/>
        <w:rPr>
          <w:ins w:id="186" w:author="Jorge Hernansanz_Temp" w:date="2020-04-24T01:40:00Z"/>
          <w:rFonts w:ascii="Arial" w:hAnsi="Arial" w:cs="Arial"/>
          <w:color w:val="000000"/>
          <w:sz w:val="20"/>
          <w:szCs w:val="20"/>
        </w:rPr>
      </w:pPr>
      <w:r>
        <w:rPr>
          <w:rFonts w:ascii="Arial" w:hAnsi="Arial" w:cs="Arial"/>
          <w:color w:val="000000"/>
          <w:sz w:val="20"/>
          <w:szCs w:val="20"/>
        </w:rPr>
        <w:t xml:space="preserve"> </w:t>
      </w:r>
    </w:p>
    <w:p w14:paraId="5911348A" w14:textId="77777777" w:rsidR="004E1F01" w:rsidRDefault="004E1F01" w:rsidP="00590FD5">
      <w:pPr>
        <w:pStyle w:val="NormalWeb"/>
        <w:spacing w:before="437" w:beforeAutospacing="0" w:after="0" w:afterAutospacing="0"/>
        <w:ind w:left="-264" w:right="-250"/>
        <w:jc w:val="both"/>
        <w:rPr>
          <w:ins w:id="187" w:author="Jorge Hernansanz_Temp" w:date="2020-04-24T01:40:00Z"/>
          <w:rFonts w:ascii="Arial" w:hAnsi="Arial" w:cs="Arial"/>
          <w:color w:val="000000"/>
          <w:sz w:val="20"/>
          <w:szCs w:val="20"/>
        </w:rPr>
      </w:pPr>
    </w:p>
    <w:p w14:paraId="5E9D9DA3" w14:textId="77777777" w:rsidR="004E1F01" w:rsidRDefault="004E1F01" w:rsidP="00590FD5">
      <w:pPr>
        <w:pStyle w:val="NormalWeb"/>
        <w:spacing w:before="437" w:beforeAutospacing="0" w:after="0" w:afterAutospacing="0"/>
        <w:ind w:left="-264" w:right="-250"/>
        <w:jc w:val="both"/>
        <w:rPr>
          <w:ins w:id="188" w:author="Jorge Hernansanz_Temp" w:date="2020-04-24T01:40:00Z"/>
          <w:rFonts w:ascii="Arial" w:hAnsi="Arial" w:cs="Arial"/>
          <w:color w:val="000000"/>
          <w:sz w:val="20"/>
          <w:szCs w:val="20"/>
        </w:rPr>
      </w:pPr>
    </w:p>
    <w:p w14:paraId="57C1E03D" w14:textId="04196E00" w:rsidR="00590FD5" w:rsidRDefault="00590FD5" w:rsidP="00590FD5">
      <w:pPr>
        <w:pStyle w:val="NormalWeb"/>
        <w:spacing w:before="437" w:beforeAutospacing="0" w:after="0" w:afterAutospacing="0"/>
        <w:ind w:left="-264" w:right="-250"/>
        <w:jc w:val="both"/>
      </w:pPr>
      <w:commentRangeStart w:id="189"/>
      <w:del w:id="190" w:author="Jorge Hernansanz_Temp" w:date="2020-04-24T01:38:00Z">
        <w:r w:rsidDel="004E1F01">
          <w:rPr>
            <w:rFonts w:ascii="Arial" w:hAnsi="Arial" w:cs="Arial"/>
            <w:color w:val="000000"/>
            <w:sz w:val="20"/>
            <w:szCs w:val="20"/>
          </w:rPr>
          <w:delText>**This is just the first part of the abstract** </w:delText>
        </w:r>
        <w:commentRangeEnd w:id="189"/>
        <w:r w:rsidR="00334021" w:rsidDel="004E1F01">
          <w:rPr>
            <w:rStyle w:val="CommentReference"/>
            <w:rFonts w:asciiTheme="minorHAnsi" w:eastAsiaTheme="minorHAnsi" w:hAnsiTheme="minorHAnsi" w:cstheme="minorBidi"/>
          </w:rPr>
          <w:commentReference w:id="189"/>
        </w:r>
      </w:del>
    </w:p>
    <w:p w14:paraId="43C46AAA" w14:textId="3AEB831F" w:rsidR="00590FD5" w:rsidDel="00B320B3" w:rsidRDefault="00590FD5">
      <w:pPr>
        <w:pStyle w:val="NormalWeb"/>
        <w:spacing w:before="346" w:beforeAutospacing="0" w:after="0" w:afterAutospacing="0"/>
        <w:ind w:right="730"/>
        <w:rPr>
          <w:del w:id="191" w:author="Cristina Leal Rodriguez" w:date="2020-04-03T10:11:00Z"/>
        </w:rPr>
        <w:pPrChange w:id="192" w:author="Cristina Leal Rodriguez" w:date="2020-04-03T10:11:00Z">
          <w:pPr>
            <w:pStyle w:val="NormalWeb"/>
            <w:spacing w:before="346" w:beforeAutospacing="0" w:after="0" w:afterAutospacing="0"/>
            <w:ind w:left="-317" w:right="730" w:firstLine="317"/>
          </w:pPr>
        </w:pPrChange>
      </w:pPr>
    </w:p>
    <w:p w14:paraId="613CC1D0" w14:textId="0CFF26D5" w:rsidR="00590FD5" w:rsidDel="00B320B3" w:rsidRDefault="00590FD5">
      <w:pPr>
        <w:rPr>
          <w:del w:id="193" w:author="Cristina Leal Rodriguez" w:date="2020-04-03T10:11:00Z"/>
          <w:sz w:val="36"/>
        </w:rPr>
      </w:pPr>
    </w:p>
    <w:p w14:paraId="72E44265" w14:textId="33815FBE" w:rsidR="00590FD5" w:rsidDel="00B320B3" w:rsidRDefault="00590FD5">
      <w:pPr>
        <w:rPr>
          <w:del w:id="194" w:author="Cristina Leal Rodriguez" w:date="2020-04-03T10:11:00Z"/>
          <w:sz w:val="36"/>
        </w:rPr>
      </w:pPr>
    </w:p>
    <w:p w14:paraId="39D403DE" w14:textId="0542D5DE" w:rsidR="00590FD5" w:rsidDel="00B320B3" w:rsidRDefault="00590FD5">
      <w:pPr>
        <w:rPr>
          <w:del w:id="195" w:author="Cristina Leal Rodriguez" w:date="2020-04-03T10:11:00Z"/>
          <w:sz w:val="36"/>
        </w:rPr>
      </w:pPr>
    </w:p>
    <w:p w14:paraId="15A53A23" w14:textId="701350F4" w:rsidR="00590FD5" w:rsidDel="00B320B3" w:rsidRDefault="00590FD5">
      <w:pPr>
        <w:rPr>
          <w:del w:id="196" w:author="Cristina Leal Rodriguez" w:date="2020-04-03T10:11:00Z"/>
          <w:sz w:val="36"/>
        </w:rPr>
      </w:pPr>
    </w:p>
    <w:p w14:paraId="7EB4060F" w14:textId="3015A065" w:rsidR="00590FD5" w:rsidDel="00B320B3" w:rsidRDefault="00590FD5">
      <w:pPr>
        <w:rPr>
          <w:del w:id="197" w:author="Cristina Leal Rodriguez" w:date="2020-04-03T10:11:00Z"/>
          <w:sz w:val="36"/>
        </w:rPr>
      </w:pPr>
    </w:p>
    <w:p w14:paraId="5B597A3D" w14:textId="48B710FE" w:rsidR="00590FD5" w:rsidDel="00B320B3" w:rsidRDefault="00590FD5">
      <w:pPr>
        <w:rPr>
          <w:del w:id="198" w:author="Cristina Leal Rodriguez" w:date="2020-04-03T10:11:00Z"/>
          <w:sz w:val="36"/>
        </w:rPr>
      </w:pPr>
    </w:p>
    <w:p w14:paraId="12B35BB1" w14:textId="3213B2FF" w:rsidR="00590FD5" w:rsidDel="00B320B3" w:rsidRDefault="00590FD5">
      <w:pPr>
        <w:rPr>
          <w:del w:id="199" w:author="Cristina Leal Rodriguez" w:date="2020-04-03T10:11:00Z"/>
          <w:sz w:val="36"/>
        </w:rPr>
      </w:pPr>
    </w:p>
    <w:p w14:paraId="05D14D80" w14:textId="38C6A87E" w:rsidR="00590FD5" w:rsidDel="00B320B3" w:rsidRDefault="00590FD5">
      <w:pPr>
        <w:rPr>
          <w:del w:id="200" w:author="Cristina Leal Rodriguez" w:date="2020-04-03T10:11:00Z"/>
          <w:sz w:val="36"/>
        </w:rPr>
      </w:pPr>
    </w:p>
    <w:p w14:paraId="4996E3D1" w14:textId="77777777" w:rsidR="00590FD5" w:rsidDel="00B320B3" w:rsidRDefault="00590FD5">
      <w:pPr>
        <w:rPr>
          <w:del w:id="201" w:author="Cristina Leal Rodriguez" w:date="2020-04-03T10:11:00Z"/>
          <w:sz w:val="36"/>
        </w:rPr>
      </w:pPr>
    </w:p>
    <w:p w14:paraId="3CAEAB3B" w14:textId="1657976D" w:rsidR="00590FD5" w:rsidDel="00B320B3" w:rsidRDefault="00590FD5">
      <w:pPr>
        <w:rPr>
          <w:del w:id="202" w:author="Cristina Leal Rodriguez" w:date="2020-04-03T10:11:00Z"/>
          <w:sz w:val="36"/>
        </w:rPr>
      </w:pPr>
    </w:p>
    <w:p w14:paraId="13EBDC44" w14:textId="3958FB27" w:rsidR="00590FD5" w:rsidDel="00B320B3" w:rsidRDefault="00590FD5">
      <w:pPr>
        <w:rPr>
          <w:del w:id="203" w:author="Cristina Leal Rodriguez" w:date="2020-04-03T10:11:00Z"/>
          <w:sz w:val="36"/>
        </w:rPr>
      </w:pPr>
    </w:p>
    <w:p w14:paraId="5A6DCA68" w14:textId="25A7D6BE" w:rsidR="00590FD5" w:rsidDel="00B320B3" w:rsidRDefault="00590FD5">
      <w:pPr>
        <w:rPr>
          <w:del w:id="204" w:author="Cristina Leal Rodriguez" w:date="2020-04-03T10:11:00Z"/>
          <w:sz w:val="36"/>
        </w:rPr>
      </w:pPr>
    </w:p>
    <w:p w14:paraId="40FAF057" w14:textId="32E60D1E" w:rsidR="00590FD5" w:rsidDel="00B320B3" w:rsidRDefault="00590FD5">
      <w:pPr>
        <w:rPr>
          <w:del w:id="205" w:author="Cristina Leal Rodriguez" w:date="2020-04-03T10:11:00Z"/>
          <w:sz w:val="36"/>
        </w:rPr>
      </w:pPr>
    </w:p>
    <w:p w14:paraId="75E31D68" w14:textId="3E92066C" w:rsidR="00590FD5" w:rsidDel="00B320B3" w:rsidRDefault="00590FD5">
      <w:pPr>
        <w:rPr>
          <w:del w:id="206" w:author="Cristina Leal Rodriguez" w:date="2020-04-03T10:11:00Z"/>
          <w:sz w:val="36"/>
        </w:rPr>
      </w:pPr>
    </w:p>
    <w:p w14:paraId="24EC1CE3" w14:textId="030D44DD" w:rsidR="00590FD5" w:rsidDel="00B320B3" w:rsidRDefault="00590FD5">
      <w:pPr>
        <w:rPr>
          <w:del w:id="207" w:author="Cristina Leal Rodriguez" w:date="2020-04-03T10:11:00Z"/>
          <w:sz w:val="36"/>
        </w:rPr>
      </w:pPr>
    </w:p>
    <w:p w14:paraId="111CFEEB" w14:textId="77777777" w:rsidR="00590FD5" w:rsidDel="00B320B3" w:rsidRDefault="00590FD5">
      <w:pPr>
        <w:pStyle w:val="NormalWeb"/>
        <w:spacing w:before="168" w:beforeAutospacing="0" w:after="0" w:afterAutospacing="0"/>
        <w:ind w:right="-307"/>
        <w:jc w:val="both"/>
        <w:rPr>
          <w:del w:id="208" w:author="Cristina Leal Rodriguez" w:date="2020-04-03T10:11:00Z"/>
          <w:rFonts w:ascii="Arial" w:hAnsi="Arial" w:cs="Arial"/>
          <w:color w:val="000000"/>
          <w:sz w:val="22"/>
          <w:szCs w:val="22"/>
        </w:rPr>
        <w:pPrChange w:id="209" w:author="Cristina Leal Rodriguez" w:date="2020-04-03T10:11:00Z">
          <w:pPr>
            <w:pStyle w:val="NormalWeb"/>
            <w:spacing w:before="168" w:beforeAutospacing="0" w:after="0" w:afterAutospacing="0"/>
            <w:ind w:left="-307" w:right="-307" w:firstLine="648"/>
            <w:jc w:val="both"/>
          </w:pPr>
        </w:pPrChange>
      </w:pPr>
    </w:p>
    <w:p w14:paraId="206C37AB" w14:textId="3470D56A" w:rsidR="00590FD5" w:rsidRPr="00590FD5" w:rsidRDefault="004E1F01">
      <w:pPr>
        <w:pStyle w:val="NormalWeb"/>
        <w:spacing w:before="168" w:beforeAutospacing="0" w:after="0" w:afterAutospacing="0"/>
        <w:ind w:right="-307"/>
        <w:jc w:val="both"/>
        <w:rPr>
          <w:rFonts w:ascii="Arial" w:hAnsi="Arial" w:cs="Arial"/>
          <w:b/>
          <w:color w:val="000000"/>
          <w:sz w:val="28"/>
          <w:szCs w:val="22"/>
        </w:rPr>
        <w:pPrChange w:id="210" w:author="Cristina Leal Rodriguez" w:date="2020-04-03T10:11:00Z">
          <w:pPr>
            <w:pStyle w:val="NormalWeb"/>
            <w:spacing w:before="168" w:beforeAutospacing="0" w:after="0" w:afterAutospacing="0"/>
            <w:ind w:left="-307" w:right="-307" w:firstLine="648"/>
            <w:jc w:val="both"/>
          </w:pPr>
        </w:pPrChange>
      </w:pPr>
      <w:ins w:id="211" w:author="Jorge Hernansanz_Temp" w:date="2020-04-24T01:39:00Z">
        <w:r>
          <w:rPr>
            <w:rFonts w:ascii="Arial" w:hAnsi="Arial" w:cs="Arial"/>
            <w:b/>
            <w:color w:val="000000"/>
            <w:sz w:val="28"/>
            <w:szCs w:val="22"/>
          </w:rPr>
          <w:t>ABSTRACT</w:t>
        </w:r>
      </w:ins>
      <w:del w:id="212" w:author="Jorge Hernansanz_Temp" w:date="2020-04-24T01:39:00Z">
        <w:r w:rsidR="00590FD5" w:rsidDel="004E1F01">
          <w:rPr>
            <w:rFonts w:ascii="Arial" w:hAnsi="Arial" w:cs="Arial"/>
            <w:b/>
            <w:color w:val="000000"/>
            <w:sz w:val="28"/>
            <w:szCs w:val="22"/>
          </w:rPr>
          <w:delText>INTRODUCTION</w:delText>
        </w:r>
      </w:del>
    </w:p>
    <w:p w14:paraId="72A05ABC" w14:textId="77777777" w:rsidR="00590FD5" w:rsidRDefault="00590FD5" w:rsidP="00590FD5">
      <w:pPr>
        <w:pStyle w:val="NormalWeb"/>
        <w:spacing w:before="168" w:beforeAutospacing="0" w:after="0" w:afterAutospacing="0"/>
        <w:ind w:left="-307" w:right="-307" w:firstLine="648"/>
        <w:jc w:val="both"/>
        <w:rPr>
          <w:rFonts w:ascii="Arial" w:hAnsi="Arial" w:cs="Arial"/>
          <w:color w:val="000000"/>
          <w:sz w:val="22"/>
          <w:szCs w:val="22"/>
        </w:rPr>
      </w:pPr>
    </w:p>
    <w:p w14:paraId="0CC5C04E" w14:textId="520B09F7" w:rsidR="00590FD5" w:rsidRDefault="00123AB6" w:rsidP="00590FD5">
      <w:pPr>
        <w:pStyle w:val="NormalWeb"/>
        <w:spacing w:before="168" w:beforeAutospacing="0" w:after="0" w:afterAutospacing="0"/>
        <w:ind w:left="-307" w:right="-307" w:firstLine="648"/>
        <w:jc w:val="both"/>
      </w:pPr>
      <w:ins w:id="213" w:author="Gianluca Mazzoni" w:date="2020-04-03T14:40:00Z">
        <w:r>
          <w:rPr>
            <w:rFonts w:ascii="Arial" w:hAnsi="Arial" w:cs="Arial"/>
            <w:color w:val="000000"/>
            <w:sz w:val="22"/>
            <w:szCs w:val="22"/>
          </w:rPr>
          <w:lastRenderedPageBreak/>
          <w:t>The study of d</w:t>
        </w:r>
      </w:ins>
      <w:del w:id="214" w:author="Gianluca Mazzoni" w:date="2020-04-03T14:40:00Z">
        <w:r w:rsidR="00590FD5" w:rsidDel="00123AB6">
          <w:rPr>
            <w:rFonts w:ascii="Arial" w:hAnsi="Arial" w:cs="Arial"/>
            <w:color w:val="000000"/>
            <w:sz w:val="22"/>
            <w:szCs w:val="22"/>
          </w:rPr>
          <w:delText>D</w:delText>
        </w:r>
      </w:del>
      <w:ins w:id="215" w:author="Cristina Leal Rodriguez" w:date="2020-04-03T10:12:00Z">
        <w:r w:rsidR="00B320B3">
          <w:rPr>
            <w:rFonts w:ascii="Arial" w:hAnsi="Arial" w:cs="Arial"/>
            <w:color w:val="000000"/>
            <w:sz w:val="22"/>
            <w:szCs w:val="22"/>
          </w:rPr>
          <w:t>rug-drug interactions (DDI)</w:t>
        </w:r>
      </w:ins>
      <w:del w:id="216" w:author="Cristina Leal Rodriguez" w:date="2020-04-03T10:12:00Z">
        <w:r w:rsidR="00590FD5" w:rsidDel="00B320B3">
          <w:rPr>
            <w:rFonts w:ascii="Arial" w:hAnsi="Arial" w:cs="Arial"/>
            <w:color w:val="000000"/>
            <w:sz w:val="22"/>
            <w:szCs w:val="22"/>
          </w:rPr>
          <w:delText>DI</w:delText>
        </w:r>
      </w:del>
      <w:r w:rsidR="00590FD5">
        <w:rPr>
          <w:rFonts w:ascii="Arial" w:hAnsi="Arial" w:cs="Arial"/>
          <w:color w:val="000000"/>
          <w:sz w:val="22"/>
          <w:szCs w:val="22"/>
        </w:rPr>
        <w:t xml:space="preserve"> </w:t>
      </w:r>
      <w:del w:id="217" w:author="Gianluca Mazzoni" w:date="2020-04-03T14:41:00Z">
        <w:r w:rsidR="00590FD5" w:rsidDel="00123AB6">
          <w:rPr>
            <w:rFonts w:ascii="Arial" w:hAnsi="Arial" w:cs="Arial"/>
            <w:color w:val="000000"/>
            <w:sz w:val="22"/>
            <w:szCs w:val="22"/>
          </w:rPr>
          <w:delText xml:space="preserve">plays the role of a still not deep-enough research field which </w:delText>
        </w:r>
      </w:del>
      <w:r w:rsidR="00590FD5">
        <w:rPr>
          <w:rFonts w:ascii="Arial" w:hAnsi="Arial" w:cs="Arial"/>
          <w:color w:val="000000"/>
          <w:sz w:val="22"/>
          <w:szCs w:val="22"/>
        </w:rPr>
        <w:t xml:space="preserve">has the potential to open the </w:t>
      </w:r>
      <w:commentRangeStart w:id="218"/>
      <w:r w:rsidR="00590FD5">
        <w:rPr>
          <w:rFonts w:ascii="Arial" w:hAnsi="Arial" w:cs="Arial"/>
          <w:color w:val="000000"/>
          <w:sz w:val="22"/>
          <w:szCs w:val="22"/>
        </w:rPr>
        <w:t>backdoor of numerous comorbidities and confusing drug trajectories that are likely to increase in significance for the following decades. </w:t>
      </w:r>
      <w:commentRangeEnd w:id="218"/>
      <w:r w:rsidR="00B320B3">
        <w:rPr>
          <w:rStyle w:val="CommentReference"/>
          <w:rFonts w:asciiTheme="minorHAnsi" w:eastAsiaTheme="minorHAnsi" w:hAnsiTheme="minorHAnsi" w:cstheme="minorBidi"/>
        </w:rPr>
        <w:commentReference w:id="218"/>
      </w:r>
      <w:ins w:id="219" w:author="Gianluca Mazzoni" w:date="2020-04-03T14:41:00Z">
        <w:r>
          <w:rPr>
            <w:rFonts w:ascii="Arial" w:hAnsi="Arial" w:cs="Arial"/>
            <w:color w:val="000000"/>
            <w:sz w:val="22"/>
            <w:szCs w:val="22"/>
          </w:rPr>
          <w:t xml:space="preserve">The complete drug-drug interaction profile </w:t>
        </w:r>
        <w:proofErr w:type="gramStart"/>
        <w:r>
          <w:rPr>
            <w:rFonts w:ascii="Arial" w:hAnsi="Arial" w:cs="Arial"/>
            <w:color w:val="000000"/>
            <w:sz w:val="22"/>
            <w:szCs w:val="22"/>
          </w:rPr>
          <w:t>has not been elucidated</w:t>
        </w:r>
        <w:proofErr w:type="gramEnd"/>
        <w:r>
          <w:rPr>
            <w:rFonts w:ascii="Arial" w:hAnsi="Arial" w:cs="Arial"/>
            <w:color w:val="000000"/>
            <w:sz w:val="22"/>
            <w:szCs w:val="22"/>
          </w:rPr>
          <w:t xml:space="preserve"> yet.</w:t>
        </w:r>
      </w:ins>
      <w:ins w:id="220" w:author="Gianluca Mazzoni" w:date="2020-04-03T14:42:00Z">
        <w:r>
          <w:rPr>
            <w:rFonts w:ascii="Arial" w:hAnsi="Arial" w:cs="Arial"/>
            <w:color w:val="000000"/>
            <w:sz w:val="22"/>
            <w:szCs w:val="22"/>
          </w:rPr>
          <w:t xml:space="preserve"> </w:t>
        </w:r>
      </w:ins>
    </w:p>
    <w:p w14:paraId="196F3A4B" w14:textId="07DCDC48" w:rsidR="00590FD5" w:rsidRDefault="00123AB6" w:rsidP="00590FD5">
      <w:pPr>
        <w:pStyle w:val="NormalWeb"/>
        <w:spacing w:before="77" w:beforeAutospacing="0" w:after="0" w:afterAutospacing="0"/>
        <w:ind w:left="-307" w:right="-307" w:firstLine="648"/>
        <w:jc w:val="both"/>
      </w:pPr>
      <w:proofErr w:type="gramStart"/>
      <w:ins w:id="221" w:author="Gianluca Mazzoni" w:date="2020-04-03T14:42:00Z">
        <w:r>
          <w:rPr>
            <w:rFonts w:ascii="Arial" w:hAnsi="Arial" w:cs="Arial"/>
            <w:color w:val="000000"/>
            <w:sz w:val="22"/>
            <w:szCs w:val="22"/>
          </w:rPr>
          <w:t>A</w:t>
        </w:r>
      </w:ins>
      <w:ins w:id="222" w:author="Cristina Leal Rodriguez" w:date="2020-04-03T10:13:00Z">
        <w:del w:id="223" w:author="Gianluca Mazzoni" w:date="2020-04-03T14:42:00Z">
          <w:r w:rsidR="00B320B3" w:rsidDel="00123AB6">
            <w:rPr>
              <w:rFonts w:ascii="Arial" w:hAnsi="Arial" w:cs="Arial"/>
              <w:color w:val="000000"/>
              <w:sz w:val="22"/>
              <w:szCs w:val="22"/>
            </w:rPr>
            <w:delText>Their</w:delText>
          </w:r>
        </w:del>
      </w:ins>
      <w:del w:id="224" w:author="Gianluca Mazzoni" w:date="2020-04-03T14:42:00Z">
        <w:r w:rsidR="00590FD5" w:rsidDel="00123AB6">
          <w:rPr>
            <w:rFonts w:ascii="Arial" w:hAnsi="Arial" w:cs="Arial"/>
            <w:color w:val="000000"/>
            <w:sz w:val="22"/>
            <w:szCs w:val="22"/>
          </w:rPr>
          <w:delText>Its importance comes from diverse factors</w:delText>
        </w:r>
      </w:del>
      <w:ins w:id="225" w:author="Cristina Leal Rodriguez" w:date="2020-04-03T10:14:00Z">
        <w:del w:id="226" w:author="Gianluca Mazzoni" w:date="2020-04-03T14:42:00Z">
          <w:r w:rsidR="00B320B3" w:rsidDel="00123AB6">
            <w:rPr>
              <w:rFonts w:ascii="Arial" w:hAnsi="Arial" w:cs="Arial"/>
              <w:color w:val="000000"/>
              <w:sz w:val="22"/>
              <w:szCs w:val="22"/>
            </w:rPr>
            <w:delText>.</w:delText>
          </w:r>
        </w:del>
      </w:ins>
      <w:del w:id="227" w:author="Gianluca Mazzoni" w:date="2020-04-03T14:42:00Z">
        <w:r w:rsidR="00590FD5" w:rsidDel="00123AB6">
          <w:rPr>
            <w:rFonts w:ascii="Arial" w:hAnsi="Arial" w:cs="Arial"/>
            <w:color w:val="000000"/>
            <w:sz w:val="22"/>
            <w:szCs w:val="22"/>
          </w:rPr>
          <w:delText xml:space="preserve"> like difficulty to determine whether </w:delText>
        </w:r>
      </w:del>
      <w:ins w:id="228" w:author="Cristina Leal Rodriguez" w:date="2020-04-03T11:51:00Z">
        <w:del w:id="229" w:author="Gianluca Mazzoni" w:date="2020-04-03T14:42:00Z">
          <w:r w:rsidR="008C1120" w:rsidDel="00123AB6">
            <w:rPr>
              <w:rFonts w:ascii="Arial" w:hAnsi="Arial" w:cs="Arial"/>
              <w:color w:val="000000"/>
              <w:sz w:val="22"/>
              <w:szCs w:val="22"/>
            </w:rPr>
            <w:delText xml:space="preserve">Among them, </w:delText>
          </w:r>
        </w:del>
      </w:ins>
      <w:del w:id="230" w:author="Gianluca Mazzoni" w:date="2020-04-03T14:42:00Z">
        <w:r w:rsidR="00590FD5" w:rsidDel="00123AB6">
          <w:rPr>
            <w:rFonts w:ascii="Arial" w:hAnsi="Arial" w:cs="Arial"/>
            <w:color w:val="000000"/>
            <w:sz w:val="22"/>
            <w:szCs w:val="22"/>
          </w:rPr>
          <w:delText>a</w:delText>
        </w:r>
      </w:del>
      <w:r w:rsidR="00590FD5">
        <w:rPr>
          <w:rFonts w:ascii="Arial" w:hAnsi="Arial" w:cs="Arial"/>
          <w:color w:val="000000"/>
          <w:sz w:val="22"/>
          <w:szCs w:val="22"/>
        </w:rPr>
        <w:t>dverse events</w:t>
      </w:r>
      <w:proofErr w:type="gramEnd"/>
      <w:ins w:id="231" w:author="Jorge Hernansanz_Temp" w:date="2020-04-24T01:47:00Z">
        <w:r w:rsidR="00363995">
          <w:rPr>
            <w:rFonts w:ascii="Arial" w:hAnsi="Arial" w:cs="Arial"/>
            <w:color w:val="000000"/>
            <w:sz w:val="22"/>
            <w:szCs w:val="22"/>
          </w:rPr>
          <w:t xml:space="preserve"> (AE)</w:t>
        </w:r>
      </w:ins>
      <w:ins w:id="232" w:author="Cristina Leal Rodriguez" w:date="2020-04-03T11:51:00Z">
        <w:r w:rsidR="008C1120">
          <w:rPr>
            <w:rFonts w:ascii="Arial" w:hAnsi="Arial" w:cs="Arial"/>
            <w:color w:val="000000"/>
            <w:sz w:val="22"/>
            <w:szCs w:val="22"/>
          </w:rPr>
          <w:t xml:space="preserve">, </w:t>
        </w:r>
        <w:del w:id="233" w:author="Gianluca Mazzoni" w:date="2020-04-03T14:42:00Z">
          <w:r w:rsidR="008C1120" w:rsidDel="00123AB6">
            <w:rPr>
              <w:rFonts w:ascii="Arial" w:hAnsi="Arial" w:cs="Arial"/>
              <w:color w:val="000000"/>
              <w:sz w:val="22"/>
              <w:szCs w:val="22"/>
            </w:rPr>
            <w:delText xml:space="preserve">which </w:delText>
          </w:r>
        </w:del>
      </w:ins>
      <w:del w:id="234" w:author="Gianluca Mazzoni" w:date="2020-04-03T14:42:00Z">
        <w:r w:rsidR="00590FD5" w:rsidDel="00123AB6">
          <w:rPr>
            <w:rFonts w:ascii="Arial" w:hAnsi="Arial" w:cs="Arial"/>
            <w:color w:val="000000"/>
            <w:sz w:val="22"/>
            <w:szCs w:val="22"/>
          </w:rPr>
          <w:delText xml:space="preserve"> are the result of side effects from a single drug, </w:delText>
        </w:r>
      </w:del>
      <w:ins w:id="235" w:author="Gianluca Mazzoni" w:date="2020-04-03T14:42:00Z">
        <w:r>
          <w:rPr>
            <w:rFonts w:ascii="Arial" w:hAnsi="Arial" w:cs="Arial"/>
            <w:color w:val="000000"/>
            <w:sz w:val="22"/>
            <w:szCs w:val="22"/>
          </w:rPr>
          <w:t xml:space="preserve">can be the side effect of </w:t>
        </w:r>
      </w:ins>
      <w:r w:rsidR="00590FD5">
        <w:rPr>
          <w:rFonts w:ascii="Arial" w:hAnsi="Arial" w:cs="Arial"/>
          <w:color w:val="000000"/>
          <w:sz w:val="22"/>
          <w:szCs w:val="22"/>
        </w:rPr>
        <w:t>interactions between two or more drugs</w:t>
      </w:r>
      <w:del w:id="236" w:author="Gianluca Mazzoni" w:date="2020-04-03T14:43:00Z">
        <w:r w:rsidR="00590FD5" w:rsidDel="00123AB6">
          <w:rPr>
            <w:rFonts w:ascii="Arial" w:hAnsi="Arial" w:cs="Arial"/>
            <w:color w:val="000000"/>
            <w:sz w:val="22"/>
            <w:szCs w:val="22"/>
          </w:rPr>
          <w:delText>, or exacerbations of the patient’s underlying disease</w:delText>
        </w:r>
      </w:del>
      <w:r w:rsidR="00590FD5">
        <w:rPr>
          <w:rFonts w:ascii="Arial" w:hAnsi="Arial" w:cs="Arial"/>
          <w:color w:val="000000"/>
          <w:sz w:val="22"/>
          <w:szCs w:val="22"/>
        </w:rPr>
        <w:t xml:space="preserve"> [2]</w:t>
      </w:r>
      <w:ins w:id="237" w:author="Gianluca Mazzoni" w:date="2020-04-03T14:43:00Z">
        <w:r>
          <w:rPr>
            <w:rFonts w:ascii="Arial" w:hAnsi="Arial" w:cs="Arial"/>
            <w:color w:val="000000"/>
            <w:sz w:val="22"/>
            <w:szCs w:val="22"/>
          </w:rPr>
          <w:t xml:space="preserve"> </w:t>
        </w:r>
      </w:ins>
      <w:del w:id="238" w:author="Gianluca Mazzoni" w:date="2020-04-03T14:43:00Z">
        <w:r w:rsidR="00590FD5" w:rsidDel="00123AB6">
          <w:rPr>
            <w:rFonts w:ascii="Arial" w:hAnsi="Arial" w:cs="Arial"/>
            <w:color w:val="000000"/>
            <w:sz w:val="22"/>
            <w:szCs w:val="22"/>
          </w:rPr>
          <w:delText xml:space="preserve">, </w:delText>
        </w:r>
      </w:del>
      <w:r w:rsidR="00590FD5">
        <w:rPr>
          <w:rFonts w:ascii="Arial" w:hAnsi="Arial" w:cs="Arial"/>
          <w:color w:val="000000"/>
          <w:sz w:val="22"/>
          <w:szCs w:val="22"/>
        </w:rPr>
        <w:t xml:space="preserve">or </w:t>
      </w:r>
      <w:commentRangeStart w:id="239"/>
      <w:r w:rsidR="00590FD5">
        <w:rPr>
          <w:rFonts w:ascii="Arial" w:hAnsi="Arial" w:cs="Arial"/>
          <w:color w:val="000000"/>
          <w:sz w:val="22"/>
          <w:szCs w:val="22"/>
        </w:rPr>
        <w:t xml:space="preserve">incompleteness regarding drug labeling [3]. </w:t>
      </w:r>
      <w:commentRangeEnd w:id="239"/>
      <w:r>
        <w:rPr>
          <w:rStyle w:val="CommentReference"/>
          <w:rFonts w:asciiTheme="minorHAnsi" w:eastAsiaTheme="minorHAnsi" w:hAnsiTheme="minorHAnsi" w:cstheme="minorBidi"/>
        </w:rPr>
        <w:commentReference w:id="239"/>
      </w:r>
      <w:r w:rsidR="00590FD5">
        <w:rPr>
          <w:rFonts w:ascii="Arial" w:hAnsi="Arial" w:cs="Arial"/>
          <w:color w:val="000000"/>
          <w:sz w:val="22"/>
          <w:szCs w:val="22"/>
        </w:rPr>
        <w:t xml:space="preserve">These should be given a sensible focus </w:t>
      </w:r>
      <w:proofErr w:type="gramStart"/>
      <w:r w:rsidR="00590FD5">
        <w:rPr>
          <w:rFonts w:ascii="Arial" w:hAnsi="Arial" w:cs="Arial"/>
          <w:color w:val="000000"/>
          <w:sz w:val="22"/>
          <w:szCs w:val="22"/>
        </w:rPr>
        <w:t>so as to</w:t>
      </w:r>
      <w:proofErr w:type="gramEnd"/>
      <w:r w:rsidR="00590FD5">
        <w:rPr>
          <w:rFonts w:ascii="Arial" w:hAnsi="Arial" w:cs="Arial"/>
          <w:color w:val="000000"/>
          <w:sz w:val="22"/>
          <w:szCs w:val="22"/>
        </w:rPr>
        <w:t xml:space="preserve"> take the first steps towards a complete and structured network of DDI and its adverse events</w:t>
      </w:r>
      <w:ins w:id="240" w:author="Jorge Hernansanz_Temp" w:date="2020-04-24T01:47:00Z">
        <w:r w:rsidR="00363995">
          <w:rPr>
            <w:rFonts w:ascii="Arial" w:hAnsi="Arial" w:cs="Arial"/>
            <w:color w:val="000000"/>
            <w:sz w:val="22"/>
            <w:szCs w:val="22"/>
          </w:rPr>
          <w:t>.</w:t>
        </w:r>
      </w:ins>
      <w:del w:id="241" w:author="Jorge Hernansanz_Temp" w:date="2020-04-24T01:47:00Z">
        <w:r w:rsidR="00590FD5" w:rsidDel="00363995">
          <w:rPr>
            <w:rFonts w:ascii="Arial" w:hAnsi="Arial" w:cs="Arial"/>
            <w:color w:val="000000"/>
            <w:sz w:val="22"/>
            <w:szCs w:val="22"/>
          </w:rPr>
          <w:delText xml:space="preserve"> (</w:delText>
        </w:r>
        <w:commentRangeStart w:id="242"/>
        <w:r w:rsidR="00590FD5" w:rsidDel="00363995">
          <w:rPr>
            <w:rFonts w:ascii="Arial" w:hAnsi="Arial" w:cs="Arial"/>
            <w:color w:val="000000"/>
            <w:sz w:val="22"/>
            <w:szCs w:val="22"/>
          </w:rPr>
          <w:delText>AE</w:delText>
        </w:r>
        <w:commentRangeEnd w:id="242"/>
        <w:r w:rsidR="008C1120" w:rsidDel="00363995">
          <w:rPr>
            <w:rStyle w:val="CommentReference"/>
            <w:rFonts w:asciiTheme="minorHAnsi" w:eastAsiaTheme="minorHAnsi" w:hAnsiTheme="minorHAnsi" w:cstheme="minorBidi"/>
          </w:rPr>
          <w:commentReference w:id="242"/>
        </w:r>
        <w:r w:rsidR="00590FD5" w:rsidDel="00363995">
          <w:rPr>
            <w:rFonts w:ascii="Arial" w:hAnsi="Arial" w:cs="Arial"/>
            <w:color w:val="000000"/>
            <w:sz w:val="22"/>
            <w:szCs w:val="22"/>
          </w:rPr>
          <w:delText>).</w:delText>
        </w:r>
      </w:del>
      <w:r w:rsidR="00590FD5">
        <w:rPr>
          <w:rFonts w:ascii="Arial" w:hAnsi="Arial" w:cs="Arial"/>
          <w:color w:val="000000"/>
          <w:sz w:val="22"/>
          <w:szCs w:val="22"/>
        </w:rPr>
        <w:t> </w:t>
      </w:r>
    </w:p>
    <w:p w14:paraId="5B1C0D6F" w14:textId="7EF41F26" w:rsidR="00590FD5" w:rsidRDefault="00590FD5" w:rsidP="00590FD5">
      <w:pPr>
        <w:pStyle w:val="NormalWeb"/>
        <w:spacing w:before="384" w:beforeAutospacing="0" w:after="0" w:afterAutospacing="0"/>
        <w:ind w:left="-307" w:right="2530"/>
      </w:pPr>
      <w:r>
        <w:rPr>
          <w:rFonts w:ascii="Arial" w:hAnsi="Arial" w:cs="Arial"/>
          <w:b/>
          <w:bCs/>
          <w:color w:val="000000"/>
          <w:sz w:val="22"/>
          <w:szCs w:val="22"/>
        </w:rPr>
        <w:t>Drug-Drug interactions</w:t>
      </w:r>
      <w:ins w:id="243" w:author="Cristina Leal Rodriguez" w:date="2020-04-03T11:55:00Z">
        <w:r w:rsidR="008C1120">
          <w:rPr>
            <w:rFonts w:ascii="Arial" w:hAnsi="Arial" w:cs="Arial"/>
            <w:b/>
            <w:bCs/>
            <w:color w:val="000000"/>
            <w:sz w:val="22"/>
            <w:szCs w:val="22"/>
          </w:rPr>
          <w:t>:</w:t>
        </w:r>
      </w:ins>
      <w:del w:id="244" w:author="Cristina Leal Rodriguez" w:date="2020-04-03T11:55:00Z">
        <w:r w:rsidDel="008C1120">
          <w:rPr>
            <w:rFonts w:ascii="Arial" w:hAnsi="Arial" w:cs="Arial"/>
            <w:b/>
            <w:bCs/>
            <w:color w:val="000000"/>
            <w:sz w:val="22"/>
            <w:szCs w:val="22"/>
          </w:rPr>
          <w:delText>;</w:delText>
        </w:r>
      </w:del>
      <w:ins w:id="245" w:author="Gianluca Mazzoni" w:date="2020-04-03T14:43:00Z">
        <w:r w:rsidR="00123AB6">
          <w:rPr>
            <w:rFonts w:ascii="Arial" w:hAnsi="Arial" w:cs="Arial"/>
            <w:b/>
            <w:bCs/>
            <w:color w:val="000000"/>
            <w:sz w:val="22"/>
            <w:szCs w:val="22"/>
          </w:rPr>
          <w:t xml:space="preserve"> </w:t>
        </w:r>
      </w:ins>
      <w:del w:id="246" w:author="Gianluca Mazzoni" w:date="2020-04-03T14:43:00Z">
        <w:r w:rsidDel="00123AB6">
          <w:rPr>
            <w:rFonts w:ascii="Arial" w:hAnsi="Arial" w:cs="Arial"/>
            <w:b/>
            <w:bCs/>
            <w:color w:val="000000"/>
            <w:sz w:val="22"/>
            <w:szCs w:val="22"/>
          </w:rPr>
          <w:delText xml:space="preserve"> a </w:delText>
        </w:r>
      </w:del>
      <w:r>
        <w:rPr>
          <w:rFonts w:ascii="Arial" w:hAnsi="Arial" w:cs="Arial"/>
          <w:b/>
          <w:bCs/>
          <w:color w:val="000000"/>
          <w:sz w:val="22"/>
          <w:szCs w:val="22"/>
        </w:rPr>
        <w:t>challenge</w:t>
      </w:r>
      <w:ins w:id="247" w:author="Gianluca Mazzoni" w:date="2020-04-03T14:44:00Z">
        <w:r w:rsidR="00123AB6">
          <w:rPr>
            <w:rFonts w:ascii="Arial" w:hAnsi="Arial" w:cs="Arial"/>
            <w:b/>
            <w:bCs/>
            <w:color w:val="000000"/>
            <w:sz w:val="22"/>
            <w:szCs w:val="22"/>
          </w:rPr>
          <w:t>s</w:t>
        </w:r>
      </w:ins>
      <w:r>
        <w:rPr>
          <w:rFonts w:ascii="Arial" w:hAnsi="Arial" w:cs="Arial"/>
          <w:b/>
          <w:bCs/>
          <w:color w:val="000000"/>
          <w:sz w:val="22"/>
          <w:szCs w:val="22"/>
        </w:rPr>
        <w:t xml:space="preserve"> to establish a common</w:t>
      </w:r>
      <w:ins w:id="248" w:author="Gianluca Mazzoni" w:date="2020-04-03T14:44:00Z">
        <w:r w:rsidR="00123AB6">
          <w:rPr>
            <w:rFonts w:ascii="Arial" w:hAnsi="Arial" w:cs="Arial"/>
            <w:b/>
            <w:bCs/>
            <w:color w:val="000000"/>
            <w:sz w:val="22"/>
            <w:szCs w:val="22"/>
          </w:rPr>
          <w:t xml:space="preserve"> </w:t>
        </w:r>
      </w:ins>
      <w:del w:id="249" w:author="Cristina Leal Rodriguez" w:date="2020-04-03T11:55:00Z">
        <w:r w:rsidDel="008C1120">
          <w:rPr>
            <w:rFonts w:ascii="Arial" w:hAnsi="Arial" w:cs="Arial"/>
            <w:b/>
            <w:bCs/>
            <w:color w:val="000000"/>
            <w:sz w:val="22"/>
            <w:szCs w:val="22"/>
          </w:rPr>
          <w:delText xml:space="preserve"> </w:delText>
        </w:r>
      </w:del>
      <w:r>
        <w:rPr>
          <w:rFonts w:ascii="Arial" w:hAnsi="Arial" w:cs="Arial"/>
          <w:b/>
          <w:bCs/>
          <w:color w:val="000000"/>
          <w:sz w:val="22"/>
          <w:szCs w:val="22"/>
        </w:rPr>
        <w:t>structure </w:t>
      </w:r>
    </w:p>
    <w:p w14:paraId="5E3C5262" w14:textId="4FA56106" w:rsidR="00590FD5" w:rsidRDefault="00567C02" w:rsidP="00590FD5">
      <w:pPr>
        <w:pStyle w:val="NormalWeb"/>
        <w:spacing w:before="77" w:beforeAutospacing="0" w:after="0" w:afterAutospacing="0"/>
        <w:ind w:left="-307" w:right="-341" w:firstLine="648"/>
        <w:jc w:val="both"/>
      </w:pPr>
      <w:ins w:id="250" w:author="Gianluca Mazzoni" w:date="2020-04-03T14:46:00Z">
        <w:r>
          <w:rPr>
            <w:rFonts w:ascii="Arial" w:hAnsi="Arial" w:cs="Arial"/>
            <w:color w:val="000000"/>
            <w:sz w:val="22"/>
            <w:szCs w:val="22"/>
          </w:rPr>
          <w:t>Previous studies already tried to integrate different data sources</w:t>
        </w:r>
      </w:ins>
      <w:ins w:id="251" w:author="Gianluca Mazzoni" w:date="2020-04-03T14:47:00Z">
        <w:r>
          <w:rPr>
            <w:rFonts w:ascii="Arial" w:hAnsi="Arial" w:cs="Arial"/>
            <w:color w:val="000000"/>
            <w:sz w:val="22"/>
            <w:szCs w:val="22"/>
          </w:rPr>
          <w:t xml:space="preserve"> containing DDI </w:t>
        </w:r>
        <w:proofErr w:type="gramStart"/>
        <w:r>
          <w:rPr>
            <w:rFonts w:ascii="Arial" w:hAnsi="Arial" w:cs="Arial"/>
            <w:color w:val="000000"/>
            <w:sz w:val="22"/>
            <w:szCs w:val="22"/>
          </w:rPr>
          <w:t>information</w:t>
        </w:r>
      </w:ins>
      <w:ins w:id="252" w:author="Gianluca Mazzoni" w:date="2020-04-03T14:46:00Z">
        <w:r>
          <w:rPr>
            <w:rFonts w:ascii="Arial" w:hAnsi="Arial" w:cs="Arial"/>
            <w:color w:val="000000"/>
            <w:sz w:val="22"/>
            <w:szCs w:val="22"/>
          </w:rPr>
          <w:t xml:space="preserve"> which</w:t>
        </w:r>
        <w:proofErr w:type="gramEnd"/>
        <w:r>
          <w:rPr>
            <w:rFonts w:ascii="Arial" w:hAnsi="Arial" w:cs="Arial"/>
            <w:color w:val="000000"/>
            <w:sz w:val="22"/>
            <w:szCs w:val="22"/>
          </w:rPr>
          <w:t xml:space="preserve"> resulted</w:t>
        </w:r>
      </w:ins>
      <w:del w:id="253" w:author="Gianluca Mazzoni" w:date="2020-04-03T14:46:00Z">
        <w:r w:rsidR="00590FD5" w:rsidDel="00567C02">
          <w:rPr>
            <w:rFonts w:ascii="Arial" w:hAnsi="Arial" w:cs="Arial"/>
            <w:color w:val="000000"/>
            <w:sz w:val="22"/>
            <w:szCs w:val="22"/>
          </w:rPr>
          <w:delText xml:space="preserve">Research has </w:delText>
        </w:r>
      </w:del>
      <w:ins w:id="254" w:author="Gianluca Mazzoni" w:date="2020-04-03T14:47:00Z">
        <w:r>
          <w:rPr>
            <w:rFonts w:ascii="Arial" w:hAnsi="Arial" w:cs="Arial"/>
            <w:color w:val="000000"/>
            <w:sz w:val="22"/>
            <w:szCs w:val="22"/>
          </w:rPr>
          <w:t xml:space="preserve"> in </w:t>
        </w:r>
      </w:ins>
      <w:del w:id="255" w:author="Gianluca Mazzoni" w:date="2020-04-03T14:47:00Z">
        <w:r w:rsidR="00590FD5" w:rsidDel="00567C02">
          <w:rPr>
            <w:rFonts w:ascii="Arial" w:hAnsi="Arial" w:cs="Arial"/>
            <w:color w:val="000000"/>
            <w:sz w:val="22"/>
            <w:szCs w:val="22"/>
          </w:rPr>
          <w:delText xml:space="preserve">concluded that there is </w:delText>
        </w:r>
      </w:del>
      <w:r w:rsidR="00590FD5">
        <w:rPr>
          <w:rFonts w:ascii="Arial" w:hAnsi="Arial" w:cs="Arial"/>
          <w:color w:val="000000"/>
          <w:sz w:val="22"/>
          <w:szCs w:val="22"/>
        </w:rPr>
        <w:t xml:space="preserve">little overlap between </w:t>
      </w:r>
      <w:del w:id="256" w:author="Gianluca Mazzoni" w:date="2020-04-03T14:47:00Z">
        <w:r w:rsidR="00590FD5" w:rsidDel="00567C02">
          <w:rPr>
            <w:rFonts w:ascii="Arial" w:hAnsi="Arial" w:cs="Arial"/>
            <w:color w:val="000000"/>
            <w:sz w:val="22"/>
            <w:szCs w:val="22"/>
          </w:rPr>
          <w:delText>the different data sources that contain DDI infor- mation</w:delText>
        </w:r>
      </w:del>
      <w:ins w:id="257" w:author="Gianluca Mazzoni" w:date="2020-04-03T14:44:00Z">
        <w:r w:rsidR="00123AB6">
          <w:rPr>
            <w:rFonts w:ascii="Arial" w:hAnsi="Arial" w:cs="Arial"/>
            <w:color w:val="000000"/>
            <w:sz w:val="22"/>
            <w:szCs w:val="22"/>
          </w:rPr>
          <w:t xml:space="preserve"> </w:t>
        </w:r>
      </w:ins>
      <w:r w:rsidR="00590FD5">
        <w:rPr>
          <w:rFonts w:ascii="Arial" w:hAnsi="Arial" w:cs="Arial"/>
          <w:color w:val="000000"/>
          <w:sz w:val="22"/>
          <w:szCs w:val="22"/>
        </w:rPr>
        <w:t xml:space="preserve">[3]. </w:t>
      </w:r>
      <w:ins w:id="258" w:author="Gianluca Mazzoni" w:date="2020-04-03T14:47:00Z">
        <w:r>
          <w:rPr>
            <w:rFonts w:ascii="Arial" w:hAnsi="Arial" w:cs="Arial"/>
            <w:color w:val="000000"/>
            <w:sz w:val="22"/>
            <w:szCs w:val="22"/>
          </w:rPr>
          <w:t>The integration</w:t>
        </w:r>
      </w:ins>
      <w:ins w:id="259" w:author="Gianluca Mazzoni" w:date="2020-04-03T14:48:00Z">
        <w:r>
          <w:rPr>
            <w:rFonts w:ascii="Arial" w:hAnsi="Arial" w:cs="Arial"/>
            <w:color w:val="000000"/>
            <w:sz w:val="22"/>
            <w:szCs w:val="22"/>
          </w:rPr>
          <w:t xml:space="preserve"> of different dataset</w:t>
        </w:r>
      </w:ins>
      <w:ins w:id="260" w:author="Gianluca Mazzoni" w:date="2020-04-03T14:47:00Z">
        <w:r>
          <w:rPr>
            <w:rFonts w:ascii="Arial" w:hAnsi="Arial" w:cs="Arial"/>
            <w:color w:val="000000"/>
            <w:sz w:val="22"/>
            <w:szCs w:val="22"/>
          </w:rPr>
          <w:t xml:space="preserve"> </w:t>
        </w:r>
      </w:ins>
      <w:ins w:id="261" w:author="Gianluca Mazzoni" w:date="2020-04-03T14:48:00Z">
        <w:r>
          <w:rPr>
            <w:rFonts w:ascii="Arial" w:hAnsi="Arial" w:cs="Arial"/>
            <w:color w:val="000000"/>
            <w:sz w:val="22"/>
            <w:szCs w:val="22"/>
          </w:rPr>
          <w:t xml:space="preserve">is </w:t>
        </w:r>
      </w:ins>
      <w:ins w:id="262" w:author="Gianluca Mazzoni" w:date="2020-04-03T14:49:00Z">
        <w:r>
          <w:rPr>
            <w:rFonts w:ascii="Arial" w:hAnsi="Arial" w:cs="Arial"/>
            <w:color w:val="000000"/>
            <w:sz w:val="22"/>
            <w:szCs w:val="22"/>
          </w:rPr>
          <w:t>challenging</w:t>
        </w:r>
      </w:ins>
      <w:ins w:id="263" w:author="Gianluca Mazzoni" w:date="2020-04-03T14:48:00Z">
        <w:r>
          <w:rPr>
            <w:rFonts w:ascii="Arial" w:hAnsi="Arial" w:cs="Arial"/>
            <w:color w:val="000000"/>
            <w:sz w:val="22"/>
            <w:szCs w:val="22"/>
          </w:rPr>
          <w:t xml:space="preserve"> due to the use of </w:t>
        </w:r>
      </w:ins>
      <w:del w:id="264" w:author="Gianluca Mazzoni" w:date="2020-04-03T14:48:00Z">
        <w:r w:rsidR="00590FD5" w:rsidDel="00567C02">
          <w:rPr>
            <w:rFonts w:ascii="Arial" w:hAnsi="Arial" w:cs="Arial"/>
            <w:color w:val="000000"/>
            <w:sz w:val="22"/>
            <w:szCs w:val="22"/>
          </w:rPr>
          <w:delText xml:space="preserve">Moreover, it is very common to observe each of them hosting a different set of </w:delText>
        </w:r>
      </w:del>
      <w:ins w:id="265" w:author="Gianluca Mazzoni" w:date="2020-04-03T14:49:00Z">
        <w:r>
          <w:rPr>
            <w:rFonts w:ascii="Arial" w:hAnsi="Arial" w:cs="Arial"/>
            <w:color w:val="000000"/>
            <w:sz w:val="22"/>
            <w:szCs w:val="22"/>
          </w:rPr>
          <w:t xml:space="preserve">different identifiers and the lack of a </w:t>
        </w:r>
      </w:ins>
      <w:ins w:id="266" w:author="Gianluca Mazzoni" w:date="2020-04-03T14:50:00Z">
        <w:r>
          <w:rPr>
            <w:rFonts w:ascii="Arial" w:hAnsi="Arial" w:cs="Arial"/>
            <w:color w:val="000000"/>
            <w:sz w:val="22"/>
            <w:szCs w:val="22"/>
          </w:rPr>
          <w:t>golden standard.</w:t>
        </w:r>
      </w:ins>
      <w:del w:id="267" w:author="Gianluca Mazzoni" w:date="2020-04-03T14:49:00Z">
        <w:r w:rsidR="00590FD5" w:rsidDel="00567C02">
          <w:rPr>
            <w:rFonts w:ascii="Arial" w:hAnsi="Arial" w:cs="Arial"/>
            <w:color w:val="000000"/>
            <w:sz w:val="22"/>
            <w:szCs w:val="22"/>
          </w:rPr>
          <w:delText xml:space="preserve">identifiers making it a challenge to intersect them and form a general </w:delText>
        </w:r>
        <w:commentRangeStart w:id="268"/>
        <w:r w:rsidR="00590FD5" w:rsidDel="00567C02">
          <w:rPr>
            <w:rFonts w:ascii="Arial" w:hAnsi="Arial" w:cs="Arial"/>
            <w:color w:val="000000"/>
            <w:sz w:val="22"/>
            <w:szCs w:val="22"/>
          </w:rPr>
          <w:delText>dataset</w:delText>
        </w:r>
        <w:commentRangeEnd w:id="268"/>
        <w:r w:rsidR="008C1120" w:rsidDel="00567C02">
          <w:rPr>
            <w:rStyle w:val="CommentReference"/>
            <w:rFonts w:asciiTheme="minorHAnsi" w:eastAsiaTheme="minorHAnsi" w:hAnsiTheme="minorHAnsi" w:cstheme="minorBidi"/>
          </w:rPr>
          <w:commentReference w:id="268"/>
        </w:r>
        <w:r w:rsidR="00590FD5" w:rsidDel="00567C02">
          <w:rPr>
            <w:rFonts w:ascii="Arial" w:hAnsi="Arial" w:cs="Arial"/>
            <w:color w:val="000000"/>
            <w:sz w:val="22"/>
            <w:szCs w:val="22"/>
          </w:rPr>
          <w:delText>. </w:delText>
        </w:r>
      </w:del>
    </w:p>
    <w:p w14:paraId="4B316B7E" w14:textId="7853A820" w:rsidR="00590FD5" w:rsidRPr="00567C02" w:rsidRDefault="00B90196" w:rsidP="00567C02">
      <w:pPr>
        <w:pStyle w:val="NormalWeb"/>
        <w:spacing w:before="72" w:beforeAutospacing="0" w:after="0" w:afterAutospacing="0"/>
        <w:ind w:left="-307" w:right="-346" w:firstLine="648"/>
        <w:jc w:val="both"/>
        <w:rPr>
          <w:rFonts w:ascii="Arial" w:hAnsi="Arial" w:cs="Arial"/>
          <w:color w:val="000000"/>
          <w:sz w:val="22"/>
          <w:szCs w:val="22"/>
          <w:rPrChange w:id="269" w:author="Gianluca Mazzoni" w:date="2020-04-03T14:55:00Z">
            <w:rPr/>
          </w:rPrChange>
        </w:rPr>
      </w:pPr>
      <w:r>
        <w:rPr>
          <w:rFonts w:ascii="Arial" w:hAnsi="Arial" w:cs="Arial"/>
          <w:color w:val="000000"/>
          <w:sz w:val="22"/>
          <w:szCs w:val="22"/>
        </w:rPr>
        <w:t>Our first stage of the project</w:t>
      </w:r>
      <w:ins w:id="270" w:author="Gianluca Mazzoni" w:date="2020-04-03T14:52:00Z">
        <w:r>
          <w:rPr>
            <w:rFonts w:ascii="Arial" w:hAnsi="Arial" w:cs="Arial"/>
            <w:color w:val="000000"/>
            <w:sz w:val="22"/>
            <w:szCs w:val="22"/>
          </w:rPr>
          <w:t xml:space="preserve"> </w:t>
        </w:r>
      </w:ins>
      <w:del w:id="271" w:author="Gianluca Mazzoni" w:date="2020-04-03T14:52:00Z">
        <w:r w:rsidDel="00567C02">
          <w:rPr>
            <w:rFonts w:ascii="Arial" w:hAnsi="Arial" w:cs="Arial"/>
            <w:color w:val="000000"/>
            <w:sz w:val="22"/>
            <w:szCs w:val="22"/>
          </w:rPr>
          <w:delText xml:space="preserve"> </w:delText>
        </w:r>
      </w:del>
      <w:r>
        <w:rPr>
          <w:rFonts w:ascii="Arial" w:hAnsi="Arial" w:cs="Arial"/>
          <w:color w:val="000000"/>
          <w:sz w:val="22"/>
          <w:szCs w:val="22"/>
        </w:rPr>
        <w:t>consist</w:t>
      </w:r>
      <w:ins w:id="272" w:author="Gianluca Mazzoni" w:date="2020-04-03T14:53:00Z">
        <w:r>
          <w:rPr>
            <w:rFonts w:ascii="Arial" w:hAnsi="Arial" w:cs="Arial"/>
            <w:color w:val="000000"/>
            <w:sz w:val="22"/>
            <w:szCs w:val="22"/>
          </w:rPr>
          <w:t>ed</w:t>
        </w:r>
      </w:ins>
      <w:del w:id="273" w:author="Gianluca Mazzoni" w:date="2020-04-03T14:53:00Z">
        <w:r w:rsidDel="00567C02">
          <w:rPr>
            <w:rFonts w:ascii="Arial" w:hAnsi="Arial" w:cs="Arial"/>
            <w:color w:val="000000"/>
            <w:sz w:val="22"/>
            <w:szCs w:val="22"/>
          </w:rPr>
          <w:delText>s</w:delText>
        </w:r>
      </w:del>
      <w:r>
        <w:rPr>
          <w:rFonts w:ascii="Arial" w:hAnsi="Arial" w:cs="Arial"/>
          <w:color w:val="000000"/>
          <w:sz w:val="22"/>
          <w:szCs w:val="22"/>
        </w:rPr>
        <w:t xml:space="preserve"> of extracting all the DDI data from publicly available databases, and gather all of them </w:t>
      </w:r>
      <w:ins w:id="274" w:author="Gianluca Mazzoni" w:date="2020-04-03T14:54:00Z">
        <w:r>
          <w:rPr>
            <w:rFonts w:ascii="Arial" w:hAnsi="Arial" w:cs="Arial"/>
            <w:color w:val="000000"/>
            <w:sz w:val="22"/>
            <w:szCs w:val="22"/>
          </w:rPr>
          <w:t>by mapping each drug to a common</w:t>
        </w:r>
      </w:ins>
      <w:del w:id="275" w:author="Gianluca Mazzoni" w:date="2020-04-03T14:53:00Z">
        <w:r w:rsidDel="00567C02">
          <w:rPr>
            <w:rFonts w:ascii="Arial" w:hAnsi="Arial" w:cs="Arial"/>
            <w:color w:val="000000"/>
            <w:sz w:val="22"/>
            <w:szCs w:val="22"/>
          </w:rPr>
          <w:delText>into a single</w:delText>
        </w:r>
      </w:del>
      <w:r>
        <w:rPr>
          <w:rFonts w:ascii="Arial" w:hAnsi="Arial" w:cs="Arial"/>
          <w:color w:val="000000"/>
          <w:sz w:val="22"/>
          <w:szCs w:val="22"/>
        </w:rPr>
        <w:t xml:space="preserve"> identifier; the ATC codes. </w:t>
      </w:r>
      <w:del w:id="276" w:author="Gianluca Mazzoni" w:date="2020-04-03T14:50:00Z">
        <w:r w:rsidR="00590FD5" w:rsidDel="00567C02">
          <w:rPr>
            <w:rFonts w:ascii="Arial" w:hAnsi="Arial" w:cs="Arial"/>
            <w:color w:val="000000"/>
            <w:sz w:val="22"/>
            <w:szCs w:val="22"/>
          </w:rPr>
          <w:delText xml:space="preserve">For it, we are taking into reference a </w:delText>
        </w:r>
      </w:del>
      <w:ins w:id="277" w:author="Gianluca Mazzoni" w:date="2020-04-03T14:50:00Z">
        <w:r w:rsidR="00567C02">
          <w:rPr>
            <w:rFonts w:ascii="Arial" w:hAnsi="Arial" w:cs="Arial"/>
            <w:color w:val="000000"/>
            <w:sz w:val="22"/>
            <w:szCs w:val="22"/>
          </w:rPr>
          <w:t>P</w:t>
        </w:r>
      </w:ins>
      <w:del w:id="278" w:author="Gianluca Mazzoni" w:date="2020-04-03T14:50:00Z">
        <w:r w:rsidR="00590FD5" w:rsidDel="00567C02">
          <w:rPr>
            <w:rFonts w:ascii="Arial" w:hAnsi="Arial" w:cs="Arial"/>
            <w:color w:val="000000"/>
            <w:sz w:val="22"/>
            <w:szCs w:val="22"/>
          </w:rPr>
          <w:delText>p</w:delText>
        </w:r>
      </w:del>
      <w:r w:rsidR="00590FD5">
        <w:rPr>
          <w:rFonts w:ascii="Arial" w:hAnsi="Arial" w:cs="Arial"/>
          <w:color w:val="000000"/>
          <w:sz w:val="22"/>
          <w:szCs w:val="22"/>
        </w:rPr>
        <w:t xml:space="preserve">revious research project [3] </w:t>
      </w:r>
      <w:ins w:id="279" w:author="Gianluca Mazzoni" w:date="2020-04-03T14:50:00Z">
        <w:r w:rsidR="00567C02">
          <w:rPr>
            <w:rFonts w:ascii="Arial" w:hAnsi="Arial" w:cs="Arial"/>
            <w:color w:val="000000"/>
            <w:sz w:val="22"/>
            <w:szCs w:val="22"/>
          </w:rPr>
          <w:t xml:space="preserve">performed a similar task by using </w:t>
        </w:r>
      </w:ins>
      <w:del w:id="280" w:author="Gianluca Mazzoni" w:date="2020-04-03T14:50:00Z">
        <w:r w:rsidR="00590FD5" w:rsidDel="00567C02">
          <w:rPr>
            <w:rFonts w:ascii="Arial" w:hAnsi="Arial" w:cs="Arial"/>
            <w:color w:val="000000"/>
            <w:sz w:val="22"/>
            <w:szCs w:val="22"/>
          </w:rPr>
          <w:delText xml:space="preserve">that achieved this with </w:delText>
        </w:r>
      </w:del>
      <w:r w:rsidR="00590FD5">
        <w:rPr>
          <w:rFonts w:ascii="Arial" w:hAnsi="Arial" w:cs="Arial"/>
          <w:color w:val="000000"/>
          <w:sz w:val="22"/>
          <w:szCs w:val="22"/>
        </w:rPr>
        <w:t xml:space="preserve">Drugbank codes. </w:t>
      </w:r>
      <w:ins w:id="281" w:author="Gianluca Mazzoni" w:date="2020-04-03T14:53:00Z">
        <w:r w:rsidR="00567C02">
          <w:rPr>
            <w:rFonts w:ascii="Arial" w:hAnsi="Arial" w:cs="Arial"/>
            <w:color w:val="000000"/>
            <w:sz w:val="22"/>
            <w:szCs w:val="22"/>
          </w:rPr>
          <w:t>T</w:t>
        </w:r>
      </w:ins>
      <w:ins w:id="282" w:author="Gianluca Mazzoni" w:date="2020-04-03T14:52:00Z">
        <w:r w:rsidR="00567C02">
          <w:rPr>
            <w:rFonts w:ascii="Arial" w:hAnsi="Arial" w:cs="Arial"/>
            <w:color w:val="000000"/>
            <w:sz w:val="22"/>
            <w:szCs w:val="22"/>
          </w:rPr>
          <w:t xml:space="preserve">he </w:t>
        </w:r>
        <w:proofErr w:type="spellStart"/>
        <w:r w:rsidR="00567C02">
          <w:rPr>
            <w:rFonts w:ascii="Arial" w:hAnsi="Arial" w:cs="Arial"/>
            <w:color w:val="000000"/>
            <w:sz w:val="22"/>
            <w:szCs w:val="22"/>
          </w:rPr>
          <w:t>first</w:t>
        </w:r>
      </w:ins>
      <w:r w:rsidR="00590FD5">
        <w:rPr>
          <w:rFonts w:ascii="Arial" w:hAnsi="Arial" w:cs="Arial"/>
          <w:color w:val="000000"/>
          <w:sz w:val="22"/>
          <w:szCs w:val="22"/>
        </w:rPr>
        <w:t>The</w:t>
      </w:r>
      <w:proofErr w:type="spellEnd"/>
      <w:r w:rsidR="00590FD5">
        <w:rPr>
          <w:rFonts w:ascii="Arial" w:hAnsi="Arial" w:cs="Arial"/>
          <w:color w:val="000000"/>
          <w:sz w:val="22"/>
          <w:szCs w:val="22"/>
        </w:rPr>
        <w:t xml:space="preserve"> different databases that were just one-time updated </w:t>
      </w:r>
      <w:proofErr w:type="gramStart"/>
      <w:r w:rsidR="00590FD5">
        <w:rPr>
          <w:rFonts w:ascii="Arial" w:hAnsi="Arial" w:cs="Arial"/>
          <w:color w:val="000000"/>
          <w:sz w:val="22"/>
          <w:szCs w:val="22"/>
        </w:rPr>
        <w:t>have been extracted</w:t>
      </w:r>
      <w:proofErr w:type="gramEnd"/>
      <w:r w:rsidR="00590FD5">
        <w:rPr>
          <w:rFonts w:ascii="Arial" w:hAnsi="Arial" w:cs="Arial"/>
          <w:color w:val="000000"/>
          <w:sz w:val="22"/>
          <w:szCs w:val="22"/>
        </w:rPr>
        <w:t xml:space="preserve"> from the </w:t>
      </w:r>
      <w:commentRangeStart w:id="283"/>
      <w:r w:rsidR="00590FD5">
        <w:rPr>
          <w:rFonts w:ascii="Arial" w:hAnsi="Arial" w:cs="Arial"/>
          <w:color w:val="000000"/>
          <w:sz w:val="22"/>
          <w:szCs w:val="22"/>
        </w:rPr>
        <w:t>GitHub’s project</w:t>
      </w:r>
      <w:commentRangeEnd w:id="283"/>
      <w:r w:rsidR="00567C02">
        <w:rPr>
          <w:rStyle w:val="CommentReference"/>
          <w:rFonts w:asciiTheme="minorHAnsi" w:eastAsiaTheme="minorHAnsi" w:hAnsiTheme="minorHAnsi" w:cstheme="minorBidi"/>
        </w:rPr>
        <w:commentReference w:id="283"/>
      </w:r>
      <w:ins w:id="284" w:author="Gianluca Mazzoni" w:date="2020-04-03T14:54:00Z">
        <w:r w:rsidR="00567C02">
          <w:rPr>
            <w:rFonts w:ascii="Arial" w:hAnsi="Arial" w:cs="Arial"/>
            <w:color w:val="000000"/>
            <w:sz w:val="22"/>
            <w:szCs w:val="22"/>
          </w:rPr>
          <w:t xml:space="preserve"> [3]</w:t>
        </w:r>
      </w:ins>
      <w:r w:rsidR="00590FD5">
        <w:rPr>
          <w:rFonts w:ascii="Arial" w:hAnsi="Arial" w:cs="Arial"/>
          <w:color w:val="000000"/>
          <w:sz w:val="22"/>
          <w:szCs w:val="22"/>
        </w:rPr>
        <w:t xml:space="preserve">, meanwhile those one that are being continuously updated have been manually extracted and treated. </w:t>
      </w:r>
      <w:del w:id="285" w:author="Gianluca Mazzoni" w:date="2020-04-03T14:54:00Z">
        <w:r w:rsidR="00590FD5" w:rsidDel="00567C02">
          <w:rPr>
            <w:rFonts w:ascii="Arial" w:hAnsi="Arial" w:cs="Arial"/>
            <w:color w:val="000000"/>
            <w:sz w:val="22"/>
            <w:szCs w:val="22"/>
          </w:rPr>
          <w:delText>In addition, new databases</w:delText>
        </w:r>
      </w:del>
      <w:ins w:id="286" w:author="Gianluca Mazzoni" w:date="2020-04-03T14:54:00Z">
        <w:r w:rsidR="00567C02">
          <w:rPr>
            <w:rFonts w:ascii="Arial" w:hAnsi="Arial" w:cs="Arial"/>
            <w:color w:val="000000"/>
            <w:sz w:val="22"/>
            <w:szCs w:val="22"/>
          </w:rPr>
          <w:t>Additional databases</w:t>
        </w:r>
      </w:ins>
      <w:r w:rsidR="00590FD5">
        <w:rPr>
          <w:rFonts w:ascii="Arial" w:hAnsi="Arial" w:cs="Arial"/>
          <w:color w:val="000000"/>
          <w:sz w:val="22"/>
          <w:szCs w:val="22"/>
        </w:rPr>
        <w:t xml:space="preserve"> </w:t>
      </w:r>
      <w:ins w:id="287" w:author="Gianluca Mazzoni" w:date="2020-04-03T14:54:00Z">
        <w:r w:rsidR="00567C02">
          <w:rPr>
            <w:rFonts w:ascii="Arial" w:hAnsi="Arial" w:cs="Arial"/>
            <w:color w:val="000000"/>
            <w:sz w:val="22"/>
            <w:szCs w:val="22"/>
          </w:rPr>
          <w:t>containing DDI</w:t>
        </w:r>
      </w:ins>
      <w:del w:id="288" w:author="Gianluca Mazzoni" w:date="2020-04-03T14:55:00Z">
        <w:r w:rsidR="00590FD5" w:rsidDel="00567C02">
          <w:rPr>
            <w:rFonts w:ascii="Arial" w:hAnsi="Arial" w:cs="Arial"/>
            <w:color w:val="000000"/>
            <w:sz w:val="22"/>
            <w:szCs w:val="22"/>
          </w:rPr>
          <w:delText>n</w:delText>
        </w:r>
      </w:del>
      <w:del w:id="289" w:author="Gianluca Mazzoni" w:date="2020-04-03T14:54:00Z">
        <w:r w:rsidR="00590FD5" w:rsidDel="00567C02">
          <w:rPr>
            <w:rFonts w:ascii="Arial" w:hAnsi="Arial" w:cs="Arial"/>
            <w:color w:val="000000"/>
            <w:sz w:val="22"/>
            <w:szCs w:val="22"/>
          </w:rPr>
          <w:delText>ot registered in [3] are</w:delText>
        </w:r>
      </w:del>
      <w:r w:rsidR="00590FD5">
        <w:rPr>
          <w:rFonts w:ascii="Arial" w:hAnsi="Arial" w:cs="Arial"/>
          <w:color w:val="000000"/>
          <w:sz w:val="22"/>
          <w:szCs w:val="22"/>
        </w:rPr>
        <w:t xml:space="preserve"> </w:t>
      </w:r>
      <w:ins w:id="290" w:author="Gianluca Mazzoni" w:date="2020-04-03T14:55:00Z">
        <w:r w:rsidR="00567C02">
          <w:rPr>
            <w:rFonts w:ascii="Arial" w:hAnsi="Arial" w:cs="Arial"/>
            <w:color w:val="000000"/>
            <w:sz w:val="22"/>
            <w:szCs w:val="22"/>
          </w:rPr>
          <w:t xml:space="preserve">were also </w:t>
        </w:r>
      </w:ins>
      <w:r w:rsidR="00590FD5">
        <w:rPr>
          <w:rFonts w:ascii="Arial" w:hAnsi="Arial" w:cs="Arial"/>
          <w:color w:val="000000"/>
          <w:sz w:val="22"/>
          <w:szCs w:val="22"/>
        </w:rPr>
        <w:t xml:space="preserve">included </w:t>
      </w:r>
      <w:proofErr w:type="gramStart"/>
      <w:r w:rsidR="00590FD5">
        <w:rPr>
          <w:rFonts w:ascii="Arial" w:hAnsi="Arial" w:cs="Arial"/>
          <w:color w:val="000000"/>
          <w:sz w:val="22"/>
          <w:szCs w:val="22"/>
        </w:rPr>
        <w:t>so as to</w:t>
      </w:r>
      <w:proofErr w:type="gramEnd"/>
      <w:r w:rsidR="00590FD5">
        <w:rPr>
          <w:rFonts w:ascii="Arial" w:hAnsi="Arial" w:cs="Arial"/>
          <w:color w:val="000000"/>
          <w:sz w:val="22"/>
          <w:szCs w:val="22"/>
        </w:rPr>
        <w:t xml:space="preserve"> have a more comprehensive dataset. </w:t>
      </w:r>
    </w:p>
    <w:p w14:paraId="41F59E36" w14:textId="1309F1EC" w:rsidR="00590FD5" w:rsidDel="006046FE" w:rsidRDefault="00590FD5" w:rsidP="00590FD5">
      <w:pPr>
        <w:pStyle w:val="NormalWeb"/>
        <w:spacing w:before="384" w:beforeAutospacing="0" w:after="0" w:afterAutospacing="0"/>
        <w:ind w:left="-307" w:right="8549"/>
        <w:rPr>
          <w:del w:id="291" w:author="Jorge Hernansanz_Temp" w:date="2020-04-24T04:38:00Z"/>
        </w:rPr>
      </w:pPr>
      <w:commentRangeStart w:id="292"/>
      <w:del w:id="293" w:author="Jorge Hernansanz_Temp" w:date="2020-04-24T04:38:00Z">
        <w:r w:rsidDel="006046FE">
          <w:rPr>
            <w:rFonts w:ascii="Arial" w:hAnsi="Arial" w:cs="Arial"/>
            <w:b/>
            <w:bCs/>
            <w:color w:val="000000"/>
            <w:sz w:val="22"/>
            <w:szCs w:val="22"/>
          </w:rPr>
          <w:delText>ATC codes </w:delText>
        </w:r>
      </w:del>
    </w:p>
    <w:p w14:paraId="06C34481" w14:textId="717D0B64" w:rsidR="00590FD5" w:rsidDel="006046FE" w:rsidRDefault="00590FD5" w:rsidP="00590FD5">
      <w:pPr>
        <w:pStyle w:val="NormalWeb"/>
        <w:spacing w:before="72" w:beforeAutospacing="0" w:after="0" w:afterAutospacing="0"/>
        <w:ind w:left="-307" w:right="-331" w:firstLine="648"/>
        <w:jc w:val="both"/>
        <w:rPr>
          <w:del w:id="294" w:author="Jorge Hernansanz_Temp" w:date="2020-04-24T04:38:00Z"/>
        </w:rPr>
      </w:pPr>
      <w:del w:id="295" w:author="Jorge Hernansanz_Temp" w:date="2020-04-24T04:38:00Z">
        <w:r w:rsidDel="006046FE">
          <w:rPr>
            <w:rFonts w:ascii="Arial" w:hAnsi="Arial" w:cs="Arial"/>
            <w:color w:val="000000"/>
            <w:sz w:val="22"/>
            <w:szCs w:val="22"/>
          </w:rPr>
          <w:delText>Anatomical Therapeutic Chemical (ATC) Classification System is a drug-related index that classifies within different levels the chemical group of each drug, where each drug may have several ATC codes but each drug its exclusive for each ATC code (No more than one Drug per ATC code). It consists of 14 different anatomical groups, each of them reaching 5 different levels of differentiation. </w:delText>
        </w:r>
      </w:del>
    </w:p>
    <w:p w14:paraId="0C27B5E6" w14:textId="7F58A9B2" w:rsidR="00590FD5" w:rsidDel="006046FE" w:rsidRDefault="00590FD5" w:rsidP="00590FD5">
      <w:pPr>
        <w:pStyle w:val="NormalWeb"/>
        <w:spacing w:before="72" w:beforeAutospacing="0" w:after="0" w:afterAutospacing="0"/>
        <w:ind w:left="-307" w:right="-307" w:firstLine="648"/>
        <w:rPr>
          <w:del w:id="296" w:author="Jorge Hernansanz_Temp" w:date="2020-04-24T04:38:00Z"/>
        </w:rPr>
      </w:pPr>
      <w:del w:id="297" w:author="Jorge Hernansanz_Temp" w:date="2020-04-24T04:38:00Z">
        <w:r w:rsidDel="006046FE">
          <w:rPr>
            <w:rFonts w:ascii="Arial" w:hAnsi="Arial" w:cs="Arial"/>
            <w:color w:val="000000"/>
            <w:sz w:val="22"/>
            <w:szCs w:val="22"/>
          </w:rPr>
          <w:delText>Different databases such as Drugbank and KEGG work with it</w:delText>
        </w:r>
      </w:del>
      <w:ins w:id="298" w:author="Gianluca Mazzoni" w:date="2020-04-03T14:55:00Z">
        <w:del w:id="299" w:author="Jorge Hernansanz_Temp" w:date="2020-04-24T04:38:00Z">
          <w:r w:rsidR="00724EB9" w:rsidDel="006046FE">
            <w:rPr>
              <w:rFonts w:ascii="Arial" w:hAnsi="Arial" w:cs="Arial"/>
              <w:color w:val="000000"/>
              <w:sz w:val="22"/>
              <w:szCs w:val="22"/>
            </w:rPr>
            <w:delText>annotated classifies each drug using ATC codes</w:delText>
          </w:r>
        </w:del>
      </w:ins>
      <w:del w:id="300" w:author="Jorge Hernansanz_Temp" w:date="2020-04-24T04:38:00Z">
        <w:r w:rsidDel="006046FE">
          <w:rPr>
            <w:rFonts w:ascii="Arial" w:hAnsi="Arial" w:cs="Arial"/>
            <w:color w:val="000000"/>
            <w:sz w:val="22"/>
            <w:szCs w:val="22"/>
          </w:rPr>
          <w:delText>, but the one that covers all the identifiers and is in charge of maintaining and updating it, is the World Health Organization (WHO).</w:delText>
        </w:r>
        <w:commentRangeEnd w:id="292"/>
        <w:r w:rsidR="00B90196" w:rsidDel="006046FE">
          <w:rPr>
            <w:rStyle w:val="CommentReference"/>
            <w:rFonts w:asciiTheme="minorHAnsi" w:eastAsiaTheme="minorHAnsi" w:hAnsiTheme="minorHAnsi" w:cstheme="minorBidi"/>
          </w:rPr>
          <w:commentReference w:id="292"/>
        </w:r>
      </w:del>
    </w:p>
    <w:p w14:paraId="6A79F266" w14:textId="77777777" w:rsidR="00590FD5" w:rsidRDefault="00590FD5">
      <w:pPr>
        <w:rPr>
          <w:sz w:val="36"/>
        </w:rPr>
      </w:pPr>
      <w:bookmarkStart w:id="301" w:name="_GoBack"/>
      <w:bookmarkEnd w:id="301"/>
    </w:p>
    <w:p w14:paraId="63551595" w14:textId="77777777" w:rsidR="009F438E" w:rsidRDefault="009F438E">
      <w:pPr>
        <w:rPr>
          <w:sz w:val="36"/>
        </w:rPr>
      </w:pPr>
    </w:p>
    <w:p w14:paraId="5229EFDC" w14:textId="77777777" w:rsidR="009F438E" w:rsidRDefault="009F438E">
      <w:pPr>
        <w:rPr>
          <w:sz w:val="36"/>
        </w:rPr>
      </w:pPr>
    </w:p>
    <w:p w14:paraId="2DE3B8FE" w14:textId="77777777" w:rsidR="009F438E" w:rsidRDefault="009F438E">
      <w:pPr>
        <w:rPr>
          <w:sz w:val="36"/>
        </w:rPr>
      </w:pPr>
    </w:p>
    <w:p w14:paraId="143CBB99" w14:textId="77777777" w:rsidR="009F438E" w:rsidRDefault="009F438E">
      <w:pPr>
        <w:rPr>
          <w:sz w:val="36"/>
        </w:rPr>
      </w:pPr>
    </w:p>
    <w:p w14:paraId="78F58F75" w14:textId="77777777" w:rsidR="009F438E" w:rsidRDefault="009F438E">
      <w:pPr>
        <w:rPr>
          <w:sz w:val="36"/>
        </w:rPr>
      </w:pPr>
    </w:p>
    <w:p w14:paraId="7F8D6227" w14:textId="77777777" w:rsidR="009F438E" w:rsidRDefault="009F438E">
      <w:pPr>
        <w:rPr>
          <w:sz w:val="36"/>
        </w:rPr>
      </w:pPr>
    </w:p>
    <w:p w14:paraId="6DFB6CAC" w14:textId="77777777" w:rsidR="009F438E" w:rsidRDefault="009F438E">
      <w:pPr>
        <w:rPr>
          <w:sz w:val="36"/>
        </w:rPr>
      </w:pPr>
    </w:p>
    <w:p w14:paraId="61850216" w14:textId="77777777" w:rsidR="009F438E" w:rsidRDefault="009F438E">
      <w:pPr>
        <w:rPr>
          <w:sz w:val="36"/>
        </w:rPr>
      </w:pPr>
    </w:p>
    <w:p w14:paraId="46ADECB8" w14:textId="77777777" w:rsidR="009F438E" w:rsidRDefault="009F438E">
      <w:pPr>
        <w:rPr>
          <w:sz w:val="36"/>
        </w:rPr>
      </w:pPr>
    </w:p>
    <w:p w14:paraId="195F29CF" w14:textId="77777777" w:rsidR="009F438E" w:rsidRDefault="009F438E">
      <w:pPr>
        <w:rPr>
          <w:b/>
          <w:sz w:val="36"/>
        </w:rPr>
      </w:pPr>
      <w:r>
        <w:rPr>
          <w:b/>
          <w:sz w:val="36"/>
        </w:rPr>
        <w:t>MATERIALS AND METHODS</w:t>
      </w:r>
    </w:p>
    <w:p w14:paraId="72D3B14E" w14:textId="55F647B4" w:rsidR="009F438E" w:rsidDel="008C1120" w:rsidRDefault="009F438E" w:rsidP="009F438E">
      <w:pPr>
        <w:pStyle w:val="NormalWeb"/>
        <w:spacing w:before="149" w:beforeAutospacing="0" w:after="0" w:afterAutospacing="0"/>
        <w:ind w:left="-307" w:right="-336" w:firstLine="648"/>
        <w:jc w:val="both"/>
        <w:rPr>
          <w:del w:id="302" w:author="Cristina Leal Rodriguez" w:date="2020-04-03T11:57:00Z"/>
        </w:rPr>
      </w:pPr>
      <w:del w:id="303" w:author="Cristina Leal Rodriguez" w:date="2020-04-03T11:57:00Z">
        <w:r w:rsidDel="008C1120">
          <w:rPr>
            <w:rFonts w:ascii="Arial" w:hAnsi="Arial" w:cs="Arial"/>
            <w:color w:val="000000"/>
            <w:sz w:val="22"/>
            <w:szCs w:val="22"/>
          </w:rPr>
          <w:delText>Knowledge about drug–drug interactions commonly arises from preclinical trials, from adverse drug reports, or based on knowledge of mechanisms of action [4]. The main sources comes from a free-published dataset of DDI/PDDI interactions where raw data is extracted via using REST APIs or web scraping through its website. The recollecting focuses not only on DDIs object and precipitant, but also in their adverse effects, mechanism of action, level of interaction... Additionally, single-drug information with similar features was also added as information to evaluate. </w:delText>
        </w:r>
      </w:del>
    </w:p>
    <w:p w14:paraId="3E45E5A3" w14:textId="579EC216" w:rsidR="009F438E" w:rsidDel="008C1120" w:rsidRDefault="009F438E" w:rsidP="009F438E">
      <w:pPr>
        <w:pStyle w:val="NormalWeb"/>
        <w:spacing w:before="58" w:beforeAutospacing="0" w:after="0" w:afterAutospacing="0"/>
        <w:ind w:left="-307" w:right="-307" w:firstLine="648"/>
        <w:rPr>
          <w:del w:id="304" w:author="Cristina Leal Rodriguez" w:date="2020-04-03T11:57:00Z"/>
          <w:rFonts w:ascii="Arial" w:hAnsi="Arial" w:cs="Arial"/>
          <w:color w:val="000000"/>
          <w:sz w:val="22"/>
          <w:szCs w:val="22"/>
        </w:rPr>
      </w:pPr>
      <w:del w:id="305" w:author="Cristina Leal Rodriguez" w:date="2020-04-03T11:57:00Z">
        <w:r w:rsidDel="008C1120">
          <w:rPr>
            <w:rFonts w:ascii="Arial" w:hAnsi="Arial" w:cs="Arial"/>
            <w:color w:val="000000"/>
            <w:sz w:val="22"/>
            <w:szCs w:val="22"/>
          </w:rPr>
          <w:delText>The main goal of this step consisted on linking all drugs to its ATC and establish a common dataset that relates the different DDI we can recover. </w:delText>
        </w:r>
      </w:del>
    </w:p>
    <w:p w14:paraId="1A877210" w14:textId="0088BAF6" w:rsidR="009F438E" w:rsidDel="008C1120" w:rsidRDefault="009F438E" w:rsidP="009F438E">
      <w:pPr>
        <w:pStyle w:val="NormalWeb"/>
        <w:spacing w:before="58" w:beforeAutospacing="0" w:after="0" w:afterAutospacing="0"/>
        <w:ind w:left="-307" w:right="-307" w:firstLine="648"/>
        <w:rPr>
          <w:del w:id="306" w:author="Cristina Leal Rodriguez" w:date="2020-04-03T11:57:00Z"/>
        </w:rPr>
      </w:pPr>
    </w:p>
    <w:p w14:paraId="592F8D1A" w14:textId="006BD861" w:rsidR="009F438E" w:rsidRDefault="009F438E" w:rsidP="009F438E">
      <w:pPr>
        <w:pStyle w:val="NormalWeb"/>
        <w:spacing w:before="288" w:beforeAutospacing="0" w:after="0" w:afterAutospacing="0"/>
        <w:ind w:left="-307" w:right="7075"/>
        <w:rPr>
          <w:ins w:id="307" w:author="Cristina Leal Rodriguez" w:date="2020-04-03T11:57:00Z"/>
          <w:rFonts w:ascii="Arial" w:hAnsi="Arial" w:cs="Arial"/>
          <w:b/>
          <w:bCs/>
          <w:color w:val="000000"/>
          <w:sz w:val="28"/>
          <w:szCs w:val="28"/>
        </w:rPr>
      </w:pPr>
      <w:commentRangeStart w:id="308"/>
      <w:r w:rsidRPr="009F438E">
        <w:rPr>
          <w:rFonts w:ascii="Arial" w:hAnsi="Arial" w:cs="Arial"/>
          <w:b/>
          <w:bCs/>
          <w:color w:val="000000"/>
          <w:sz w:val="28"/>
          <w:szCs w:val="28"/>
        </w:rPr>
        <w:t>Extraction of information</w:t>
      </w:r>
      <w:commentRangeEnd w:id="308"/>
      <w:r w:rsidR="00450AB1">
        <w:rPr>
          <w:rStyle w:val="CommentReference"/>
          <w:rFonts w:asciiTheme="minorHAnsi" w:eastAsiaTheme="minorHAnsi" w:hAnsiTheme="minorHAnsi" w:cstheme="minorBidi"/>
        </w:rPr>
        <w:commentReference w:id="308"/>
      </w:r>
    </w:p>
    <w:p w14:paraId="590AF96A" w14:textId="77777777" w:rsidR="008C1120" w:rsidRDefault="008C1120" w:rsidP="008C1120">
      <w:pPr>
        <w:pStyle w:val="NormalWeb"/>
        <w:spacing w:before="149" w:beforeAutospacing="0" w:after="0" w:afterAutospacing="0"/>
        <w:ind w:left="-307" w:right="-336" w:firstLine="648"/>
        <w:jc w:val="both"/>
        <w:rPr>
          <w:ins w:id="309" w:author="Cristina Leal Rodriguez" w:date="2020-04-03T11:57:00Z"/>
        </w:rPr>
      </w:pPr>
      <w:proofErr w:type="gramStart"/>
      <w:ins w:id="310" w:author="Cristina Leal Rodriguez" w:date="2020-04-03T11:57:00Z">
        <w:r>
          <w:rPr>
            <w:rFonts w:ascii="Arial" w:hAnsi="Arial" w:cs="Arial"/>
            <w:color w:val="000000"/>
            <w:sz w:val="22"/>
            <w:szCs w:val="22"/>
          </w:rPr>
          <w:t>Knowledge about drug–drug interactions commonly arises from preclinical trials, from adverse drug reports, or based on knowledge of mechanisms of action [4].</w:t>
        </w:r>
        <w:proofErr w:type="gramEnd"/>
        <w:r>
          <w:rPr>
            <w:rFonts w:ascii="Arial" w:hAnsi="Arial" w:cs="Arial"/>
            <w:color w:val="000000"/>
            <w:sz w:val="22"/>
            <w:szCs w:val="22"/>
          </w:rPr>
          <w:t xml:space="preserve"> The main sources comes from a free-published dataset of DDI/PDDI interactions where raw data is extracted via using REST APIs or web scraping through its website. The recollecting focuses not only on DDIs object and precipitant, but also in their adverse effects, mechanism of action, level of interaction... Additionally, single-drug information with similar features </w:t>
        </w:r>
        <w:proofErr w:type="gramStart"/>
        <w:r>
          <w:rPr>
            <w:rFonts w:ascii="Arial" w:hAnsi="Arial" w:cs="Arial"/>
            <w:color w:val="000000"/>
            <w:sz w:val="22"/>
            <w:szCs w:val="22"/>
          </w:rPr>
          <w:t>was also added</w:t>
        </w:r>
        <w:proofErr w:type="gramEnd"/>
        <w:r>
          <w:rPr>
            <w:rFonts w:ascii="Arial" w:hAnsi="Arial" w:cs="Arial"/>
            <w:color w:val="000000"/>
            <w:sz w:val="22"/>
            <w:szCs w:val="22"/>
          </w:rPr>
          <w:t xml:space="preserve"> as information to evaluate. </w:t>
        </w:r>
      </w:ins>
    </w:p>
    <w:p w14:paraId="4458C114" w14:textId="4FC3335E" w:rsidR="008C1120" w:rsidRDefault="008C1120">
      <w:pPr>
        <w:pStyle w:val="NormalWeb"/>
        <w:spacing w:before="58" w:beforeAutospacing="0" w:after="0" w:afterAutospacing="0"/>
        <w:ind w:left="-307" w:right="-307" w:firstLine="648"/>
        <w:rPr>
          <w:ins w:id="311" w:author="Jorge Hernansanz_Temp" w:date="2020-04-24T04:31:00Z"/>
          <w:rFonts w:ascii="Arial" w:hAnsi="Arial" w:cs="Arial"/>
          <w:color w:val="000000"/>
          <w:sz w:val="22"/>
          <w:szCs w:val="22"/>
        </w:rPr>
        <w:pPrChange w:id="312" w:author="Cristina Leal Rodriguez" w:date="2020-04-03T11:57:00Z">
          <w:pPr>
            <w:pStyle w:val="NormalWeb"/>
            <w:spacing w:before="288" w:beforeAutospacing="0" w:after="0" w:afterAutospacing="0"/>
            <w:ind w:left="-307" w:right="7075"/>
          </w:pPr>
        </w:pPrChange>
      </w:pPr>
      <w:proofErr w:type="gramStart"/>
      <w:ins w:id="313" w:author="Cristina Leal Rodriguez" w:date="2020-04-03T11:57:00Z">
        <w:r>
          <w:rPr>
            <w:rFonts w:ascii="Arial" w:hAnsi="Arial" w:cs="Arial"/>
            <w:color w:val="000000"/>
            <w:sz w:val="22"/>
            <w:szCs w:val="22"/>
          </w:rPr>
          <w:t>The main goal of this step consisted on linking all drugs to its ATC and establish a common dataset that relates the different DDI we can recover.</w:t>
        </w:r>
        <w:proofErr w:type="gramEnd"/>
        <w:r>
          <w:rPr>
            <w:rFonts w:ascii="Arial" w:hAnsi="Arial" w:cs="Arial"/>
            <w:color w:val="000000"/>
            <w:sz w:val="22"/>
            <w:szCs w:val="22"/>
          </w:rPr>
          <w:t> </w:t>
        </w:r>
      </w:ins>
    </w:p>
    <w:p w14:paraId="3C8AE327" w14:textId="071A6E56" w:rsidR="006046FE" w:rsidRDefault="006046FE" w:rsidP="006046FE">
      <w:pPr>
        <w:pStyle w:val="NormalWeb"/>
        <w:spacing w:before="384" w:beforeAutospacing="0" w:after="0" w:afterAutospacing="0"/>
        <w:ind w:left="-307" w:right="8549"/>
        <w:rPr>
          <w:ins w:id="314" w:author="Jorge Hernansanz_Temp" w:date="2020-04-24T04:31:00Z"/>
        </w:rPr>
      </w:pPr>
      <w:commentRangeStart w:id="315"/>
      <w:ins w:id="316" w:author="Jorge Hernansanz_Temp" w:date="2020-04-24T04:31:00Z">
        <w:r>
          <w:rPr>
            <w:rFonts w:ascii="Arial" w:hAnsi="Arial" w:cs="Arial"/>
            <w:b/>
            <w:bCs/>
            <w:color w:val="000000"/>
            <w:sz w:val="22"/>
            <w:szCs w:val="22"/>
          </w:rPr>
          <w:t>ATC</w:t>
        </w:r>
      </w:ins>
      <w:ins w:id="317" w:author="Jorge Hernansanz_Temp" w:date="2020-04-24T04:37:00Z">
        <w:r>
          <w:rPr>
            <w:rFonts w:ascii="Arial" w:hAnsi="Arial" w:cs="Arial"/>
            <w:b/>
            <w:bCs/>
            <w:color w:val="000000"/>
            <w:sz w:val="22"/>
            <w:szCs w:val="22"/>
          </w:rPr>
          <w:t xml:space="preserve"> </w:t>
        </w:r>
      </w:ins>
      <w:ins w:id="318" w:author="Jorge Hernansanz_Temp" w:date="2020-04-24T04:31:00Z">
        <w:r>
          <w:rPr>
            <w:rFonts w:ascii="Arial" w:hAnsi="Arial" w:cs="Arial"/>
            <w:b/>
            <w:bCs/>
            <w:color w:val="000000"/>
            <w:sz w:val="22"/>
            <w:szCs w:val="22"/>
          </w:rPr>
          <w:t>code </w:t>
        </w:r>
      </w:ins>
    </w:p>
    <w:p w14:paraId="3739269C" w14:textId="77777777" w:rsidR="006046FE" w:rsidRDefault="006046FE" w:rsidP="006046FE">
      <w:pPr>
        <w:pStyle w:val="NormalWeb"/>
        <w:spacing w:before="72" w:beforeAutospacing="0" w:after="0" w:afterAutospacing="0"/>
        <w:ind w:left="-307" w:right="-331" w:firstLine="648"/>
        <w:jc w:val="both"/>
        <w:rPr>
          <w:ins w:id="319" w:author="Jorge Hernansanz_Temp" w:date="2020-04-24T04:31:00Z"/>
        </w:rPr>
      </w:pPr>
      <w:ins w:id="320" w:author="Jorge Hernansanz_Temp" w:date="2020-04-24T04:31:00Z">
        <w:r>
          <w:rPr>
            <w:rFonts w:ascii="Arial" w:hAnsi="Arial" w:cs="Arial"/>
            <w:color w:val="000000"/>
            <w:sz w:val="22"/>
            <w:szCs w:val="22"/>
          </w:rPr>
          <w:t xml:space="preserve">Anatomical Therapeutic Chemical (ATC) Classification System is a drug-related index that classifies within different levels the chemical group of each drug, where each drug may have several ATC codes but each drug </w:t>
        </w:r>
        <w:proofErr w:type="gramStart"/>
        <w:r>
          <w:rPr>
            <w:rFonts w:ascii="Arial" w:hAnsi="Arial" w:cs="Arial"/>
            <w:color w:val="000000"/>
            <w:sz w:val="22"/>
            <w:szCs w:val="22"/>
          </w:rPr>
          <w:t>its</w:t>
        </w:r>
        <w:proofErr w:type="gramEnd"/>
        <w:r>
          <w:rPr>
            <w:rFonts w:ascii="Arial" w:hAnsi="Arial" w:cs="Arial"/>
            <w:color w:val="000000"/>
            <w:sz w:val="22"/>
            <w:szCs w:val="22"/>
          </w:rPr>
          <w:t xml:space="preserve"> exclusive for each ATC code (No more than one Drug per ATC code). It consists of 14 different anatomical groups, each of them reaching 5 different levels of differentiation. </w:t>
        </w:r>
      </w:ins>
    </w:p>
    <w:p w14:paraId="268B078A" w14:textId="77777777" w:rsidR="006046FE" w:rsidRDefault="006046FE" w:rsidP="006046FE">
      <w:pPr>
        <w:pStyle w:val="NormalWeb"/>
        <w:spacing w:before="72" w:beforeAutospacing="0" w:after="0" w:afterAutospacing="0"/>
        <w:ind w:left="-307" w:right="-307" w:firstLine="648"/>
        <w:rPr>
          <w:ins w:id="321" w:author="Jorge Hernansanz_Temp" w:date="2020-04-24T04:31:00Z"/>
        </w:rPr>
      </w:pPr>
      <w:ins w:id="322" w:author="Jorge Hernansanz_Temp" w:date="2020-04-24T04:31:00Z">
        <w:r>
          <w:rPr>
            <w:rFonts w:ascii="Arial" w:hAnsi="Arial" w:cs="Arial"/>
            <w:color w:val="000000"/>
            <w:sz w:val="22"/>
            <w:szCs w:val="22"/>
          </w:rPr>
          <w:t>Different databases such as Drugbank and KEGG annotated classifies each drug using ATC codes, but the one that covers all the identifiers and is in charge of maintaining and updating it, is the World Health Organization (WHO).</w:t>
        </w:r>
        <w:commentRangeEnd w:id="315"/>
        <w:r>
          <w:rPr>
            <w:rStyle w:val="CommentReference"/>
            <w:rFonts w:asciiTheme="minorHAnsi" w:eastAsiaTheme="minorHAnsi" w:hAnsiTheme="minorHAnsi" w:cstheme="minorBidi"/>
          </w:rPr>
          <w:commentReference w:id="315"/>
        </w:r>
      </w:ins>
    </w:p>
    <w:p w14:paraId="0E967172" w14:textId="77777777" w:rsidR="006046FE" w:rsidRPr="008C1120" w:rsidRDefault="006046FE">
      <w:pPr>
        <w:pStyle w:val="NormalWeb"/>
        <w:spacing w:before="58" w:beforeAutospacing="0" w:after="0" w:afterAutospacing="0"/>
        <w:ind w:left="-307" w:right="-307" w:firstLine="648"/>
        <w:rPr>
          <w:rFonts w:ascii="Arial" w:hAnsi="Arial" w:cs="Arial"/>
          <w:color w:val="000000"/>
          <w:sz w:val="22"/>
          <w:szCs w:val="22"/>
          <w:rPrChange w:id="323" w:author="Cristina Leal Rodriguez" w:date="2020-04-03T11:57:00Z">
            <w:rPr>
              <w:rFonts w:ascii="Arial" w:hAnsi="Arial" w:cs="Arial"/>
              <w:b/>
              <w:bCs/>
              <w:color w:val="000000"/>
              <w:sz w:val="28"/>
              <w:szCs w:val="28"/>
            </w:rPr>
          </w:rPrChange>
        </w:rPr>
        <w:pPrChange w:id="324" w:author="Cristina Leal Rodriguez" w:date="2020-04-03T11:57:00Z">
          <w:pPr>
            <w:pStyle w:val="NormalWeb"/>
            <w:spacing w:before="288" w:beforeAutospacing="0" w:after="0" w:afterAutospacing="0"/>
            <w:ind w:left="-307" w:right="7075"/>
          </w:pPr>
        </w:pPrChange>
      </w:pPr>
    </w:p>
    <w:p w14:paraId="10450E9E" w14:textId="77777777" w:rsidR="009F438E" w:rsidRPr="009F438E" w:rsidRDefault="009F438E" w:rsidP="009F438E">
      <w:pPr>
        <w:pStyle w:val="NormalWeb"/>
        <w:spacing w:before="288" w:beforeAutospacing="0" w:after="0" w:afterAutospacing="0"/>
        <w:ind w:left="-307" w:right="7075"/>
        <w:rPr>
          <w:sz w:val="28"/>
          <w:szCs w:val="28"/>
        </w:rPr>
      </w:pPr>
      <w:r w:rsidRPr="009F438E">
        <w:rPr>
          <w:rFonts w:ascii="Arial" w:hAnsi="Arial" w:cs="Arial"/>
          <w:b/>
          <w:bCs/>
          <w:color w:val="000000"/>
          <w:sz w:val="20"/>
          <w:szCs w:val="28"/>
        </w:rPr>
        <w:t>Drugbank</w:t>
      </w:r>
      <w:r w:rsidRPr="009F438E">
        <w:rPr>
          <w:rFonts w:ascii="Arial" w:hAnsi="Arial" w:cs="Arial"/>
          <w:b/>
          <w:bCs/>
          <w:color w:val="000000"/>
          <w:sz w:val="28"/>
          <w:szCs w:val="28"/>
        </w:rPr>
        <w:t> </w:t>
      </w:r>
    </w:p>
    <w:p w14:paraId="444E73A7" w14:textId="77777777" w:rsidR="009F438E" w:rsidRDefault="009F438E" w:rsidP="009F438E">
      <w:pPr>
        <w:pStyle w:val="NormalWeb"/>
        <w:spacing w:before="53" w:beforeAutospacing="0" w:after="0" w:afterAutospacing="0"/>
        <w:ind w:left="-307" w:right="-307" w:firstLine="648"/>
        <w:jc w:val="both"/>
      </w:pPr>
      <w:commentRangeStart w:id="325"/>
      <w:r>
        <w:rPr>
          <w:rFonts w:ascii="Arial" w:hAnsi="Arial" w:cs="Arial"/>
          <w:color w:val="000000"/>
          <w:sz w:val="22"/>
          <w:szCs w:val="22"/>
        </w:rPr>
        <w:lastRenderedPageBreak/>
        <w:t xml:space="preserve">Resources come from Drugbank XML dataset that can be downloadable from the website. Using </w:t>
      </w:r>
      <w:proofErr w:type="gramStart"/>
      <w:r>
        <w:rPr>
          <w:rFonts w:ascii="Arial" w:hAnsi="Arial" w:cs="Arial"/>
          <w:color w:val="000000"/>
          <w:sz w:val="22"/>
          <w:szCs w:val="22"/>
        </w:rPr>
        <w:t>a</w:t>
      </w:r>
      <w:proofErr w:type="gramEnd"/>
      <w:r>
        <w:rPr>
          <w:rFonts w:ascii="Arial" w:hAnsi="Arial" w:cs="Arial"/>
          <w:color w:val="000000"/>
          <w:sz w:val="22"/>
          <w:szCs w:val="22"/>
        </w:rPr>
        <w:t xml:space="preserve"> R package specific for this document; DBparsed, it was transformed into a variety of datasets covering description of the interactions, pathways, and chemical groups that drugs belong to. </w:t>
      </w:r>
      <w:commentRangeEnd w:id="325"/>
      <w:r w:rsidR="00450AB1">
        <w:rPr>
          <w:rStyle w:val="CommentReference"/>
          <w:rFonts w:asciiTheme="minorHAnsi" w:eastAsiaTheme="minorHAnsi" w:hAnsiTheme="minorHAnsi" w:cstheme="minorBidi"/>
        </w:rPr>
        <w:commentReference w:id="325"/>
      </w:r>
    </w:p>
    <w:p w14:paraId="10B7A69C" w14:textId="77777777" w:rsidR="009F438E" w:rsidRDefault="009F438E" w:rsidP="009F438E">
      <w:pPr>
        <w:pStyle w:val="NormalWeb"/>
        <w:spacing w:before="226" w:beforeAutospacing="0" w:after="0" w:afterAutospacing="0"/>
        <w:ind w:left="-307" w:right="-341"/>
        <w:jc w:val="both"/>
        <w:rPr>
          <w:rFonts w:ascii="Arial" w:hAnsi="Arial" w:cs="Arial"/>
          <w:b/>
          <w:bCs/>
          <w:color w:val="000000"/>
          <w:sz w:val="20"/>
          <w:szCs w:val="20"/>
        </w:rPr>
      </w:pPr>
      <w:r>
        <w:rPr>
          <w:rFonts w:ascii="Arial" w:hAnsi="Arial" w:cs="Arial"/>
          <w:b/>
          <w:bCs/>
          <w:color w:val="000000"/>
          <w:sz w:val="20"/>
          <w:szCs w:val="20"/>
        </w:rPr>
        <w:t>KEGG</w:t>
      </w:r>
    </w:p>
    <w:p w14:paraId="707F7973" w14:textId="77777777" w:rsidR="009F438E" w:rsidRPr="009F438E" w:rsidRDefault="009F438E" w:rsidP="009F438E">
      <w:pPr>
        <w:pStyle w:val="NormalWeb"/>
        <w:spacing w:before="53" w:beforeAutospacing="0" w:after="0" w:afterAutospacing="0"/>
        <w:ind w:left="-307" w:right="-307" w:firstLine="648"/>
        <w:jc w:val="both"/>
        <w:rPr>
          <w:rFonts w:ascii="Arial" w:hAnsi="Arial" w:cs="Arial"/>
          <w:color w:val="000000"/>
          <w:sz w:val="22"/>
          <w:szCs w:val="22"/>
        </w:rPr>
      </w:pPr>
      <w:commentRangeStart w:id="326"/>
      <w:r w:rsidRPr="009F438E">
        <w:rPr>
          <w:rFonts w:ascii="Arial" w:hAnsi="Arial" w:cs="Arial"/>
          <w:color w:val="000000"/>
          <w:sz w:val="22"/>
          <w:szCs w:val="22"/>
        </w:rPr>
        <w:t xml:space="preserve">Accessed the REST API of KEGG database to extract DDI interactions from each one, providing extra </w:t>
      </w:r>
      <w:proofErr w:type="spellStart"/>
      <w:r w:rsidRPr="009F438E">
        <w:rPr>
          <w:rFonts w:ascii="Arial" w:hAnsi="Arial" w:cs="Arial"/>
          <w:color w:val="000000"/>
          <w:sz w:val="22"/>
          <w:szCs w:val="22"/>
        </w:rPr>
        <w:t>informa</w:t>
      </w:r>
      <w:proofErr w:type="spellEnd"/>
      <w:r w:rsidRPr="009F438E">
        <w:rPr>
          <w:rFonts w:ascii="Arial" w:hAnsi="Arial" w:cs="Arial"/>
          <w:color w:val="000000"/>
          <w:sz w:val="22"/>
          <w:szCs w:val="22"/>
        </w:rPr>
        <w:t xml:space="preserve">- </w:t>
      </w:r>
      <w:proofErr w:type="spellStart"/>
      <w:r>
        <w:rPr>
          <w:rFonts w:ascii="Arial" w:hAnsi="Arial" w:cs="Arial"/>
          <w:color w:val="000000"/>
          <w:sz w:val="22"/>
          <w:szCs w:val="22"/>
        </w:rPr>
        <w:t>tion</w:t>
      </w:r>
      <w:proofErr w:type="spellEnd"/>
      <w:r>
        <w:rPr>
          <w:rFonts w:ascii="Arial" w:hAnsi="Arial" w:cs="Arial"/>
          <w:color w:val="000000"/>
          <w:sz w:val="22"/>
          <w:szCs w:val="22"/>
        </w:rPr>
        <w:t xml:space="preserve"> such as mechanism of action, as well as other kind of </w:t>
      </w:r>
      <w:proofErr w:type="gramStart"/>
      <w:r>
        <w:rPr>
          <w:rFonts w:ascii="Arial" w:hAnsi="Arial" w:cs="Arial"/>
          <w:color w:val="000000"/>
          <w:sz w:val="22"/>
          <w:szCs w:val="22"/>
        </w:rPr>
        <w:t>interactions which</w:t>
      </w:r>
      <w:proofErr w:type="gramEnd"/>
      <w:r>
        <w:rPr>
          <w:rFonts w:ascii="Arial" w:hAnsi="Arial" w:cs="Arial"/>
          <w:color w:val="000000"/>
          <w:sz w:val="22"/>
          <w:szCs w:val="22"/>
        </w:rPr>
        <w:t xml:space="preserve"> may be relevant. Moreover, it </w:t>
      </w:r>
      <w:proofErr w:type="gramStart"/>
      <w:r>
        <w:rPr>
          <w:rFonts w:ascii="Arial" w:hAnsi="Arial" w:cs="Arial"/>
          <w:color w:val="000000"/>
          <w:sz w:val="22"/>
          <w:szCs w:val="22"/>
        </w:rPr>
        <w:t>was obtained</w:t>
      </w:r>
      <w:proofErr w:type="gramEnd"/>
      <w:r>
        <w:rPr>
          <w:rFonts w:ascii="Arial" w:hAnsi="Arial" w:cs="Arial"/>
          <w:color w:val="000000"/>
          <w:sz w:val="22"/>
          <w:szCs w:val="22"/>
        </w:rPr>
        <w:t xml:space="preserve"> information of the different pathways and diseases the drugs are involved in. </w:t>
      </w:r>
      <w:commentRangeEnd w:id="326"/>
      <w:r w:rsidR="00450AB1">
        <w:rPr>
          <w:rStyle w:val="CommentReference"/>
          <w:rFonts w:asciiTheme="minorHAnsi" w:eastAsiaTheme="minorHAnsi" w:hAnsiTheme="minorHAnsi" w:cstheme="minorBidi"/>
        </w:rPr>
        <w:commentReference w:id="326"/>
      </w:r>
    </w:p>
    <w:p w14:paraId="6A746C14" w14:textId="77777777" w:rsidR="006046FE" w:rsidRDefault="006046FE" w:rsidP="009F438E">
      <w:pPr>
        <w:pStyle w:val="NormalWeb"/>
        <w:spacing w:before="230" w:beforeAutospacing="0" w:after="0" w:afterAutospacing="0"/>
        <w:ind w:left="-307" w:right="8774"/>
        <w:rPr>
          <w:ins w:id="327" w:author="Jorge Hernansanz_Temp" w:date="2020-04-24T04:37:00Z"/>
          <w:rFonts w:ascii="Arial" w:hAnsi="Arial" w:cs="Arial"/>
          <w:b/>
          <w:bCs/>
          <w:color w:val="000000"/>
          <w:sz w:val="20"/>
          <w:szCs w:val="20"/>
        </w:rPr>
      </w:pPr>
    </w:p>
    <w:p w14:paraId="65631541" w14:textId="67DDA6A4" w:rsidR="009F438E" w:rsidRDefault="009F438E" w:rsidP="009F438E">
      <w:pPr>
        <w:pStyle w:val="NormalWeb"/>
        <w:spacing w:before="230" w:beforeAutospacing="0" w:after="0" w:afterAutospacing="0"/>
        <w:ind w:left="-307" w:right="8774"/>
      </w:pPr>
      <w:proofErr w:type="gramStart"/>
      <w:r>
        <w:rPr>
          <w:rFonts w:ascii="Arial" w:hAnsi="Arial" w:cs="Arial"/>
          <w:b/>
          <w:bCs/>
          <w:color w:val="000000"/>
          <w:sz w:val="20"/>
          <w:szCs w:val="20"/>
        </w:rPr>
        <w:t>Two</w:t>
      </w:r>
      <w:ins w:id="328" w:author="Jorge Hernansanz_Temp" w:date="2020-04-24T04:37:00Z">
        <w:r w:rsidR="006046FE">
          <w:rPr>
            <w:rFonts w:ascii="Arial" w:hAnsi="Arial" w:cs="Arial"/>
            <w:b/>
            <w:bCs/>
            <w:color w:val="000000"/>
            <w:sz w:val="20"/>
            <w:szCs w:val="20"/>
          </w:rPr>
          <w:t xml:space="preserve"> </w:t>
        </w:r>
      </w:ins>
      <w:r>
        <w:rPr>
          <w:rFonts w:ascii="Arial" w:hAnsi="Arial" w:cs="Arial"/>
          <w:b/>
          <w:bCs/>
          <w:color w:val="000000"/>
          <w:sz w:val="20"/>
          <w:szCs w:val="20"/>
        </w:rPr>
        <w:t>sid</w:t>
      </w:r>
      <w:ins w:id="329" w:author="Jorge Hernansanz_Temp" w:date="2020-04-24T04:37:00Z">
        <w:r w:rsidR="006046FE">
          <w:rPr>
            <w:rFonts w:ascii="Arial" w:hAnsi="Arial" w:cs="Arial"/>
            <w:b/>
            <w:bCs/>
            <w:color w:val="000000"/>
            <w:sz w:val="20"/>
            <w:szCs w:val="20"/>
          </w:rPr>
          <w:t>e</w:t>
        </w:r>
      </w:ins>
      <w:proofErr w:type="gramEnd"/>
      <w:del w:id="330" w:author="Jorge Hernansanz_Temp" w:date="2020-04-24T04:37:00Z">
        <w:r w:rsidDel="006046FE">
          <w:rPr>
            <w:rFonts w:ascii="Arial" w:hAnsi="Arial" w:cs="Arial"/>
            <w:b/>
            <w:bCs/>
            <w:color w:val="000000"/>
            <w:sz w:val="20"/>
            <w:szCs w:val="20"/>
          </w:rPr>
          <w:delText>e</w:delText>
        </w:r>
      </w:del>
      <w:r>
        <w:rPr>
          <w:rFonts w:ascii="Arial" w:hAnsi="Arial" w:cs="Arial"/>
          <w:b/>
          <w:bCs/>
          <w:color w:val="000000"/>
          <w:sz w:val="20"/>
          <w:szCs w:val="20"/>
        </w:rPr>
        <w:t>s </w:t>
      </w:r>
    </w:p>
    <w:p w14:paraId="25334EC8" w14:textId="77777777" w:rsidR="009F438E" w:rsidRDefault="009F438E" w:rsidP="009F438E">
      <w:pPr>
        <w:pStyle w:val="NormalWeb"/>
        <w:spacing w:before="48" w:beforeAutospacing="0" w:after="0" w:afterAutospacing="0"/>
        <w:ind w:left="-307" w:right="-307" w:firstLine="648"/>
        <w:jc w:val="both"/>
      </w:pPr>
      <w:commentRangeStart w:id="331"/>
      <w:r>
        <w:rPr>
          <w:rFonts w:ascii="Arial" w:hAnsi="Arial" w:cs="Arial"/>
          <w:color w:val="000000"/>
          <w:sz w:val="22"/>
          <w:szCs w:val="22"/>
        </w:rPr>
        <w:t xml:space="preserve">Several sort of information </w:t>
      </w:r>
      <w:proofErr w:type="gramStart"/>
      <w:r>
        <w:rPr>
          <w:rFonts w:ascii="Arial" w:hAnsi="Arial" w:cs="Arial"/>
          <w:color w:val="000000"/>
          <w:sz w:val="22"/>
          <w:szCs w:val="22"/>
        </w:rPr>
        <w:t>can be recovered</w:t>
      </w:r>
      <w:proofErr w:type="gramEnd"/>
      <w:r>
        <w:rPr>
          <w:rFonts w:ascii="Arial" w:hAnsi="Arial" w:cs="Arial"/>
          <w:color w:val="000000"/>
          <w:sz w:val="22"/>
          <w:szCs w:val="22"/>
        </w:rPr>
        <w:t xml:space="preserve"> from Twosides webpage where we count with a dataset of DDI detailing disease provoked, and another describing the individual side effect caused by each drug. Both of them have, for each side effect, a propensity score computed that gives evidence to it. </w:t>
      </w:r>
      <w:commentRangeEnd w:id="331"/>
      <w:r w:rsidR="00450AB1">
        <w:rPr>
          <w:rStyle w:val="CommentReference"/>
          <w:rFonts w:asciiTheme="minorHAnsi" w:eastAsiaTheme="minorHAnsi" w:hAnsiTheme="minorHAnsi" w:cstheme="minorBidi"/>
        </w:rPr>
        <w:commentReference w:id="331"/>
      </w:r>
    </w:p>
    <w:p w14:paraId="3C622546" w14:textId="48FE525B" w:rsidR="009F438E" w:rsidRDefault="009F438E" w:rsidP="009F438E">
      <w:pPr>
        <w:pStyle w:val="NormalWeb"/>
        <w:spacing w:before="230" w:beforeAutospacing="0" w:after="0" w:afterAutospacing="0"/>
        <w:ind w:left="-307" w:right="8933"/>
      </w:pPr>
      <w:r>
        <w:rPr>
          <w:rFonts w:ascii="Arial" w:hAnsi="Arial" w:cs="Arial"/>
          <w:b/>
          <w:bCs/>
          <w:color w:val="000000"/>
          <w:sz w:val="20"/>
          <w:szCs w:val="20"/>
        </w:rPr>
        <w:t>NDF</w:t>
      </w:r>
      <w:del w:id="332" w:author="Jorge Hernansanz_Temp" w:date="2020-04-24T04:40:00Z">
        <w:r w:rsidDel="00511002">
          <w:rPr>
            <w:rFonts w:ascii="Arial" w:hAnsi="Arial" w:cs="Arial"/>
            <w:b/>
            <w:bCs/>
            <w:color w:val="000000"/>
            <w:sz w:val="20"/>
            <w:szCs w:val="20"/>
          </w:rPr>
          <w:delText>-</w:delText>
        </w:r>
      </w:del>
      <w:r>
        <w:rPr>
          <w:rFonts w:ascii="Arial" w:hAnsi="Arial" w:cs="Arial"/>
          <w:b/>
          <w:bCs/>
          <w:color w:val="000000"/>
          <w:sz w:val="20"/>
          <w:szCs w:val="20"/>
        </w:rPr>
        <w:t>RT </w:t>
      </w:r>
    </w:p>
    <w:p w14:paraId="1C3CC75F" w14:textId="77777777" w:rsidR="009F438E" w:rsidRDefault="009F438E" w:rsidP="009F438E">
      <w:pPr>
        <w:pStyle w:val="NormalWeb"/>
        <w:spacing w:before="48" w:beforeAutospacing="0" w:after="0" w:afterAutospacing="0"/>
        <w:ind w:left="-307" w:right="-331" w:firstLine="648"/>
        <w:jc w:val="both"/>
      </w:pPr>
      <w:commentRangeStart w:id="333"/>
      <w:r>
        <w:rPr>
          <w:rFonts w:ascii="Arial" w:hAnsi="Arial" w:cs="Arial"/>
          <w:color w:val="000000"/>
          <w:sz w:val="22"/>
          <w:szCs w:val="22"/>
        </w:rPr>
        <w:t xml:space="preserve">This dataset is composed of a mayor coverage of common USA brand drugs. Single drug information like mechanism of action or therapeutical effect </w:t>
      </w:r>
      <w:proofErr w:type="gramStart"/>
      <w:r>
        <w:rPr>
          <w:rFonts w:ascii="Arial" w:hAnsi="Arial" w:cs="Arial"/>
          <w:color w:val="000000"/>
          <w:sz w:val="22"/>
          <w:szCs w:val="22"/>
        </w:rPr>
        <w:t>can be accessed</w:t>
      </w:r>
      <w:proofErr w:type="gramEnd"/>
      <w:r>
        <w:rPr>
          <w:rFonts w:ascii="Arial" w:hAnsi="Arial" w:cs="Arial"/>
          <w:color w:val="000000"/>
          <w:sz w:val="22"/>
          <w:szCs w:val="22"/>
        </w:rPr>
        <w:t xml:space="preserve"> from its ftp repository. DDI information </w:t>
      </w:r>
      <w:proofErr w:type="gramStart"/>
      <w:r>
        <w:rPr>
          <w:rFonts w:ascii="Arial" w:hAnsi="Arial" w:cs="Arial"/>
          <w:color w:val="000000"/>
          <w:sz w:val="22"/>
          <w:szCs w:val="22"/>
        </w:rPr>
        <w:t>was extracted</w:t>
      </w:r>
      <w:proofErr w:type="gramEnd"/>
      <w:r>
        <w:rPr>
          <w:rFonts w:ascii="Arial" w:hAnsi="Arial" w:cs="Arial"/>
          <w:color w:val="000000"/>
          <w:sz w:val="22"/>
          <w:szCs w:val="22"/>
        </w:rPr>
        <w:t xml:space="preserve"> from BioPortal webpage via queries on its SPARQL endpoint. From there, it was extracted object and precipitant, and intensity of reaction</w:t>
      </w:r>
      <w:commentRangeEnd w:id="333"/>
      <w:r w:rsidR="00450AB1">
        <w:rPr>
          <w:rStyle w:val="CommentReference"/>
          <w:rFonts w:asciiTheme="minorHAnsi" w:eastAsiaTheme="minorHAnsi" w:hAnsiTheme="minorHAnsi" w:cstheme="minorBidi"/>
        </w:rPr>
        <w:commentReference w:id="333"/>
      </w:r>
      <w:r>
        <w:rPr>
          <w:rFonts w:ascii="Arial" w:hAnsi="Arial" w:cs="Arial"/>
          <w:color w:val="000000"/>
          <w:sz w:val="22"/>
          <w:szCs w:val="22"/>
        </w:rPr>
        <w:t>. </w:t>
      </w:r>
    </w:p>
    <w:p w14:paraId="62B9524A" w14:textId="77777777" w:rsidR="009F438E" w:rsidRDefault="009F438E" w:rsidP="009F438E">
      <w:pPr>
        <w:pStyle w:val="NormalWeb"/>
        <w:spacing w:before="226" w:beforeAutospacing="0" w:after="0" w:afterAutospacing="0"/>
        <w:ind w:left="-307" w:right="8352"/>
      </w:pPr>
      <w:r>
        <w:rPr>
          <w:rFonts w:ascii="Arial" w:hAnsi="Arial" w:cs="Arial"/>
          <w:b/>
          <w:bCs/>
          <w:color w:val="000000"/>
          <w:sz w:val="20"/>
          <w:szCs w:val="20"/>
        </w:rPr>
        <w:t>Crediblemeds </w:t>
      </w:r>
    </w:p>
    <w:p w14:paraId="7A96C55C" w14:textId="77777777" w:rsidR="009F438E" w:rsidRDefault="009F438E" w:rsidP="009F438E">
      <w:pPr>
        <w:pStyle w:val="NormalWeb"/>
        <w:spacing w:before="53" w:beforeAutospacing="0" w:after="0" w:afterAutospacing="0"/>
        <w:ind w:left="-307" w:right="-312" w:firstLine="648"/>
        <w:jc w:val="both"/>
      </w:pPr>
      <w:commentRangeStart w:id="334"/>
      <w:r>
        <w:rPr>
          <w:rFonts w:ascii="Arial" w:hAnsi="Arial" w:cs="Arial"/>
          <w:color w:val="000000"/>
          <w:sz w:val="22"/>
          <w:szCs w:val="22"/>
        </w:rPr>
        <w:t xml:space="preserve">Crediblemeds is a website dedicated to cover and give significance to drugs and DDI related to QT interval and TDP abnormality. DDI information </w:t>
      </w:r>
      <w:proofErr w:type="gramStart"/>
      <w:r>
        <w:rPr>
          <w:rFonts w:ascii="Arial" w:hAnsi="Arial" w:cs="Arial"/>
          <w:color w:val="000000"/>
          <w:sz w:val="22"/>
          <w:szCs w:val="22"/>
        </w:rPr>
        <w:t>can be extracted</w:t>
      </w:r>
      <w:proofErr w:type="gramEnd"/>
      <w:r>
        <w:rPr>
          <w:rFonts w:ascii="Arial" w:hAnsi="Arial" w:cs="Arial"/>
          <w:color w:val="000000"/>
          <w:sz w:val="22"/>
          <w:szCs w:val="22"/>
        </w:rPr>
        <w:t xml:space="preserve"> directly from its website where we obtained level of risk and mechanism of action. Its REST API allows us to retrieve several list of drugs that allows us to know </w:t>
      </w:r>
      <w:proofErr w:type="gramStart"/>
      <w:r>
        <w:rPr>
          <w:rFonts w:ascii="Arial" w:hAnsi="Arial" w:cs="Arial"/>
          <w:color w:val="000000"/>
          <w:sz w:val="22"/>
          <w:szCs w:val="22"/>
        </w:rPr>
        <w:t>more individual information like TDP risk or therapeutical effect</w:t>
      </w:r>
      <w:proofErr w:type="gramEnd"/>
      <w:r>
        <w:rPr>
          <w:rFonts w:ascii="Arial" w:hAnsi="Arial" w:cs="Arial"/>
          <w:color w:val="000000"/>
          <w:sz w:val="22"/>
          <w:szCs w:val="22"/>
        </w:rPr>
        <w:t>. </w:t>
      </w:r>
      <w:commentRangeEnd w:id="334"/>
      <w:r w:rsidR="00450AB1">
        <w:rPr>
          <w:rStyle w:val="CommentReference"/>
          <w:rFonts w:asciiTheme="minorHAnsi" w:eastAsiaTheme="minorHAnsi" w:hAnsiTheme="minorHAnsi" w:cstheme="minorBidi"/>
        </w:rPr>
        <w:commentReference w:id="334"/>
      </w:r>
    </w:p>
    <w:p w14:paraId="051E4A85" w14:textId="77777777" w:rsidR="009F438E" w:rsidRDefault="009F438E" w:rsidP="009F438E">
      <w:pPr>
        <w:pStyle w:val="NormalWeb"/>
        <w:spacing w:before="230" w:beforeAutospacing="0" w:after="0" w:afterAutospacing="0"/>
        <w:ind w:left="-307" w:right="5506"/>
      </w:pPr>
      <w:r>
        <w:rPr>
          <w:rFonts w:ascii="Arial" w:hAnsi="Arial" w:cs="Arial"/>
          <w:b/>
          <w:bCs/>
          <w:color w:val="000000"/>
          <w:sz w:val="20"/>
          <w:szCs w:val="20"/>
        </w:rPr>
        <w:t>ONC non-interruptive and ONC high-priority </w:t>
      </w:r>
    </w:p>
    <w:p w14:paraId="761D7999" w14:textId="534F7ACB" w:rsidR="009F438E" w:rsidRDefault="009F438E" w:rsidP="009F438E">
      <w:pPr>
        <w:pStyle w:val="NormalWeb"/>
        <w:spacing w:before="53" w:beforeAutospacing="0" w:after="0" w:afterAutospacing="0"/>
        <w:ind w:left="-307" w:right="-307" w:firstLine="648"/>
      </w:pPr>
      <w:commentRangeStart w:id="335"/>
      <w:r>
        <w:rPr>
          <w:rFonts w:ascii="Arial" w:hAnsi="Arial" w:cs="Arial"/>
          <w:color w:val="000000"/>
          <w:sz w:val="22"/>
          <w:szCs w:val="22"/>
        </w:rPr>
        <w:t xml:space="preserve">These two datasets comes from a </w:t>
      </w:r>
      <w:del w:id="336" w:author="Gianluca Mazzoni" w:date="2020-04-03T14:57:00Z">
        <w:r w:rsidDel="00724EB9">
          <w:rPr>
            <w:rFonts w:ascii="Arial" w:hAnsi="Arial" w:cs="Arial"/>
            <w:color w:val="000000"/>
            <w:sz w:val="22"/>
            <w:szCs w:val="22"/>
          </w:rPr>
          <w:delText>comprenhensive</w:delText>
        </w:r>
      </w:del>
      <w:ins w:id="337" w:author="Gianluca Mazzoni" w:date="2020-04-03T14:57:00Z">
        <w:r w:rsidR="00724EB9">
          <w:rPr>
            <w:rFonts w:ascii="Arial" w:hAnsi="Arial" w:cs="Arial"/>
            <w:color w:val="000000"/>
            <w:sz w:val="22"/>
            <w:szCs w:val="22"/>
          </w:rPr>
          <w:t>comprehensive</w:t>
        </w:r>
      </w:ins>
      <w:r>
        <w:rPr>
          <w:rFonts w:ascii="Arial" w:hAnsi="Arial" w:cs="Arial"/>
          <w:color w:val="000000"/>
          <w:sz w:val="22"/>
          <w:szCs w:val="22"/>
        </w:rPr>
        <w:t xml:space="preserve"> analysis between several commercial drug suppliers, supported by ONC. It is just covered the precipitant and object of the interaction, no more information. </w:t>
      </w:r>
      <w:commentRangeEnd w:id="335"/>
      <w:r w:rsidR="00450AB1">
        <w:rPr>
          <w:rStyle w:val="CommentReference"/>
          <w:rFonts w:asciiTheme="minorHAnsi" w:eastAsiaTheme="minorHAnsi" w:hAnsiTheme="minorHAnsi" w:cstheme="minorBidi"/>
        </w:rPr>
        <w:commentReference w:id="335"/>
      </w:r>
    </w:p>
    <w:p w14:paraId="63CEE601" w14:textId="77777777" w:rsidR="009F438E" w:rsidRDefault="009F438E" w:rsidP="009F438E">
      <w:pPr>
        <w:pStyle w:val="NormalWeb"/>
        <w:spacing w:before="230" w:beforeAutospacing="0" w:after="0" w:afterAutospacing="0"/>
        <w:ind w:left="-307" w:right="7570"/>
      </w:pPr>
      <w:r>
        <w:rPr>
          <w:rFonts w:ascii="Arial" w:hAnsi="Arial" w:cs="Arial"/>
          <w:b/>
          <w:bCs/>
          <w:color w:val="000000"/>
          <w:sz w:val="20"/>
          <w:szCs w:val="20"/>
        </w:rPr>
        <w:t>HIV-</w:t>
      </w:r>
      <w:proofErr w:type="spellStart"/>
      <w:r>
        <w:rPr>
          <w:rFonts w:ascii="Arial" w:hAnsi="Arial" w:cs="Arial"/>
          <w:b/>
          <w:bCs/>
          <w:color w:val="000000"/>
          <w:sz w:val="20"/>
          <w:szCs w:val="20"/>
        </w:rPr>
        <w:t>insite</w:t>
      </w:r>
      <w:proofErr w:type="spellEnd"/>
      <w:r>
        <w:rPr>
          <w:rFonts w:ascii="Arial" w:hAnsi="Arial" w:cs="Arial"/>
          <w:b/>
          <w:bCs/>
          <w:color w:val="000000"/>
          <w:sz w:val="20"/>
          <w:szCs w:val="20"/>
        </w:rPr>
        <w:t>-interactions </w:t>
      </w:r>
    </w:p>
    <w:p w14:paraId="135AA549" w14:textId="77777777" w:rsidR="009F438E" w:rsidRDefault="009F438E" w:rsidP="009F438E">
      <w:pPr>
        <w:pStyle w:val="NormalWeb"/>
        <w:spacing w:before="48" w:beforeAutospacing="0" w:after="0" w:afterAutospacing="0"/>
        <w:ind w:left="-307" w:right="-312" w:firstLine="648"/>
        <w:jc w:val="both"/>
      </w:pPr>
      <w:commentRangeStart w:id="338"/>
      <w:r>
        <w:rPr>
          <w:rFonts w:ascii="Arial" w:hAnsi="Arial" w:cs="Arial"/>
          <w:color w:val="000000"/>
          <w:sz w:val="22"/>
          <w:szCs w:val="22"/>
        </w:rPr>
        <w:t>This website from the University of California covers a great database of antiretroviral DDI interactions. Data is in html tables where we find common features such as mechanism of action or therapeutical effect, but also new ones such us the dose used of each drug. </w:t>
      </w:r>
      <w:commentRangeEnd w:id="338"/>
      <w:r w:rsidR="00450AB1">
        <w:rPr>
          <w:rStyle w:val="CommentReference"/>
          <w:rFonts w:asciiTheme="minorHAnsi" w:eastAsiaTheme="minorHAnsi" w:hAnsiTheme="minorHAnsi" w:cstheme="minorBidi"/>
        </w:rPr>
        <w:commentReference w:id="338"/>
      </w:r>
    </w:p>
    <w:p w14:paraId="17838ABC" w14:textId="77777777" w:rsidR="009F438E" w:rsidRDefault="009F438E" w:rsidP="009F438E">
      <w:pPr>
        <w:pStyle w:val="NormalWeb"/>
        <w:spacing w:before="230" w:beforeAutospacing="0" w:after="0" w:afterAutospacing="0"/>
        <w:ind w:left="-307" w:right="6336"/>
      </w:pPr>
      <w:r>
        <w:rPr>
          <w:rFonts w:ascii="Arial" w:hAnsi="Arial" w:cs="Arial"/>
          <w:b/>
          <w:bCs/>
          <w:color w:val="000000"/>
          <w:sz w:val="20"/>
          <w:szCs w:val="20"/>
        </w:rPr>
        <w:t>HIV, HEP and CANCER interactions </w:t>
      </w:r>
    </w:p>
    <w:p w14:paraId="2C6DFE07" w14:textId="77777777" w:rsidR="009F438E" w:rsidRDefault="009F438E" w:rsidP="009F438E">
      <w:pPr>
        <w:pStyle w:val="NormalWeb"/>
        <w:spacing w:before="48" w:beforeAutospacing="0" w:after="0" w:afterAutospacing="0"/>
        <w:ind w:left="-312" w:right="-307" w:firstLine="653"/>
        <w:jc w:val="both"/>
      </w:pPr>
      <w:commentRangeStart w:id="339"/>
      <w:proofErr w:type="gramStart"/>
      <w:r>
        <w:rPr>
          <w:rFonts w:ascii="Arial" w:hAnsi="Arial" w:cs="Arial"/>
          <w:color w:val="000000"/>
          <w:sz w:val="22"/>
          <w:szCs w:val="22"/>
        </w:rPr>
        <w:t>These three databases are hosted by the University of Liverpool where each of them covers a comprehensive amount of DDI interactions related to the specific disease</w:t>
      </w:r>
      <w:proofErr w:type="gramEnd"/>
      <w:r>
        <w:rPr>
          <w:rFonts w:ascii="Arial" w:hAnsi="Arial" w:cs="Arial"/>
          <w:color w:val="000000"/>
          <w:sz w:val="22"/>
          <w:szCs w:val="22"/>
        </w:rPr>
        <w:t xml:space="preserve">. Here we find characteristics such as the level of interaction, an evidence level, and a description of the pharmacokinetic mechanism of the interaction. Its extraction was performed by applying </w:t>
      </w:r>
      <w:proofErr w:type="gramStart"/>
      <w:r>
        <w:rPr>
          <w:rFonts w:ascii="Arial" w:hAnsi="Arial" w:cs="Arial"/>
          <w:color w:val="000000"/>
          <w:sz w:val="22"/>
          <w:szCs w:val="22"/>
        </w:rPr>
        <w:t>web scrapping</w:t>
      </w:r>
      <w:proofErr w:type="gramEnd"/>
      <w:r>
        <w:rPr>
          <w:rFonts w:ascii="Arial" w:hAnsi="Arial" w:cs="Arial"/>
          <w:color w:val="000000"/>
          <w:sz w:val="22"/>
          <w:szCs w:val="22"/>
        </w:rPr>
        <w:t xml:space="preserve"> techniques. </w:t>
      </w:r>
      <w:commentRangeEnd w:id="339"/>
      <w:r w:rsidR="00450AB1">
        <w:rPr>
          <w:rStyle w:val="CommentReference"/>
          <w:rFonts w:asciiTheme="minorHAnsi" w:eastAsiaTheme="minorHAnsi" w:hAnsiTheme="minorHAnsi" w:cstheme="minorBidi"/>
        </w:rPr>
        <w:commentReference w:id="339"/>
      </w:r>
    </w:p>
    <w:p w14:paraId="12B72112" w14:textId="77777777" w:rsidR="009F438E" w:rsidRDefault="009F438E" w:rsidP="009F438E">
      <w:pPr>
        <w:pStyle w:val="NormalWeb"/>
        <w:spacing w:before="398" w:beforeAutospacing="0" w:after="0" w:afterAutospacing="0"/>
        <w:ind w:left="9389" w:right="-307"/>
      </w:pPr>
      <w:commentRangeStart w:id="340"/>
      <w:r>
        <w:rPr>
          <w:rFonts w:ascii="Arial" w:hAnsi="Arial" w:cs="Arial"/>
          <w:b/>
          <w:bCs/>
          <w:color w:val="000000"/>
          <w:sz w:val="20"/>
          <w:szCs w:val="20"/>
        </w:rPr>
        <w:lastRenderedPageBreak/>
        <w:t>3/</w:t>
      </w:r>
      <w:r>
        <w:rPr>
          <w:rFonts w:ascii="Arial" w:hAnsi="Arial" w:cs="Arial"/>
          <w:b/>
          <w:bCs/>
          <w:color w:val="0000FF"/>
          <w:sz w:val="20"/>
          <w:szCs w:val="20"/>
        </w:rPr>
        <w:t>4 </w:t>
      </w:r>
      <w:commentRangeEnd w:id="340"/>
      <w:r w:rsidR="00724EB9">
        <w:rPr>
          <w:rStyle w:val="CommentReference"/>
          <w:rFonts w:asciiTheme="minorHAnsi" w:eastAsiaTheme="minorHAnsi" w:hAnsiTheme="minorHAnsi" w:cstheme="minorBidi"/>
        </w:rPr>
        <w:commentReference w:id="340"/>
      </w:r>
    </w:p>
    <w:p w14:paraId="10EEA43E" w14:textId="77777777" w:rsidR="006046FE" w:rsidRDefault="006046FE" w:rsidP="009F438E">
      <w:pPr>
        <w:pStyle w:val="NormalWeb"/>
        <w:spacing w:before="0" w:beforeAutospacing="0" w:after="0" w:afterAutospacing="0"/>
        <w:ind w:left="-307" w:right="7315"/>
        <w:rPr>
          <w:ins w:id="341" w:author="Jorge Hernansanz_Temp" w:date="2020-04-24T04:38:00Z"/>
          <w:rFonts w:ascii="Arial" w:hAnsi="Arial" w:cs="Arial"/>
          <w:b/>
          <w:bCs/>
          <w:color w:val="000000"/>
          <w:sz w:val="22"/>
          <w:szCs w:val="22"/>
        </w:rPr>
      </w:pPr>
    </w:p>
    <w:p w14:paraId="0F8C5502" w14:textId="77777777" w:rsidR="006046FE" w:rsidRDefault="006046FE" w:rsidP="009F438E">
      <w:pPr>
        <w:pStyle w:val="NormalWeb"/>
        <w:spacing w:before="0" w:beforeAutospacing="0" w:after="0" w:afterAutospacing="0"/>
        <w:ind w:left="-307" w:right="7315"/>
        <w:rPr>
          <w:ins w:id="342" w:author="Jorge Hernansanz_Temp" w:date="2020-04-24T04:38:00Z"/>
          <w:rFonts w:ascii="Arial" w:hAnsi="Arial" w:cs="Arial"/>
          <w:b/>
          <w:bCs/>
          <w:color w:val="000000"/>
          <w:sz w:val="22"/>
          <w:szCs w:val="22"/>
        </w:rPr>
      </w:pPr>
    </w:p>
    <w:p w14:paraId="16FCC23B" w14:textId="77777777" w:rsidR="006046FE" w:rsidRDefault="006046FE" w:rsidP="009F438E">
      <w:pPr>
        <w:pStyle w:val="NormalWeb"/>
        <w:spacing w:before="0" w:beforeAutospacing="0" w:after="0" w:afterAutospacing="0"/>
        <w:ind w:left="-307" w:right="7315"/>
        <w:rPr>
          <w:ins w:id="343" w:author="Jorge Hernansanz_Temp" w:date="2020-04-24T04:38:00Z"/>
          <w:rFonts w:ascii="Arial" w:hAnsi="Arial" w:cs="Arial"/>
          <w:b/>
          <w:bCs/>
          <w:color w:val="000000"/>
          <w:sz w:val="22"/>
          <w:szCs w:val="22"/>
        </w:rPr>
      </w:pPr>
    </w:p>
    <w:p w14:paraId="0B3E4409" w14:textId="77777777" w:rsidR="006046FE" w:rsidRDefault="006046FE" w:rsidP="009F438E">
      <w:pPr>
        <w:pStyle w:val="NormalWeb"/>
        <w:spacing w:before="0" w:beforeAutospacing="0" w:after="0" w:afterAutospacing="0"/>
        <w:ind w:left="-307" w:right="7315"/>
        <w:rPr>
          <w:ins w:id="344" w:author="Jorge Hernansanz_Temp" w:date="2020-04-24T04:38:00Z"/>
          <w:rFonts w:ascii="Arial" w:hAnsi="Arial" w:cs="Arial"/>
          <w:b/>
          <w:bCs/>
          <w:color w:val="000000"/>
          <w:sz w:val="22"/>
          <w:szCs w:val="22"/>
        </w:rPr>
      </w:pPr>
    </w:p>
    <w:p w14:paraId="0BE6FF4A" w14:textId="77777777" w:rsidR="006046FE" w:rsidRDefault="006046FE" w:rsidP="009F438E">
      <w:pPr>
        <w:pStyle w:val="NormalWeb"/>
        <w:spacing w:before="0" w:beforeAutospacing="0" w:after="0" w:afterAutospacing="0"/>
        <w:ind w:left="-307" w:right="7315"/>
        <w:rPr>
          <w:ins w:id="345" w:author="Jorge Hernansanz_Temp" w:date="2020-04-24T04:38:00Z"/>
          <w:rFonts w:ascii="Arial" w:hAnsi="Arial" w:cs="Arial"/>
          <w:b/>
          <w:bCs/>
          <w:color w:val="000000"/>
          <w:sz w:val="22"/>
          <w:szCs w:val="22"/>
        </w:rPr>
      </w:pPr>
    </w:p>
    <w:p w14:paraId="1D3CC107" w14:textId="77777777" w:rsidR="006046FE" w:rsidRDefault="006046FE" w:rsidP="009F438E">
      <w:pPr>
        <w:pStyle w:val="NormalWeb"/>
        <w:spacing w:before="0" w:beforeAutospacing="0" w:after="0" w:afterAutospacing="0"/>
        <w:ind w:left="-307" w:right="7315"/>
        <w:rPr>
          <w:ins w:id="346" w:author="Jorge Hernansanz_Temp" w:date="2020-04-24T04:38:00Z"/>
          <w:rFonts w:ascii="Arial" w:hAnsi="Arial" w:cs="Arial"/>
          <w:b/>
          <w:bCs/>
          <w:color w:val="000000"/>
          <w:sz w:val="22"/>
          <w:szCs w:val="22"/>
        </w:rPr>
      </w:pPr>
    </w:p>
    <w:p w14:paraId="4BEFEA1F" w14:textId="77777777" w:rsidR="006046FE" w:rsidRDefault="006046FE" w:rsidP="009F438E">
      <w:pPr>
        <w:pStyle w:val="NormalWeb"/>
        <w:spacing w:before="0" w:beforeAutospacing="0" w:after="0" w:afterAutospacing="0"/>
        <w:ind w:left="-307" w:right="7315"/>
        <w:rPr>
          <w:ins w:id="347" w:author="Jorge Hernansanz_Temp" w:date="2020-04-24T04:38:00Z"/>
          <w:rFonts w:ascii="Arial" w:hAnsi="Arial" w:cs="Arial"/>
          <w:b/>
          <w:bCs/>
          <w:color w:val="000000"/>
          <w:sz w:val="22"/>
          <w:szCs w:val="22"/>
        </w:rPr>
      </w:pPr>
    </w:p>
    <w:p w14:paraId="5D52A088" w14:textId="77777777" w:rsidR="006046FE" w:rsidRDefault="006046FE" w:rsidP="009F438E">
      <w:pPr>
        <w:pStyle w:val="NormalWeb"/>
        <w:spacing w:before="0" w:beforeAutospacing="0" w:after="0" w:afterAutospacing="0"/>
        <w:ind w:left="-307" w:right="7315"/>
        <w:rPr>
          <w:ins w:id="348" w:author="Jorge Hernansanz_Temp" w:date="2020-04-24T04:38:00Z"/>
          <w:rFonts w:ascii="Arial" w:hAnsi="Arial" w:cs="Arial"/>
          <w:b/>
          <w:bCs/>
          <w:color w:val="000000"/>
          <w:sz w:val="22"/>
          <w:szCs w:val="22"/>
        </w:rPr>
      </w:pPr>
    </w:p>
    <w:p w14:paraId="0CA4FDA5" w14:textId="77777777" w:rsidR="006046FE" w:rsidRDefault="006046FE" w:rsidP="009F438E">
      <w:pPr>
        <w:pStyle w:val="NormalWeb"/>
        <w:spacing w:before="0" w:beforeAutospacing="0" w:after="0" w:afterAutospacing="0"/>
        <w:ind w:left="-307" w:right="7315"/>
        <w:rPr>
          <w:ins w:id="349" w:author="Jorge Hernansanz_Temp" w:date="2020-04-24T04:38:00Z"/>
          <w:rFonts w:ascii="Arial" w:hAnsi="Arial" w:cs="Arial"/>
          <w:b/>
          <w:bCs/>
          <w:color w:val="000000"/>
          <w:sz w:val="22"/>
          <w:szCs w:val="22"/>
        </w:rPr>
      </w:pPr>
    </w:p>
    <w:p w14:paraId="167C70CE" w14:textId="07C67B0F" w:rsidR="009F438E" w:rsidRDefault="009F438E" w:rsidP="009F438E">
      <w:pPr>
        <w:pStyle w:val="NormalWeb"/>
        <w:spacing w:before="0" w:beforeAutospacing="0" w:after="0" w:afterAutospacing="0"/>
        <w:ind w:left="-307" w:right="7315"/>
      </w:pPr>
      <w:r>
        <w:rPr>
          <w:rFonts w:ascii="Arial" w:hAnsi="Arial" w:cs="Arial"/>
          <w:b/>
          <w:bCs/>
          <w:color w:val="000000"/>
          <w:sz w:val="22"/>
          <w:szCs w:val="22"/>
        </w:rPr>
        <w:t xml:space="preserve">DDI Corpus 2011, </w:t>
      </w:r>
      <w:ins w:id="350" w:author="Jorge Hernansanz_Temp" w:date="2020-04-24T04:38:00Z">
        <w:r w:rsidR="006046FE">
          <w:rPr>
            <w:rFonts w:ascii="Arial" w:hAnsi="Arial" w:cs="Arial"/>
            <w:b/>
            <w:bCs/>
            <w:color w:val="000000"/>
            <w:sz w:val="22"/>
            <w:szCs w:val="22"/>
          </w:rPr>
          <w:t xml:space="preserve">  </w:t>
        </w:r>
      </w:ins>
      <w:r>
        <w:rPr>
          <w:rFonts w:ascii="Arial" w:hAnsi="Arial" w:cs="Arial"/>
          <w:b/>
          <w:bCs/>
          <w:color w:val="000000"/>
          <w:sz w:val="22"/>
          <w:szCs w:val="22"/>
        </w:rPr>
        <w:t>2013 </w:t>
      </w:r>
    </w:p>
    <w:p w14:paraId="3F004A54" w14:textId="77777777" w:rsidR="009F438E" w:rsidRDefault="009F438E" w:rsidP="009F438E">
      <w:pPr>
        <w:pStyle w:val="NormalWeb"/>
        <w:spacing w:before="53" w:beforeAutospacing="0" w:after="0" w:afterAutospacing="0"/>
        <w:ind w:left="-307" w:right="-307" w:firstLine="648"/>
        <w:jc w:val="both"/>
      </w:pPr>
      <w:commentRangeStart w:id="351"/>
      <w:r>
        <w:rPr>
          <w:rFonts w:ascii="Arial" w:hAnsi="Arial" w:cs="Arial"/>
          <w:color w:val="000000"/>
          <w:sz w:val="22"/>
          <w:szCs w:val="22"/>
        </w:rPr>
        <w:t xml:space="preserve">NLP DDI corpus are becoming a common source of text mining data extraction from medical abstracts. These ones were elaborated by the lab group of Isabel </w:t>
      </w:r>
      <w:proofErr w:type="gramStart"/>
      <w:r>
        <w:rPr>
          <w:rFonts w:ascii="Arial" w:hAnsi="Arial" w:cs="Arial"/>
          <w:color w:val="000000"/>
          <w:sz w:val="22"/>
          <w:szCs w:val="22"/>
        </w:rPr>
        <w:t>Segura[</w:t>
      </w:r>
      <w:proofErr w:type="gramEnd"/>
      <w:r>
        <w:rPr>
          <w:rFonts w:ascii="Arial" w:hAnsi="Arial" w:cs="Arial"/>
          <w:color w:val="000000"/>
          <w:sz w:val="22"/>
          <w:szCs w:val="22"/>
        </w:rPr>
        <w:t>7] and already treated by [3]. We obtained a DDI dataset covering a description from each one from its GitHub project. </w:t>
      </w:r>
      <w:commentRangeEnd w:id="351"/>
      <w:r w:rsidR="00450AB1">
        <w:rPr>
          <w:rStyle w:val="CommentReference"/>
          <w:rFonts w:asciiTheme="minorHAnsi" w:eastAsiaTheme="minorHAnsi" w:hAnsiTheme="minorHAnsi" w:cstheme="minorBidi"/>
        </w:rPr>
        <w:commentReference w:id="351"/>
      </w:r>
    </w:p>
    <w:p w14:paraId="09305AE6" w14:textId="77777777" w:rsidR="009F438E" w:rsidRDefault="009F438E" w:rsidP="009F438E">
      <w:pPr>
        <w:pStyle w:val="NormalWeb"/>
        <w:spacing w:before="302" w:beforeAutospacing="0" w:after="0" w:afterAutospacing="0"/>
        <w:ind w:left="-307" w:right="8016"/>
      </w:pPr>
      <w:r>
        <w:rPr>
          <w:rFonts w:ascii="Arial" w:hAnsi="Arial" w:cs="Arial"/>
          <w:b/>
          <w:bCs/>
          <w:color w:val="000000"/>
          <w:sz w:val="22"/>
          <w:szCs w:val="22"/>
        </w:rPr>
        <w:t>Phaedra corpus </w:t>
      </w:r>
    </w:p>
    <w:p w14:paraId="1F1BEFFD" w14:textId="77777777" w:rsidR="009F438E" w:rsidRDefault="009F438E" w:rsidP="009F438E">
      <w:pPr>
        <w:pStyle w:val="NormalWeb"/>
        <w:spacing w:before="53" w:beforeAutospacing="0" w:after="0" w:afterAutospacing="0"/>
        <w:ind w:left="-312" w:right="-307" w:firstLine="653"/>
        <w:jc w:val="both"/>
      </w:pPr>
      <w:commentRangeStart w:id="352"/>
      <w:r>
        <w:rPr>
          <w:rFonts w:ascii="Arial" w:hAnsi="Arial" w:cs="Arial"/>
          <w:color w:val="000000"/>
          <w:sz w:val="22"/>
          <w:szCs w:val="22"/>
        </w:rPr>
        <w:t xml:space="preserve">This </w:t>
      </w:r>
      <w:proofErr w:type="gramStart"/>
      <w:r>
        <w:rPr>
          <w:rFonts w:ascii="Arial" w:hAnsi="Arial" w:cs="Arial"/>
          <w:color w:val="000000"/>
          <w:sz w:val="22"/>
          <w:szCs w:val="22"/>
        </w:rPr>
        <w:t>is a recent corpus that</w:t>
      </w:r>
      <w:proofErr w:type="gramEnd"/>
      <w:r>
        <w:rPr>
          <w:rFonts w:ascii="Arial" w:hAnsi="Arial" w:cs="Arial"/>
          <w:color w:val="000000"/>
          <w:sz w:val="22"/>
          <w:szCs w:val="22"/>
        </w:rPr>
        <w:t xml:space="preserve"> has extracted medical information from Medline abstracts. From </w:t>
      </w:r>
      <w:proofErr w:type="gramStart"/>
      <w:r>
        <w:rPr>
          <w:rFonts w:ascii="Arial" w:hAnsi="Arial" w:cs="Arial"/>
          <w:color w:val="000000"/>
          <w:sz w:val="22"/>
          <w:szCs w:val="22"/>
        </w:rPr>
        <w:t>here</w:t>
      </w:r>
      <w:proofErr w:type="gramEnd"/>
      <w:r>
        <w:rPr>
          <w:rFonts w:ascii="Arial" w:hAnsi="Arial" w:cs="Arial"/>
          <w:color w:val="000000"/>
          <w:sz w:val="22"/>
          <w:szCs w:val="22"/>
        </w:rPr>
        <w:t xml:space="preserve"> we recover DDI interactions followed by its adverse effect and therapeutical effect. Understanding of text mining techniques was required to extract parsed information.</w:t>
      </w:r>
      <w:commentRangeEnd w:id="352"/>
      <w:r w:rsidR="00450AB1">
        <w:rPr>
          <w:rStyle w:val="CommentReference"/>
          <w:rFonts w:asciiTheme="minorHAnsi" w:eastAsiaTheme="minorHAnsi" w:hAnsiTheme="minorHAnsi" w:cstheme="minorBidi"/>
        </w:rPr>
        <w:commentReference w:id="352"/>
      </w:r>
    </w:p>
    <w:p w14:paraId="0DD28CDD" w14:textId="77777777" w:rsidR="009F438E" w:rsidRDefault="009F438E">
      <w:pPr>
        <w:rPr>
          <w:b/>
          <w:sz w:val="36"/>
        </w:rPr>
      </w:pPr>
    </w:p>
    <w:p w14:paraId="6172A67E" w14:textId="77777777" w:rsidR="009F438E" w:rsidRDefault="009F438E">
      <w:pPr>
        <w:rPr>
          <w:b/>
          <w:sz w:val="36"/>
        </w:rPr>
      </w:pPr>
    </w:p>
    <w:p w14:paraId="066A100F" w14:textId="77777777" w:rsidR="009F438E" w:rsidRDefault="009F438E">
      <w:pPr>
        <w:rPr>
          <w:b/>
          <w:sz w:val="36"/>
        </w:rPr>
      </w:pPr>
    </w:p>
    <w:p w14:paraId="2DF6D296" w14:textId="77777777" w:rsidR="009F438E" w:rsidRDefault="009F438E">
      <w:pPr>
        <w:rPr>
          <w:b/>
          <w:sz w:val="36"/>
        </w:rPr>
      </w:pPr>
    </w:p>
    <w:p w14:paraId="70F994BD" w14:textId="77777777" w:rsidR="009F438E" w:rsidRDefault="009F438E">
      <w:pPr>
        <w:rPr>
          <w:b/>
          <w:sz w:val="36"/>
        </w:rPr>
      </w:pPr>
    </w:p>
    <w:p w14:paraId="31CC051B" w14:textId="77777777" w:rsidR="009F438E" w:rsidRDefault="009F438E">
      <w:pPr>
        <w:rPr>
          <w:b/>
          <w:sz w:val="36"/>
        </w:rPr>
      </w:pPr>
    </w:p>
    <w:p w14:paraId="7AECACC1" w14:textId="77777777" w:rsidR="009F438E" w:rsidRDefault="009F438E">
      <w:pPr>
        <w:rPr>
          <w:b/>
          <w:sz w:val="36"/>
        </w:rPr>
      </w:pPr>
    </w:p>
    <w:p w14:paraId="64AC610C" w14:textId="77777777" w:rsidR="009F438E" w:rsidRDefault="009F438E">
      <w:pPr>
        <w:rPr>
          <w:b/>
          <w:sz w:val="36"/>
        </w:rPr>
      </w:pPr>
    </w:p>
    <w:p w14:paraId="4413E9CB" w14:textId="77777777" w:rsidR="009F438E" w:rsidRDefault="009F438E">
      <w:pPr>
        <w:rPr>
          <w:b/>
          <w:sz w:val="36"/>
        </w:rPr>
      </w:pPr>
    </w:p>
    <w:p w14:paraId="4AFCE1D1" w14:textId="77777777" w:rsidR="009F438E" w:rsidRDefault="009F438E">
      <w:pPr>
        <w:rPr>
          <w:b/>
          <w:sz w:val="36"/>
        </w:rPr>
      </w:pPr>
    </w:p>
    <w:p w14:paraId="626FFD4B" w14:textId="77777777" w:rsidR="009F438E" w:rsidRDefault="009F438E">
      <w:pPr>
        <w:rPr>
          <w:b/>
          <w:sz w:val="36"/>
        </w:rPr>
      </w:pPr>
    </w:p>
    <w:p w14:paraId="7D551570" w14:textId="77777777" w:rsidR="009F438E" w:rsidRDefault="009F438E">
      <w:pPr>
        <w:rPr>
          <w:b/>
          <w:sz w:val="36"/>
        </w:rPr>
      </w:pPr>
    </w:p>
    <w:p w14:paraId="442458CE" w14:textId="77777777" w:rsidR="009F438E" w:rsidRDefault="009F438E">
      <w:pPr>
        <w:rPr>
          <w:b/>
          <w:sz w:val="36"/>
        </w:rPr>
      </w:pPr>
    </w:p>
    <w:p w14:paraId="416FBF10" w14:textId="77777777" w:rsidR="009F438E" w:rsidRDefault="009F438E">
      <w:pPr>
        <w:rPr>
          <w:b/>
          <w:sz w:val="36"/>
        </w:rPr>
      </w:pPr>
    </w:p>
    <w:p w14:paraId="770195B0" w14:textId="77777777" w:rsidR="009F438E" w:rsidRDefault="009F438E">
      <w:pPr>
        <w:rPr>
          <w:b/>
          <w:sz w:val="36"/>
        </w:rPr>
      </w:pPr>
    </w:p>
    <w:p w14:paraId="12D868B7" w14:textId="77777777" w:rsidR="009F438E" w:rsidRDefault="009F438E">
      <w:pPr>
        <w:rPr>
          <w:b/>
          <w:sz w:val="36"/>
        </w:rPr>
      </w:pPr>
    </w:p>
    <w:p w14:paraId="1335FDFD" w14:textId="77777777" w:rsidR="009F438E" w:rsidRDefault="009F438E">
      <w:pPr>
        <w:rPr>
          <w:b/>
          <w:sz w:val="36"/>
        </w:rPr>
      </w:pPr>
    </w:p>
    <w:p w14:paraId="195D8DA8" w14:textId="77777777" w:rsidR="009F438E" w:rsidRDefault="009F438E">
      <w:pPr>
        <w:rPr>
          <w:b/>
          <w:sz w:val="36"/>
        </w:rPr>
      </w:pPr>
    </w:p>
    <w:p w14:paraId="35102918" w14:textId="77777777" w:rsidR="009F438E" w:rsidRDefault="009F438E">
      <w:pPr>
        <w:rPr>
          <w:b/>
          <w:sz w:val="36"/>
        </w:rPr>
      </w:pPr>
      <w:r>
        <w:rPr>
          <w:b/>
          <w:sz w:val="36"/>
        </w:rPr>
        <w:t>REFERENCES</w:t>
      </w:r>
    </w:p>
    <w:p w14:paraId="48054700" w14:textId="77777777" w:rsidR="009F438E" w:rsidRDefault="009F438E" w:rsidP="009F438E">
      <w:pPr>
        <w:pStyle w:val="NormalWeb"/>
        <w:numPr>
          <w:ilvl w:val="0"/>
          <w:numId w:val="1"/>
        </w:numPr>
        <w:spacing w:before="149" w:beforeAutospacing="0" w:after="0" w:afterAutospacing="0"/>
        <w:ind w:right="-346"/>
        <w:jc w:val="both"/>
        <w:rPr>
          <w:rFonts w:ascii="Arial" w:hAnsi="Arial" w:cs="Arial"/>
          <w:color w:val="000000"/>
          <w:sz w:val="22"/>
          <w:szCs w:val="22"/>
        </w:rPr>
      </w:pPr>
      <w:commentRangeStart w:id="353"/>
      <w:r>
        <w:rPr>
          <w:rFonts w:ascii="Arial" w:hAnsi="Arial" w:cs="Arial"/>
          <w:color w:val="000000"/>
          <w:sz w:val="22"/>
          <w:szCs w:val="22"/>
        </w:rPr>
        <w:t>David C. Classen, M</w:t>
      </w:r>
      <w:proofErr w:type="gramStart"/>
      <w:r>
        <w:rPr>
          <w:rFonts w:ascii="Arial" w:hAnsi="Arial" w:cs="Arial"/>
          <w:color w:val="000000"/>
          <w:sz w:val="22"/>
          <w:szCs w:val="22"/>
        </w:rPr>
        <w:t>. .</w:t>
      </w:r>
      <w:proofErr w:type="gramEnd"/>
      <w:r>
        <w:rPr>
          <w:rFonts w:ascii="Arial" w:hAnsi="Arial" w:cs="Arial"/>
          <w:color w:val="000000"/>
          <w:sz w:val="22"/>
          <w:szCs w:val="22"/>
        </w:rPr>
        <w:t xml:space="preserve"> S. P. R. P</w:t>
      </w:r>
      <w:proofErr w:type="gramStart"/>
      <w:r>
        <w:rPr>
          <w:rFonts w:ascii="Arial" w:hAnsi="Arial" w:cs="Arial"/>
          <w:color w:val="000000"/>
          <w:sz w:val="22"/>
          <w:szCs w:val="22"/>
        </w:rPr>
        <w:t>. ,</w:t>
      </w:r>
      <w:proofErr w:type="gramEnd"/>
      <w:r>
        <w:rPr>
          <w:rFonts w:ascii="Arial" w:hAnsi="Arial" w:cs="Arial"/>
          <w:color w:val="000000"/>
          <w:sz w:val="22"/>
          <w:szCs w:val="22"/>
        </w:rPr>
        <w:t xml:space="preserve"> MD &amp; David W. Bates, M., MD. Critical drug-drug interactions for use in electronic health records systems with computerized physician order entry: Review of leading approaches. </w:t>
      </w:r>
      <w:proofErr w:type="spellStart"/>
      <w:proofErr w:type="gramStart"/>
      <w:r>
        <w:rPr>
          <w:rFonts w:ascii="Arial" w:hAnsi="Arial" w:cs="Arial"/>
          <w:color w:val="000000"/>
          <w:sz w:val="22"/>
          <w:szCs w:val="22"/>
        </w:rPr>
        <w:t>figshare</w:t>
      </w:r>
      <w:proofErr w:type="spellEnd"/>
      <w:proofErr w:type="gramEnd"/>
      <w:r>
        <w:rPr>
          <w:rFonts w:ascii="Arial" w:hAnsi="Arial" w:cs="Arial"/>
          <w:color w:val="000000"/>
          <w:sz w:val="22"/>
          <w:szCs w:val="22"/>
        </w:rPr>
        <w:t xml:space="preserve"> </w:t>
      </w:r>
      <w:r>
        <w:rPr>
          <w:rFonts w:ascii="Arial" w:hAnsi="Arial" w:cs="Arial"/>
          <w:color w:val="0000FF"/>
          <w:sz w:val="22"/>
          <w:szCs w:val="22"/>
        </w:rPr>
        <w:t xml:space="preserve">https://insights.ovid.com/crossref?an=01209203-201106000-00001 </w:t>
      </w:r>
      <w:r>
        <w:rPr>
          <w:rFonts w:ascii="Arial" w:hAnsi="Arial" w:cs="Arial"/>
          <w:color w:val="000000"/>
          <w:sz w:val="22"/>
          <w:szCs w:val="22"/>
        </w:rPr>
        <w:t>(2011). </w:t>
      </w:r>
    </w:p>
    <w:p w14:paraId="0D819735" w14:textId="77777777" w:rsidR="009F438E" w:rsidRDefault="009F438E" w:rsidP="009F438E">
      <w:pPr>
        <w:pStyle w:val="NormalWeb"/>
        <w:spacing w:before="149" w:beforeAutospacing="0" w:after="0" w:afterAutospacing="0"/>
        <w:ind w:left="53" w:right="-346"/>
        <w:jc w:val="both"/>
      </w:pPr>
    </w:p>
    <w:p w14:paraId="3F927551" w14:textId="77777777" w:rsidR="009F438E" w:rsidRDefault="009F438E" w:rsidP="009F438E">
      <w:pPr>
        <w:pStyle w:val="NormalWeb"/>
        <w:numPr>
          <w:ilvl w:val="0"/>
          <w:numId w:val="1"/>
        </w:numPr>
        <w:spacing w:before="149" w:beforeAutospacing="0" w:after="0" w:afterAutospacing="0"/>
        <w:ind w:right="-346"/>
        <w:jc w:val="both"/>
        <w:rPr>
          <w:rFonts w:ascii="Arial" w:hAnsi="Arial" w:cs="Arial"/>
          <w:color w:val="000000"/>
          <w:sz w:val="22"/>
          <w:szCs w:val="22"/>
        </w:rPr>
      </w:pPr>
      <w:proofErr w:type="spellStart"/>
      <w:r>
        <w:rPr>
          <w:rFonts w:ascii="Arial" w:hAnsi="Arial" w:cs="Arial"/>
          <w:color w:val="000000"/>
          <w:sz w:val="22"/>
          <w:szCs w:val="22"/>
        </w:rPr>
        <w:t>Percha</w:t>
      </w:r>
      <w:proofErr w:type="spellEnd"/>
      <w:r>
        <w:rPr>
          <w:rFonts w:ascii="Arial" w:hAnsi="Arial" w:cs="Arial"/>
          <w:color w:val="000000"/>
          <w:sz w:val="22"/>
          <w:szCs w:val="22"/>
        </w:rPr>
        <w:t xml:space="preserve">, B. &amp; Altman, R. B. </w:t>
      </w:r>
      <w:proofErr w:type="spellStart"/>
      <w:r>
        <w:rPr>
          <w:rFonts w:ascii="Arial" w:hAnsi="Arial" w:cs="Arial"/>
          <w:color w:val="000000"/>
          <w:sz w:val="22"/>
          <w:szCs w:val="22"/>
        </w:rPr>
        <w:t>figshare</w:t>
      </w:r>
      <w:proofErr w:type="spellEnd"/>
      <w:r>
        <w:rPr>
          <w:rFonts w:ascii="Arial" w:hAnsi="Arial" w:cs="Arial"/>
          <w:color w:val="000000"/>
          <w:sz w:val="22"/>
          <w:szCs w:val="22"/>
        </w:rPr>
        <w:t xml:space="preserve"> </w:t>
      </w:r>
      <w:r>
        <w:rPr>
          <w:rFonts w:ascii="Arial" w:hAnsi="Arial" w:cs="Arial"/>
          <w:color w:val="0000FF"/>
          <w:sz w:val="22"/>
          <w:szCs w:val="22"/>
        </w:rPr>
        <w:t xml:space="preserve">https://www.ncbi.nlm.nih.gov/pmc/articles/PMC3808975/ </w:t>
      </w:r>
      <w:r>
        <w:rPr>
          <w:rFonts w:ascii="Arial" w:hAnsi="Arial" w:cs="Arial"/>
          <w:color w:val="000000"/>
          <w:sz w:val="22"/>
          <w:szCs w:val="22"/>
        </w:rPr>
        <w:t>(2013). </w:t>
      </w:r>
    </w:p>
    <w:p w14:paraId="70AB6C94" w14:textId="77777777" w:rsidR="009F438E" w:rsidRDefault="009F438E" w:rsidP="009F438E">
      <w:pPr>
        <w:pStyle w:val="NormalWeb"/>
        <w:spacing w:before="144" w:beforeAutospacing="0" w:after="0" w:afterAutospacing="0"/>
        <w:ind w:left="-307" w:right="403"/>
      </w:pPr>
    </w:p>
    <w:p w14:paraId="7B7166E5" w14:textId="77777777" w:rsidR="009F438E" w:rsidRDefault="009F438E" w:rsidP="009F438E">
      <w:pPr>
        <w:pStyle w:val="NormalWeb"/>
        <w:numPr>
          <w:ilvl w:val="0"/>
          <w:numId w:val="1"/>
        </w:numPr>
        <w:spacing w:before="149" w:beforeAutospacing="0" w:after="0" w:afterAutospacing="0"/>
        <w:ind w:right="-346"/>
        <w:jc w:val="both"/>
        <w:rPr>
          <w:rFonts w:ascii="Arial" w:hAnsi="Arial" w:cs="Arial"/>
          <w:color w:val="000000"/>
          <w:sz w:val="22"/>
          <w:szCs w:val="22"/>
        </w:rPr>
      </w:pPr>
      <w:proofErr w:type="spellStart"/>
      <w:r>
        <w:rPr>
          <w:rFonts w:ascii="Arial" w:hAnsi="Arial" w:cs="Arial"/>
          <w:color w:val="000000"/>
          <w:sz w:val="22"/>
          <w:szCs w:val="22"/>
        </w:rPr>
        <w:t>Serkan</w:t>
      </w:r>
      <w:proofErr w:type="spellEnd"/>
      <w:r>
        <w:rPr>
          <w:rFonts w:ascii="Arial" w:hAnsi="Arial" w:cs="Arial"/>
          <w:color w:val="000000"/>
          <w:sz w:val="22"/>
          <w:szCs w:val="22"/>
        </w:rPr>
        <w:t xml:space="preserve"> </w:t>
      </w:r>
      <w:proofErr w:type="spellStart"/>
      <w:r>
        <w:rPr>
          <w:rFonts w:ascii="Arial" w:hAnsi="Arial" w:cs="Arial"/>
          <w:color w:val="000000"/>
          <w:sz w:val="22"/>
          <w:szCs w:val="22"/>
        </w:rPr>
        <w:t>Ayvaz</w:t>
      </w:r>
      <w:proofErr w:type="spellEnd"/>
      <w:r>
        <w:rPr>
          <w:rFonts w:ascii="Arial" w:hAnsi="Arial" w:cs="Arial"/>
          <w:color w:val="000000"/>
          <w:sz w:val="22"/>
          <w:szCs w:val="22"/>
        </w:rPr>
        <w:t xml:space="preserve"> a, J. H. b. O. H. c. Q. Z. d. J. S. e. N. P. T. f. S. V. f. M. B. g. M. S. h. M. R.-M. </w:t>
      </w:r>
      <w:proofErr w:type="spellStart"/>
      <w:proofErr w:type="gramStart"/>
      <w:r>
        <w:rPr>
          <w:rFonts w:ascii="Arial" w:hAnsi="Arial" w:cs="Arial"/>
          <w:color w:val="000000"/>
          <w:sz w:val="22"/>
          <w:szCs w:val="22"/>
        </w:rPr>
        <w:t>i</w:t>
      </w:r>
      <w:proofErr w:type="spellEnd"/>
      <w:proofErr w:type="gramEnd"/>
      <w:r>
        <w:rPr>
          <w:rFonts w:ascii="Arial" w:hAnsi="Arial" w:cs="Arial"/>
          <w:color w:val="000000"/>
          <w:sz w:val="22"/>
          <w:szCs w:val="22"/>
        </w:rPr>
        <w:t xml:space="preserve">. M. D. j. R. D. B. k., . </w:t>
      </w:r>
      <w:proofErr w:type="spellStart"/>
      <w:proofErr w:type="gramStart"/>
      <w:r>
        <w:rPr>
          <w:rFonts w:ascii="Arial" w:hAnsi="Arial" w:cs="Arial"/>
          <w:color w:val="000000"/>
          <w:sz w:val="22"/>
          <w:szCs w:val="22"/>
        </w:rPr>
        <w:t>figshare</w:t>
      </w:r>
      <w:proofErr w:type="spellEnd"/>
      <w:proofErr w:type="gramEnd"/>
      <w:r>
        <w:rPr>
          <w:rFonts w:ascii="Arial" w:hAnsi="Arial" w:cs="Arial"/>
          <w:color w:val="000000"/>
          <w:sz w:val="22"/>
          <w:szCs w:val="22"/>
        </w:rPr>
        <w:t xml:space="preserve"> </w:t>
      </w:r>
      <w:r>
        <w:rPr>
          <w:rFonts w:ascii="Arial" w:hAnsi="Arial" w:cs="Arial"/>
          <w:color w:val="0000FF"/>
          <w:sz w:val="22"/>
          <w:szCs w:val="22"/>
        </w:rPr>
        <w:t xml:space="preserve">https://www.researchgate.net/publication/274195644_Toward_a_complete_dataset_of_drug-drug_ </w:t>
      </w:r>
      <w:proofErr w:type="spellStart"/>
      <w:r>
        <w:rPr>
          <w:rFonts w:ascii="Arial" w:hAnsi="Arial" w:cs="Arial"/>
          <w:color w:val="0000FF"/>
          <w:sz w:val="22"/>
          <w:szCs w:val="22"/>
        </w:rPr>
        <w:t>interaction_information_from_publicly_available_sources</w:t>
      </w:r>
      <w:proofErr w:type="spellEnd"/>
      <w:r>
        <w:rPr>
          <w:rFonts w:ascii="Arial" w:hAnsi="Arial" w:cs="Arial"/>
          <w:color w:val="0000FF"/>
          <w:sz w:val="22"/>
          <w:szCs w:val="22"/>
        </w:rPr>
        <w:t xml:space="preserve"> </w:t>
      </w:r>
      <w:r>
        <w:rPr>
          <w:rFonts w:ascii="Arial" w:hAnsi="Arial" w:cs="Arial"/>
          <w:color w:val="000000"/>
          <w:sz w:val="22"/>
          <w:szCs w:val="22"/>
        </w:rPr>
        <w:t>(2015). </w:t>
      </w:r>
    </w:p>
    <w:p w14:paraId="48854638" w14:textId="77777777" w:rsidR="009F438E" w:rsidRDefault="009F438E" w:rsidP="009F438E">
      <w:pPr>
        <w:pStyle w:val="NormalWeb"/>
        <w:spacing w:before="149" w:beforeAutospacing="0" w:after="0" w:afterAutospacing="0"/>
        <w:ind w:left="-307" w:right="-331"/>
        <w:jc w:val="both"/>
      </w:pPr>
    </w:p>
    <w:p w14:paraId="3BE3A2E4" w14:textId="77777777" w:rsidR="009F438E" w:rsidRDefault="009F438E" w:rsidP="009F438E">
      <w:pPr>
        <w:pStyle w:val="NormalWeb"/>
        <w:numPr>
          <w:ilvl w:val="0"/>
          <w:numId w:val="1"/>
        </w:numPr>
        <w:spacing w:before="149" w:beforeAutospacing="0" w:after="0" w:afterAutospacing="0"/>
        <w:ind w:right="-346"/>
        <w:jc w:val="both"/>
      </w:pPr>
      <w:r>
        <w:rPr>
          <w:rFonts w:ascii="Arial" w:hAnsi="Arial" w:cs="Arial"/>
          <w:color w:val="000000"/>
          <w:sz w:val="22"/>
          <w:szCs w:val="22"/>
        </w:rPr>
        <w:t xml:space="preserve">Peter </w:t>
      </w:r>
      <w:proofErr w:type="spellStart"/>
      <w:r>
        <w:rPr>
          <w:rFonts w:ascii="Arial" w:hAnsi="Arial" w:cs="Arial"/>
          <w:color w:val="000000"/>
          <w:sz w:val="22"/>
          <w:szCs w:val="22"/>
        </w:rPr>
        <w:t>Wæde</w:t>
      </w:r>
      <w:proofErr w:type="spellEnd"/>
      <w:r>
        <w:rPr>
          <w:rFonts w:ascii="Arial" w:hAnsi="Arial" w:cs="Arial"/>
          <w:color w:val="000000"/>
          <w:sz w:val="22"/>
          <w:szCs w:val="22"/>
        </w:rPr>
        <w:t xml:space="preserve"> Hansen, T. S. S. E. L. F. C. T.-P. L. K. G. H. G., Line </w:t>
      </w:r>
      <w:proofErr w:type="spellStart"/>
      <w:r>
        <w:rPr>
          <w:rFonts w:ascii="Arial" w:hAnsi="Arial" w:cs="Arial"/>
          <w:color w:val="000000"/>
          <w:sz w:val="22"/>
          <w:szCs w:val="22"/>
        </w:rPr>
        <w:t>Clemmensen</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Andersson</w:t>
      </w:r>
      <w:proofErr w:type="spellEnd"/>
      <w:r>
        <w:rPr>
          <w:rFonts w:ascii="Arial" w:hAnsi="Arial" w:cs="Arial"/>
          <w:color w:val="000000"/>
          <w:sz w:val="22"/>
          <w:szCs w:val="22"/>
        </w:rPr>
        <w:t xml:space="preserve">, C. </w:t>
      </w:r>
      <w:proofErr w:type="spellStart"/>
      <w:r>
        <w:rPr>
          <w:rFonts w:ascii="Arial" w:hAnsi="Arial" w:cs="Arial"/>
          <w:color w:val="000000"/>
          <w:sz w:val="22"/>
          <w:szCs w:val="22"/>
        </w:rPr>
        <w:t>figshare</w:t>
      </w:r>
      <w:proofErr w:type="spellEnd"/>
      <w:r>
        <w:rPr>
          <w:rFonts w:ascii="Arial" w:hAnsi="Arial" w:cs="Arial"/>
          <w:color w:val="000000"/>
          <w:sz w:val="22"/>
          <w:szCs w:val="22"/>
        </w:rPr>
        <w:t> </w:t>
      </w:r>
    </w:p>
    <w:p w14:paraId="26ECE8C9" w14:textId="77777777" w:rsidR="009F438E" w:rsidRPr="009F438E" w:rsidRDefault="009F438E" w:rsidP="009F438E">
      <w:pPr>
        <w:pStyle w:val="NormalWeb"/>
        <w:spacing w:before="53" w:beforeAutospacing="0" w:after="0" w:afterAutospacing="0"/>
        <w:ind w:left="-34" w:right="2266"/>
      </w:pPr>
      <w:r>
        <w:rPr>
          <w:rFonts w:ascii="Arial" w:hAnsi="Arial" w:cs="Arial"/>
          <w:color w:val="0000FF"/>
          <w:sz w:val="22"/>
          <w:szCs w:val="22"/>
        </w:rPr>
        <w:t xml:space="preserve">https://www.ahajournals.org/doi/10.1161/CIRCOUTCOMES.116.003055 </w:t>
      </w:r>
      <w:r>
        <w:rPr>
          <w:rFonts w:ascii="Arial" w:hAnsi="Arial" w:cs="Arial"/>
          <w:color w:val="000000"/>
          <w:sz w:val="22"/>
          <w:szCs w:val="22"/>
        </w:rPr>
        <w:t>(2016).</w:t>
      </w:r>
      <w:commentRangeEnd w:id="353"/>
      <w:r w:rsidR="008C1120">
        <w:rPr>
          <w:rStyle w:val="CommentReference"/>
          <w:rFonts w:asciiTheme="minorHAnsi" w:eastAsiaTheme="minorHAnsi" w:hAnsiTheme="minorHAnsi" w:cstheme="minorBidi"/>
        </w:rPr>
        <w:commentReference w:id="353"/>
      </w:r>
    </w:p>
    <w:sectPr w:rsidR="009F438E" w:rsidRPr="009F438E" w:rsidSect="00334021">
      <w:pgSz w:w="12240" w:h="15840"/>
      <w:pgMar w:top="1440" w:right="1440" w:bottom="1440" w:left="1440" w:header="708" w:footer="708" w:gutter="0"/>
      <w:cols w:space="708"/>
      <w:docGrid w:linePitch="360"/>
      <w:sectPrChange w:id="354" w:author="Cristina Leal Rodriguez" w:date="2020-04-03T10:04:00Z">
        <w:sectPr w:rsidR="009F438E" w:rsidRPr="009F438E" w:rsidSect="00334021">
          <w:pgMar w:top="720" w:right="720" w:bottom="720" w:left="720"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ristina Leal Rodriguez" w:date="2020-04-03T10:09:00Z" w:initials="CLR">
    <w:p w14:paraId="4F7F0B21" w14:textId="77777777" w:rsidR="00B320B3" w:rsidRDefault="00B320B3" w:rsidP="00B320B3">
      <w:r>
        <w:rPr>
          <w:rStyle w:val="CommentReference"/>
        </w:rPr>
        <w:annotationRef/>
      </w:r>
      <w:r>
        <w:t xml:space="preserve">Usually in articles the order of the authors matter </w:t>
      </w:r>
      <w:r>
        <w:sym w:font="Wingdings" w:char="F04A"/>
      </w:r>
      <w:r>
        <w:t xml:space="preserve"> </w:t>
      </w:r>
      <w:hyperlink r:id="rId1" w:history="1">
        <w:r>
          <w:rPr>
            <w:rStyle w:val="Hyperlink"/>
          </w:rPr>
          <w:t>https://wordvice.com/journal-article-author-order/</w:t>
        </w:r>
      </w:hyperlink>
    </w:p>
    <w:p w14:paraId="1E4FE2D4" w14:textId="28CA4EF5" w:rsidR="00B320B3" w:rsidRDefault="00B320B3">
      <w:pPr>
        <w:pStyle w:val="CommentText"/>
      </w:pPr>
    </w:p>
  </w:comment>
  <w:comment w:id="164" w:author="Cristina Leal Rodriguez" w:date="2020-04-03T11:40:00Z" w:initials="CLR">
    <w:p w14:paraId="7EF04F54" w14:textId="3C13032C" w:rsidR="004027E1" w:rsidRDefault="004027E1">
      <w:pPr>
        <w:pStyle w:val="CommentText"/>
      </w:pPr>
      <w:r>
        <w:rPr>
          <w:rStyle w:val="CommentReference"/>
        </w:rPr>
        <w:annotationRef/>
      </w:r>
      <w:r>
        <w:t>Where does this number come from? Denmark? I would rephrase with ‘they also lead to an extensive number of adverse events’</w:t>
      </w:r>
    </w:p>
  </w:comment>
  <w:comment w:id="181" w:author="Cristina Leal Rodriguez" w:date="2020-04-03T10:06:00Z" w:initials="CLR">
    <w:p w14:paraId="6F581F5F" w14:textId="31211189" w:rsidR="00334021" w:rsidRDefault="00334021">
      <w:pPr>
        <w:pStyle w:val="CommentText"/>
      </w:pPr>
      <w:r>
        <w:rPr>
          <w:rStyle w:val="CommentReference"/>
        </w:rPr>
        <w:annotationRef/>
      </w:r>
      <w:r>
        <w:t>You shouldn’t use references in the Abstract section.</w:t>
      </w:r>
    </w:p>
  </w:comment>
  <w:comment w:id="182" w:author="Cristina Leal Rodriguez" w:date="2020-04-03T11:42:00Z" w:initials="CLR">
    <w:p w14:paraId="59A24F0C" w14:textId="1CEC2D20" w:rsidR="004027E1" w:rsidRDefault="004027E1">
      <w:pPr>
        <w:pStyle w:val="CommentText"/>
      </w:pPr>
      <w:r>
        <w:rPr>
          <w:rStyle w:val="CommentReference"/>
        </w:rPr>
        <w:annotationRef/>
      </w:r>
      <w:r>
        <w:t>Move this sentence down to the introduction</w:t>
      </w:r>
    </w:p>
  </w:comment>
  <w:comment w:id="184" w:author="Cristina Leal Rodriguez" w:date="2020-04-03T11:43:00Z" w:initials="CLR">
    <w:p w14:paraId="0698E367" w14:textId="77777777" w:rsidR="004027E1" w:rsidRDefault="004027E1">
      <w:pPr>
        <w:pStyle w:val="CommentText"/>
      </w:pPr>
      <w:r>
        <w:rPr>
          <w:rStyle w:val="CommentReference"/>
        </w:rPr>
        <w:annotationRef/>
      </w:r>
      <w:r>
        <w:t>This is the summary for your internship application, which englobes all the aspects considered in your stay. However, the abstract of a paper has to even summarize more what you will explain later in the different sections.</w:t>
      </w:r>
    </w:p>
    <w:p w14:paraId="7C2AF8DA" w14:textId="77777777" w:rsidR="004027E1" w:rsidRDefault="004027E1">
      <w:pPr>
        <w:pStyle w:val="CommentText"/>
      </w:pPr>
    </w:p>
    <w:p w14:paraId="788A5E54" w14:textId="483F3B2D" w:rsidR="004027E1" w:rsidRDefault="004027E1">
      <w:pPr>
        <w:pStyle w:val="CommentText"/>
      </w:pPr>
      <w:r>
        <w:t>Write an abstract by writing a sentence for each of this questions:</w:t>
      </w:r>
    </w:p>
    <w:p w14:paraId="20DF0CA0" w14:textId="77777777" w:rsidR="004027E1" w:rsidRDefault="004027E1">
      <w:pPr>
        <w:pStyle w:val="CommentText"/>
      </w:pPr>
    </w:p>
    <w:p w14:paraId="5CDE46FD" w14:textId="77777777" w:rsidR="004027E1" w:rsidRDefault="004027E1" w:rsidP="004027E1">
      <w:pPr>
        <w:pStyle w:val="CommentText"/>
        <w:numPr>
          <w:ilvl w:val="0"/>
          <w:numId w:val="3"/>
        </w:numPr>
      </w:pPr>
      <w:r>
        <w:t>What is the problem? Drug – drug interactions</w:t>
      </w:r>
    </w:p>
    <w:p w14:paraId="7A7CC526" w14:textId="77777777" w:rsidR="004027E1" w:rsidRDefault="004027E1" w:rsidP="004027E1">
      <w:pPr>
        <w:pStyle w:val="CommentText"/>
        <w:numPr>
          <w:ilvl w:val="0"/>
          <w:numId w:val="3"/>
        </w:numPr>
      </w:pPr>
      <w:r>
        <w:t>Why are they a problem? Side effects, efficacy, and other safety issues.</w:t>
      </w:r>
    </w:p>
    <w:p w14:paraId="6D8C209E" w14:textId="77777777" w:rsidR="004027E1" w:rsidRDefault="004027E1" w:rsidP="004027E1">
      <w:pPr>
        <w:pStyle w:val="CommentText"/>
        <w:numPr>
          <w:ilvl w:val="0"/>
          <w:numId w:val="3"/>
        </w:numPr>
      </w:pPr>
      <w:r>
        <w:t xml:space="preserve"> What is the state-of-the-art? </w:t>
      </w:r>
      <w:r w:rsidR="008C1120">
        <w:t xml:space="preserve">DDI databases </w:t>
      </w:r>
      <w:proofErr w:type="spellStart"/>
      <w:r w:rsidR="008C1120">
        <w:t>compendias</w:t>
      </w:r>
      <w:proofErr w:type="spellEnd"/>
      <w:r w:rsidR="008C1120">
        <w:t xml:space="preserve"> and the use clinical data as novel approaches in post-marketing pharmacovigilance studies.</w:t>
      </w:r>
    </w:p>
    <w:p w14:paraId="09C08288" w14:textId="77777777" w:rsidR="008C1120" w:rsidRDefault="008C1120" w:rsidP="004027E1">
      <w:pPr>
        <w:pStyle w:val="CommentText"/>
        <w:numPr>
          <w:ilvl w:val="0"/>
          <w:numId w:val="3"/>
        </w:numPr>
      </w:pPr>
      <w:r>
        <w:t xml:space="preserve">What have you done? Collection of X </w:t>
      </w:r>
      <w:proofErr w:type="gramStart"/>
      <w:r>
        <w:t>databases,</w:t>
      </w:r>
      <w:proofErr w:type="gramEnd"/>
      <w:r>
        <w:t xml:space="preserve"> harmonized and analyzed their degree of consistency. Then later, you applied this data to clinical data from Denmark and analyzed which DDI are more prevalent in the population and which ones go </w:t>
      </w:r>
      <w:proofErr w:type="spellStart"/>
      <w:r>
        <w:t>undercovered</w:t>
      </w:r>
      <w:proofErr w:type="spellEnd"/>
      <w:r>
        <w:t>.</w:t>
      </w:r>
    </w:p>
    <w:p w14:paraId="3283A49E" w14:textId="179D76D0" w:rsidR="008C1120" w:rsidRDefault="008C1120" w:rsidP="004027E1">
      <w:pPr>
        <w:pStyle w:val="CommentText"/>
        <w:numPr>
          <w:ilvl w:val="0"/>
          <w:numId w:val="3"/>
        </w:numPr>
      </w:pPr>
      <w:r>
        <w:t xml:space="preserve"> What is your conclusion?</w:t>
      </w:r>
    </w:p>
  </w:comment>
  <w:comment w:id="189" w:author="Cristina Leal Rodriguez" w:date="2020-04-03T10:07:00Z" w:initials="CLR">
    <w:p w14:paraId="0D9C3901" w14:textId="7D4F4212" w:rsidR="00334021" w:rsidRDefault="00334021">
      <w:pPr>
        <w:pStyle w:val="CommentText"/>
      </w:pPr>
      <w:r>
        <w:rPr>
          <w:rStyle w:val="CommentReference"/>
        </w:rPr>
        <w:annotationRef/>
      </w:r>
      <w:r>
        <w:t>Which template journal do you want to follow? The journals usually provide some guidelines on how long each section should be (number of words) and how they should be organized.</w:t>
      </w:r>
    </w:p>
  </w:comment>
  <w:comment w:id="218" w:author="Cristina Leal Rodriguez" w:date="2020-04-03T10:13:00Z" w:initials="CLR">
    <w:p w14:paraId="6B4341F1" w14:textId="63C71C45" w:rsidR="00B320B3" w:rsidRDefault="00B320B3">
      <w:pPr>
        <w:pStyle w:val="CommentText"/>
      </w:pPr>
      <w:r>
        <w:rPr>
          <w:rStyle w:val="CommentReference"/>
        </w:rPr>
        <w:annotationRef/>
      </w:r>
      <w:r>
        <w:t>Why unveiling DDI can open research for comorbidities? Can you add a reference to this statement?</w:t>
      </w:r>
    </w:p>
  </w:comment>
  <w:comment w:id="239" w:author="Gianluca Mazzoni" w:date="2020-04-03T14:44:00Z" w:initials="GM">
    <w:p w14:paraId="3DAE43AF" w14:textId="6C91E3E9" w:rsidR="00123AB6" w:rsidRDefault="00123AB6">
      <w:pPr>
        <w:pStyle w:val="CommentText"/>
      </w:pPr>
      <w:r>
        <w:rPr>
          <w:rStyle w:val="CommentReference"/>
        </w:rPr>
        <w:annotationRef/>
      </w:r>
      <w:r w:rsidR="00724EB9">
        <w:rPr>
          <w:noProof/>
        </w:rPr>
        <w:t>tborated further...not clear</w:t>
      </w:r>
    </w:p>
  </w:comment>
  <w:comment w:id="242" w:author="Cristina Leal Rodriguez" w:date="2020-04-03T11:53:00Z" w:initials="CLR">
    <w:p w14:paraId="1955E086" w14:textId="6EA1E276" w:rsidR="008C1120" w:rsidRDefault="008C1120">
      <w:pPr>
        <w:pStyle w:val="CommentText"/>
      </w:pPr>
      <w:r>
        <w:rPr>
          <w:rStyle w:val="CommentReference"/>
        </w:rPr>
        <w:annotationRef/>
      </w:r>
      <w:r>
        <w:t>The abbreviation should be introduced in the first instance where you have mentioned ‘adverse events’. Try to use either adverse event or side effect or adverse effect. Do not interchange them as the reader might get confused. If you decide to use both, clarify the difference between them.</w:t>
      </w:r>
    </w:p>
  </w:comment>
  <w:comment w:id="268" w:author="Cristina Leal Rodriguez" w:date="2020-04-03T11:56:00Z" w:initials="CLR">
    <w:p w14:paraId="1C6A5E43" w14:textId="66D9C4F2" w:rsidR="008C1120" w:rsidRDefault="008C1120">
      <w:pPr>
        <w:pStyle w:val="CommentText"/>
      </w:pPr>
      <w:r>
        <w:rPr>
          <w:rStyle w:val="CommentReference"/>
        </w:rPr>
        <w:annotationRef/>
      </w:r>
      <w:r>
        <w:t>Continue by describing what others have done and why a common structure is needed</w:t>
      </w:r>
    </w:p>
  </w:comment>
  <w:comment w:id="283" w:author="Gianluca Mazzoni" w:date="2020-04-03T14:51:00Z" w:initials="GM">
    <w:p w14:paraId="4D85B805" w14:textId="35572074" w:rsidR="00567C02" w:rsidRDefault="00567C02">
      <w:pPr>
        <w:pStyle w:val="CommentText"/>
      </w:pPr>
      <w:r>
        <w:rPr>
          <w:rStyle w:val="CommentReference"/>
        </w:rPr>
        <w:annotationRef/>
      </w:r>
      <w:r w:rsidR="00724EB9">
        <w:rPr>
          <w:noProof/>
        </w:rPr>
        <w:t>is this github project the one in reference [3]?</w:t>
      </w:r>
    </w:p>
  </w:comment>
  <w:comment w:id="292" w:author="Cristina Leal Rodriguez" w:date="2020-04-03T15:04:00Z" w:initials="CLR">
    <w:p w14:paraId="7981B309" w14:textId="7C8B2D4A" w:rsidR="00B90196" w:rsidRDefault="00B90196">
      <w:pPr>
        <w:pStyle w:val="CommentText"/>
      </w:pPr>
      <w:r>
        <w:rPr>
          <w:rStyle w:val="CommentReference"/>
        </w:rPr>
        <w:annotationRef/>
      </w:r>
      <w:r>
        <w:t>This should be part of Material and Methods section</w:t>
      </w:r>
    </w:p>
  </w:comment>
  <w:comment w:id="308" w:author="Cristina Leal Rodriguez" w:date="2020-04-03T12:01:00Z" w:initials="CLR">
    <w:p w14:paraId="67D76FBF" w14:textId="773F30F3" w:rsidR="00450AB1" w:rsidRDefault="00450AB1">
      <w:pPr>
        <w:pStyle w:val="CommentText"/>
      </w:pPr>
      <w:r>
        <w:rPr>
          <w:rStyle w:val="CommentReference"/>
        </w:rPr>
        <w:annotationRef/>
      </w:r>
      <w:r>
        <w:t>TIP: Use as a template for writing this section a paper that has done already similar thing as you have. Then, readapt with your own words.</w:t>
      </w:r>
    </w:p>
  </w:comment>
  <w:comment w:id="315" w:author="Cristina Leal Rodriguez" w:date="2020-04-03T15:04:00Z" w:initials="CLR">
    <w:p w14:paraId="3EACFCF1" w14:textId="77777777" w:rsidR="006046FE" w:rsidRDefault="006046FE" w:rsidP="006046FE">
      <w:pPr>
        <w:pStyle w:val="CommentText"/>
      </w:pPr>
      <w:r>
        <w:rPr>
          <w:rStyle w:val="CommentReference"/>
        </w:rPr>
        <w:annotationRef/>
      </w:r>
      <w:r>
        <w:t>This should be part of Material and Methods section</w:t>
      </w:r>
    </w:p>
  </w:comment>
  <w:comment w:id="325" w:author="Cristina Leal Rodriguez" w:date="2020-04-03T11:58:00Z" w:initials="CLR">
    <w:p w14:paraId="134BA27B" w14:textId="77777777" w:rsidR="00450AB1" w:rsidRDefault="00450AB1">
      <w:pPr>
        <w:pStyle w:val="CommentText"/>
      </w:pPr>
      <w:r>
        <w:rPr>
          <w:rStyle w:val="CommentReference"/>
        </w:rPr>
        <w:annotationRef/>
      </w:r>
      <w:r>
        <w:t>Add date when it was downloaded and version of the database. Add a reference to publication(s) of the database</w:t>
      </w:r>
    </w:p>
    <w:p w14:paraId="57675EDE" w14:textId="0817C776" w:rsidR="00450AB1" w:rsidRDefault="00450AB1">
      <w:pPr>
        <w:pStyle w:val="CommentText"/>
      </w:pPr>
    </w:p>
  </w:comment>
  <w:comment w:id="326" w:author="Cristina Leal Rodriguez" w:date="2020-04-03T11:59:00Z" w:initials="CLR">
    <w:p w14:paraId="271D08A3" w14:textId="77777777" w:rsidR="00450AB1" w:rsidRDefault="00450AB1" w:rsidP="00450AB1">
      <w:pPr>
        <w:pStyle w:val="CommentText"/>
      </w:pPr>
      <w:r>
        <w:rPr>
          <w:rStyle w:val="CommentReference"/>
        </w:rPr>
        <w:annotationRef/>
      </w:r>
      <w:r>
        <w:t>Add date when it was downloaded and version of the database. Add a reference to publication(s) of the database</w:t>
      </w:r>
    </w:p>
    <w:p w14:paraId="1FE128A6" w14:textId="77777777" w:rsidR="00450AB1" w:rsidRDefault="00450AB1" w:rsidP="00450AB1">
      <w:pPr>
        <w:pStyle w:val="CommentText"/>
      </w:pPr>
    </w:p>
    <w:p w14:paraId="63C5906F" w14:textId="0388832D" w:rsidR="00450AB1" w:rsidRDefault="00450AB1">
      <w:pPr>
        <w:pStyle w:val="CommentText"/>
      </w:pPr>
    </w:p>
  </w:comment>
  <w:comment w:id="331" w:author="Cristina Leal Rodriguez" w:date="2020-04-03T11:59:00Z" w:initials="CLR">
    <w:p w14:paraId="0856EB28" w14:textId="546418EA" w:rsidR="00450AB1" w:rsidRDefault="00450AB1">
      <w:pPr>
        <w:pStyle w:val="CommentText"/>
      </w:pPr>
      <w:r>
        <w:rPr>
          <w:rStyle w:val="CommentReference"/>
        </w:rPr>
        <w:annotationRef/>
      </w:r>
      <w:r>
        <w:t>Add date when it was downloaded and version of the database. Add a reference to publication(s) of the database</w:t>
      </w:r>
    </w:p>
  </w:comment>
  <w:comment w:id="333" w:author="Cristina Leal Rodriguez" w:date="2020-04-03T11:59:00Z" w:initials="CLR">
    <w:p w14:paraId="0CEE2677" w14:textId="15888FFE" w:rsidR="00450AB1" w:rsidRDefault="00450AB1">
      <w:pPr>
        <w:pStyle w:val="CommentText"/>
      </w:pPr>
      <w:r>
        <w:rPr>
          <w:rStyle w:val="CommentReference"/>
        </w:rPr>
        <w:annotationRef/>
      </w:r>
      <w:r>
        <w:t>Add date when it was downloaded and version of the database. Add a reference to publication(s) of the database</w:t>
      </w:r>
    </w:p>
  </w:comment>
  <w:comment w:id="334" w:author="Cristina Leal Rodriguez" w:date="2020-04-03T11:59:00Z" w:initials="CLR">
    <w:p w14:paraId="3AEE307C" w14:textId="77777777" w:rsidR="00450AB1" w:rsidRDefault="00450AB1" w:rsidP="00450AB1">
      <w:pPr>
        <w:pStyle w:val="CommentText"/>
      </w:pPr>
      <w:r>
        <w:rPr>
          <w:rStyle w:val="CommentReference"/>
        </w:rPr>
        <w:annotationRef/>
      </w:r>
      <w:r>
        <w:t>Add date when it was downloaded and version of the database. Add a reference to publication(s) of the database</w:t>
      </w:r>
    </w:p>
    <w:p w14:paraId="5EC6CE1A" w14:textId="77777777" w:rsidR="00450AB1" w:rsidRDefault="00450AB1" w:rsidP="00450AB1">
      <w:pPr>
        <w:pStyle w:val="CommentText"/>
      </w:pPr>
    </w:p>
    <w:p w14:paraId="1E1C087D" w14:textId="6A72F189" w:rsidR="00450AB1" w:rsidRDefault="00450AB1">
      <w:pPr>
        <w:pStyle w:val="CommentText"/>
      </w:pPr>
    </w:p>
  </w:comment>
  <w:comment w:id="335" w:author="Cristina Leal Rodriguez" w:date="2020-04-03T12:00:00Z" w:initials="CLR">
    <w:p w14:paraId="7A5EAF40" w14:textId="77777777" w:rsidR="00450AB1" w:rsidRDefault="00450AB1" w:rsidP="00450AB1">
      <w:pPr>
        <w:pStyle w:val="CommentText"/>
      </w:pPr>
      <w:r>
        <w:rPr>
          <w:rStyle w:val="CommentReference"/>
        </w:rPr>
        <w:annotationRef/>
      </w:r>
      <w:r>
        <w:t>Add date when it was downloaded and version of the database. Add a reference to publication(s) of the database</w:t>
      </w:r>
    </w:p>
    <w:p w14:paraId="1D762835" w14:textId="77777777" w:rsidR="00450AB1" w:rsidRDefault="00450AB1" w:rsidP="00450AB1">
      <w:pPr>
        <w:pStyle w:val="CommentText"/>
      </w:pPr>
    </w:p>
    <w:p w14:paraId="37E5706F" w14:textId="78173693" w:rsidR="00450AB1" w:rsidRDefault="00450AB1">
      <w:pPr>
        <w:pStyle w:val="CommentText"/>
      </w:pPr>
    </w:p>
  </w:comment>
  <w:comment w:id="338" w:author="Cristina Leal Rodriguez" w:date="2020-04-03T12:00:00Z" w:initials="CLR">
    <w:p w14:paraId="3F891D5C" w14:textId="77777777" w:rsidR="00450AB1" w:rsidRDefault="00450AB1" w:rsidP="00450AB1">
      <w:pPr>
        <w:pStyle w:val="CommentText"/>
      </w:pPr>
      <w:r>
        <w:rPr>
          <w:rStyle w:val="CommentReference"/>
        </w:rPr>
        <w:annotationRef/>
      </w:r>
      <w:r>
        <w:t>Add date when it was downloaded and version of the database. Add a reference to publication(s) of the database</w:t>
      </w:r>
    </w:p>
    <w:p w14:paraId="0A381DCE" w14:textId="77777777" w:rsidR="00450AB1" w:rsidRDefault="00450AB1" w:rsidP="00450AB1">
      <w:pPr>
        <w:pStyle w:val="CommentText"/>
      </w:pPr>
    </w:p>
    <w:p w14:paraId="67B0C32B" w14:textId="033C4947" w:rsidR="00450AB1" w:rsidRDefault="00450AB1">
      <w:pPr>
        <w:pStyle w:val="CommentText"/>
      </w:pPr>
    </w:p>
  </w:comment>
  <w:comment w:id="339" w:author="Cristina Leal Rodriguez" w:date="2020-04-03T12:00:00Z" w:initials="CLR">
    <w:p w14:paraId="03B36A83" w14:textId="77777777" w:rsidR="00450AB1" w:rsidRDefault="00450AB1" w:rsidP="00450AB1">
      <w:pPr>
        <w:pStyle w:val="CommentText"/>
      </w:pPr>
      <w:r>
        <w:rPr>
          <w:rStyle w:val="CommentReference"/>
        </w:rPr>
        <w:annotationRef/>
      </w:r>
      <w:r>
        <w:t>Add date when it was downloaded and version of the database. Add a reference to publication(s) of the database</w:t>
      </w:r>
    </w:p>
    <w:p w14:paraId="1509D6D8" w14:textId="77777777" w:rsidR="00450AB1" w:rsidRDefault="00450AB1" w:rsidP="00450AB1">
      <w:pPr>
        <w:pStyle w:val="CommentText"/>
      </w:pPr>
    </w:p>
    <w:p w14:paraId="0965BF41" w14:textId="1F66E64D" w:rsidR="00450AB1" w:rsidRDefault="00450AB1">
      <w:pPr>
        <w:pStyle w:val="CommentText"/>
      </w:pPr>
    </w:p>
  </w:comment>
  <w:comment w:id="340" w:author="Gianluca Mazzoni" w:date="2020-04-03T15:01:00Z" w:initials="GM">
    <w:p w14:paraId="578C0600" w14:textId="5C4A4928" w:rsidR="00724EB9" w:rsidRDefault="00724EB9">
      <w:pPr>
        <w:pStyle w:val="CommentText"/>
      </w:pPr>
      <w:r>
        <w:rPr>
          <w:rStyle w:val="CommentReference"/>
        </w:rPr>
        <w:annotationRef/>
      </w:r>
      <w:r>
        <w:rPr>
          <w:noProof/>
        </w:rPr>
        <w:t>format to be fixed</w:t>
      </w:r>
    </w:p>
  </w:comment>
  <w:comment w:id="351" w:author="Cristina Leal Rodriguez" w:date="2020-04-03T12:00:00Z" w:initials="CLR">
    <w:p w14:paraId="71E0C311" w14:textId="77777777" w:rsidR="00450AB1" w:rsidRDefault="00450AB1" w:rsidP="00450AB1">
      <w:pPr>
        <w:pStyle w:val="CommentText"/>
      </w:pPr>
      <w:r>
        <w:rPr>
          <w:rStyle w:val="CommentReference"/>
        </w:rPr>
        <w:annotationRef/>
      </w:r>
      <w:r>
        <w:t>Add date when it was downloaded and version of the database. Add a reference to publication(s) of the database</w:t>
      </w:r>
    </w:p>
    <w:p w14:paraId="56A86447" w14:textId="77777777" w:rsidR="00450AB1" w:rsidRDefault="00450AB1" w:rsidP="00450AB1">
      <w:pPr>
        <w:pStyle w:val="CommentText"/>
      </w:pPr>
    </w:p>
    <w:p w14:paraId="535B03D3" w14:textId="65AE94CF" w:rsidR="00450AB1" w:rsidRDefault="00450AB1">
      <w:pPr>
        <w:pStyle w:val="CommentText"/>
      </w:pPr>
    </w:p>
  </w:comment>
  <w:comment w:id="352" w:author="Cristina Leal Rodriguez" w:date="2020-04-03T12:01:00Z" w:initials="CLR">
    <w:p w14:paraId="53C07414" w14:textId="77777777" w:rsidR="00450AB1" w:rsidRDefault="00450AB1" w:rsidP="00450AB1">
      <w:pPr>
        <w:pStyle w:val="CommentText"/>
      </w:pPr>
      <w:r>
        <w:rPr>
          <w:rStyle w:val="CommentReference"/>
        </w:rPr>
        <w:annotationRef/>
      </w:r>
      <w:r>
        <w:t>Add date when it was downloaded and version of the database. Add a reference to publication(s) of the database</w:t>
      </w:r>
    </w:p>
    <w:p w14:paraId="1931FBFC" w14:textId="77777777" w:rsidR="00450AB1" w:rsidRDefault="00450AB1" w:rsidP="00450AB1">
      <w:pPr>
        <w:pStyle w:val="CommentText"/>
      </w:pPr>
    </w:p>
    <w:p w14:paraId="362C6FF4" w14:textId="61CFB263" w:rsidR="00450AB1" w:rsidRDefault="00450AB1">
      <w:pPr>
        <w:pStyle w:val="CommentText"/>
      </w:pPr>
    </w:p>
  </w:comment>
  <w:comment w:id="353" w:author="Cristina Leal Rodriguez" w:date="2020-04-03T11:52:00Z" w:initials="CLR">
    <w:p w14:paraId="7FFA7823" w14:textId="6FC950BF" w:rsidR="008C1120" w:rsidRDefault="008C1120">
      <w:pPr>
        <w:pStyle w:val="CommentText"/>
      </w:pPr>
      <w:r>
        <w:rPr>
          <w:rStyle w:val="CommentReference"/>
        </w:rPr>
        <w:annotationRef/>
      </w:r>
      <w:r>
        <w:t xml:space="preserve">Be careful with the formatting of the references. Which library manager do you use? Make sure you follow the same formatting that the journal uses for harmonizing </w:t>
      </w:r>
      <w:proofErr w:type="spellStart"/>
      <w:r>
        <w:t>aestethics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FE2D4" w15:done="0"/>
  <w15:commentEx w15:paraId="7EF04F54" w15:done="0"/>
  <w15:commentEx w15:paraId="6F581F5F" w15:done="0"/>
  <w15:commentEx w15:paraId="59A24F0C" w15:done="0"/>
  <w15:commentEx w15:paraId="3283A49E" w15:done="0"/>
  <w15:commentEx w15:paraId="0D9C3901" w15:done="0"/>
  <w15:commentEx w15:paraId="6B4341F1" w15:done="0"/>
  <w15:commentEx w15:paraId="3DAE43AF" w15:done="0"/>
  <w15:commentEx w15:paraId="1955E086" w15:done="0"/>
  <w15:commentEx w15:paraId="1C6A5E43" w15:done="0"/>
  <w15:commentEx w15:paraId="4D85B805" w15:done="0"/>
  <w15:commentEx w15:paraId="7981B309" w15:done="0"/>
  <w15:commentEx w15:paraId="67D76FBF" w15:done="0"/>
  <w15:commentEx w15:paraId="3EACFCF1" w15:done="0"/>
  <w15:commentEx w15:paraId="57675EDE" w15:done="0"/>
  <w15:commentEx w15:paraId="63C5906F" w15:done="0"/>
  <w15:commentEx w15:paraId="0856EB28" w15:done="0"/>
  <w15:commentEx w15:paraId="0CEE2677" w15:done="0"/>
  <w15:commentEx w15:paraId="1E1C087D" w15:done="0"/>
  <w15:commentEx w15:paraId="37E5706F" w15:done="0"/>
  <w15:commentEx w15:paraId="67B0C32B" w15:done="0"/>
  <w15:commentEx w15:paraId="0965BF41" w15:done="0"/>
  <w15:commentEx w15:paraId="578C0600" w15:done="0"/>
  <w15:commentEx w15:paraId="535B03D3" w15:done="0"/>
  <w15:commentEx w15:paraId="362C6FF4" w15:done="0"/>
  <w15:commentEx w15:paraId="7FFA78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FE2D4" w16cid:durableId="223189BC"/>
  <w16cid:commentId w16cid:paraId="7EF04F54" w16cid:durableId="22319F1D"/>
  <w16cid:commentId w16cid:paraId="6F581F5F" w16cid:durableId="2231892A"/>
  <w16cid:commentId w16cid:paraId="59A24F0C" w16cid:durableId="22319FBD"/>
  <w16cid:commentId w16cid:paraId="3283A49E" w16cid:durableId="22319FFF"/>
  <w16cid:commentId w16cid:paraId="0D9C3901" w16cid:durableId="2231894B"/>
  <w16cid:commentId w16cid:paraId="6B4341F1" w16cid:durableId="22318ABD"/>
  <w16cid:commentId w16cid:paraId="3DAE43AF" w16cid:durableId="2231CA60"/>
  <w16cid:commentId w16cid:paraId="1955E086" w16cid:durableId="2231A239"/>
  <w16cid:commentId w16cid:paraId="1C6A5E43" w16cid:durableId="2231A2F3"/>
  <w16cid:commentId w16cid:paraId="4D85B805" w16cid:durableId="2231CC02"/>
  <w16cid:commentId w16cid:paraId="7981B309" w16cid:durableId="2231CF0C"/>
  <w16cid:commentId w16cid:paraId="67D76FBF" w16cid:durableId="2231A424"/>
  <w16cid:commentId w16cid:paraId="57675EDE" w16cid:durableId="2231A35F"/>
  <w16cid:commentId w16cid:paraId="63C5906F" w16cid:durableId="2231A389"/>
  <w16cid:commentId w16cid:paraId="0856EB28" w16cid:durableId="2231A394"/>
  <w16cid:commentId w16cid:paraId="0CEE2677" w16cid:durableId="2231A3A1"/>
  <w16cid:commentId w16cid:paraId="1E1C087D" w16cid:durableId="2231A3B1"/>
  <w16cid:commentId w16cid:paraId="37E5706F" w16cid:durableId="2231A3E1"/>
  <w16cid:commentId w16cid:paraId="67B0C32B" w16cid:durableId="2231A3E8"/>
  <w16cid:commentId w16cid:paraId="0965BF41" w16cid:durableId="2231A3F1"/>
  <w16cid:commentId w16cid:paraId="578C0600" w16cid:durableId="2231CE52"/>
  <w16cid:commentId w16cid:paraId="535B03D3" w16cid:durableId="2231A3F7"/>
  <w16cid:commentId w16cid:paraId="362C6FF4" w16cid:durableId="2231A3FF"/>
  <w16cid:commentId w16cid:paraId="7FFA7823" w16cid:durableId="2231A1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10C4"/>
    <w:multiLevelType w:val="hybridMultilevel"/>
    <w:tmpl w:val="A7F8490A"/>
    <w:lvl w:ilvl="0" w:tplc="922C25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86DBB"/>
    <w:multiLevelType w:val="hybridMultilevel"/>
    <w:tmpl w:val="D30A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D618E"/>
    <w:multiLevelType w:val="hybridMultilevel"/>
    <w:tmpl w:val="0FD0F202"/>
    <w:lvl w:ilvl="0" w:tplc="AF7818EA">
      <w:start w:val="1"/>
      <w:numFmt w:val="decimal"/>
      <w:lvlText w:val="%1."/>
      <w:lvlJc w:val="left"/>
      <w:pPr>
        <w:ind w:left="53" w:hanging="360"/>
      </w:pPr>
      <w:rPr>
        <w:rFonts w:hint="default"/>
      </w:rPr>
    </w:lvl>
    <w:lvl w:ilvl="1" w:tplc="04090019" w:tentative="1">
      <w:start w:val="1"/>
      <w:numFmt w:val="lowerLetter"/>
      <w:lvlText w:val="%2."/>
      <w:lvlJc w:val="left"/>
      <w:pPr>
        <w:ind w:left="773" w:hanging="360"/>
      </w:pPr>
    </w:lvl>
    <w:lvl w:ilvl="2" w:tplc="0409001B" w:tentative="1">
      <w:start w:val="1"/>
      <w:numFmt w:val="lowerRoman"/>
      <w:lvlText w:val="%3."/>
      <w:lvlJc w:val="right"/>
      <w:pPr>
        <w:ind w:left="1493" w:hanging="180"/>
      </w:pPr>
    </w:lvl>
    <w:lvl w:ilvl="3" w:tplc="0409000F" w:tentative="1">
      <w:start w:val="1"/>
      <w:numFmt w:val="decimal"/>
      <w:lvlText w:val="%4."/>
      <w:lvlJc w:val="left"/>
      <w:pPr>
        <w:ind w:left="2213" w:hanging="360"/>
      </w:pPr>
    </w:lvl>
    <w:lvl w:ilvl="4" w:tplc="04090019" w:tentative="1">
      <w:start w:val="1"/>
      <w:numFmt w:val="lowerLetter"/>
      <w:lvlText w:val="%5."/>
      <w:lvlJc w:val="left"/>
      <w:pPr>
        <w:ind w:left="2933" w:hanging="360"/>
      </w:pPr>
    </w:lvl>
    <w:lvl w:ilvl="5" w:tplc="0409001B" w:tentative="1">
      <w:start w:val="1"/>
      <w:numFmt w:val="lowerRoman"/>
      <w:lvlText w:val="%6."/>
      <w:lvlJc w:val="right"/>
      <w:pPr>
        <w:ind w:left="3653" w:hanging="180"/>
      </w:pPr>
    </w:lvl>
    <w:lvl w:ilvl="6" w:tplc="0409000F" w:tentative="1">
      <w:start w:val="1"/>
      <w:numFmt w:val="decimal"/>
      <w:lvlText w:val="%7."/>
      <w:lvlJc w:val="left"/>
      <w:pPr>
        <w:ind w:left="4373" w:hanging="360"/>
      </w:pPr>
    </w:lvl>
    <w:lvl w:ilvl="7" w:tplc="04090019" w:tentative="1">
      <w:start w:val="1"/>
      <w:numFmt w:val="lowerLetter"/>
      <w:lvlText w:val="%8."/>
      <w:lvlJc w:val="left"/>
      <w:pPr>
        <w:ind w:left="5093" w:hanging="360"/>
      </w:pPr>
    </w:lvl>
    <w:lvl w:ilvl="8" w:tplc="0409001B" w:tentative="1">
      <w:start w:val="1"/>
      <w:numFmt w:val="lowerRoman"/>
      <w:lvlText w:val="%9."/>
      <w:lvlJc w:val="right"/>
      <w:pPr>
        <w:ind w:left="5813"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ge Hernansanz_Temp">
    <w15:presenceInfo w15:providerId="Windows Live" w15:userId="db817de4b1bc1ed4"/>
  </w15:person>
  <w15:person w15:author="Cristina Leal Rodriguez">
    <w15:presenceInfo w15:providerId="AD" w15:userId="S::qkb873@ku.dk::315ec78b-4c23-48da-9f15-40be3a569eff"/>
  </w15:person>
  <w15:person w15:author="Gianluca Mazzoni">
    <w15:presenceInfo w15:providerId="AD" w15:userId="S::gmk142@ku.dk::f7d22f7d-cc34-441c-a49e-241d6d38a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D5"/>
    <w:rsid w:val="000B4C56"/>
    <w:rsid w:val="000D342E"/>
    <w:rsid w:val="0012134D"/>
    <w:rsid w:val="00123AB6"/>
    <w:rsid w:val="00334021"/>
    <w:rsid w:val="00363995"/>
    <w:rsid w:val="004027E1"/>
    <w:rsid w:val="00450AB1"/>
    <w:rsid w:val="004769E8"/>
    <w:rsid w:val="004E1F01"/>
    <w:rsid w:val="00511002"/>
    <w:rsid w:val="00550909"/>
    <w:rsid w:val="005533AB"/>
    <w:rsid w:val="00567C02"/>
    <w:rsid w:val="00590FD5"/>
    <w:rsid w:val="006046FE"/>
    <w:rsid w:val="006B1AFB"/>
    <w:rsid w:val="006B402A"/>
    <w:rsid w:val="00724EB9"/>
    <w:rsid w:val="0083105C"/>
    <w:rsid w:val="008C1120"/>
    <w:rsid w:val="00992ECD"/>
    <w:rsid w:val="009F438E"/>
    <w:rsid w:val="00B320B3"/>
    <w:rsid w:val="00B90196"/>
    <w:rsid w:val="00CA17AF"/>
    <w:rsid w:val="00DA63FF"/>
    <w:rsid w:val="00E10293"/>
    <w:rsid w:val="00E8754F"/>
    <w:rsid w:val="00ED5127"/>
    <w:rsid w:val="00F9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7760"/>
  <w15:chartTrackingRefBased/>
  <w15:docId w15:val="{D6399D51-DA14-4703-B584-8CA36568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0F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0FD5"/>
    <w:rPr>
      <w:color w:val="0563C1" w:themeColor="hyperlink"/>
      <w:u w:val="single"/>
    </w:rPr>
  </w:style>
  <w:style w:type="paragraph" w:styleId="Revision">
    <w:name w:val="Revision"/>
    <w:hidden/>
    <w:uiPriority w:val="99"/>
    <w:semiHidden/>
    <w:rsid w:val="00334021"/>
    <w:pPr>
      <w:spacing w:after="0" w:line="240" w:lineRule="auto"/>
    </w:pPr>
  </w:style>
  <w:style w:type="paragraph" w:styleId="BalloonText">
    <w:name w:val="Balloon Text"/>
    <w:basedOn w:val="Normal"/>
    <w:link w:val="BalloonTextChar"/>
    <w:uiPriority w:val="99"/>
    <w:semiHidden/>
    <w:unhideWhenUsed/>
    <w:rsid w:val="003340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40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34021"/>
    <w:rPr>
      <w:sz w:val="16"/>
      <w:szCs w:val="16"/>
    </w:rPr>
  </w:style>
  <w:style w:type="paragraph" w:styleId="CommentText">
    <w:name w:val="annotation text"/>
    <w:basedOn w:val="Normal"/>
    <w:link w:val="CommentTextChar"/>
    <w:uiPriority w:val="99"/>
    <w:semiHidden/>
    <w:unhideWhenUsed/>
    <w:rsid w:val="00334021"/>
    <w:pPr>
      <w:spacing w:line="240" w:lineRule="auto"/>
    </w:pPr>
    <w:rPr>
      <w:sz w:val="20"/>
      <w:szCs w:val="20"/>
    </w:rPr>
  </w:style>
  <w:style w:type="character" w:customStyle="1" w:styleId="CommentTextChar">
    <w:name w:val="Comment Text Char"/>
    <w:basedOn w:val="DefaultParagraphFont"/>
    <w:link w:val="CommentText"/>
    <w:uiPriority w:val="99"/>
    <w:semiHidden/>
    <w:rsid w:val="00334021"/>
    <w:rPr>
      <w:sz w:val="20"/>
      <w:szCs w:val="20"/>
    </w:rPr>
  </w:style>
  <w:style w:type="paragraph" w:styleId="CommentSubject">
    <w:name w:val="annotation subject"/>
    <w:basedOn w:val="CommentText"/>
    <w:next w:val="CommentText"/>
    <w:link w:val="CommentSubjectChar"/>
    <w:uiPriority w:val="99"/>
    <w:semiHidden/>
    <w:unhideWhenUsed/>
    <w:rsid w:val="00334021"/>
    <w:rPr>
      <w:b/>
      <w:bCs/>
    </w:rPr>
  </w:style>
  <w:style w:type="character" w:customStyle="1" w:styleId="CommentSubjectChar">
    <w:name w:val="Comment Subject Char"/>
    <w:basedOn w:val="CommentTextChar"/>
    <w:link w:val="CommentSubject"/>
    <w:uiPriority w:val="99"/>
    <w:semiHidden/>
    <w:rsid w:val="00334021"/>
    <w:rPr>
      <w:b/>
      <w:bCs/>
      <w:sz w:val="20"/>
      <w:szCs w:val="20"/>
    </w:rPr>
  </w:style>
  <w:style w:type="character" w:styleId="FollowedHyperlink">
    <w:name w:val="FollowedHyperlink"/>
    <w:basedOn w:val="DefaultParagraphFont"/>
    <w:uiPriority w:val="99"/>
    <w:semiHidden/>
    <w:unhideWhenUsed/>
    <w:rsid w:val="00ED5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5986">
      <w:bodyDiv w:val="1"/>
      <w:marLeft w:val="0"/>
      <w:marRight w:val="0"/>
      <w:marTop w:val="0"/>
      <w:marBottom w:val="0"/>
      <w:divBdr>
        <w:top w:val="none" w:sz="0" w:space="0" w:color="auto"/>
        <w:left w:val="none" w:sz="0" w:space="0" w:color="auto"/>
        <w:bottom w:val="none" w:sz="0" w:space="0" w:color="auto"/>
        <w:right w:val="none" w:sz="0" w:space="0" w:color="auto"/>
      </w:divBdr>
    </w:div>
    <w:div w:id="182592777">
      <w:bodyDiv w:val="1"/>
      <w:marLeft w:val="0"/>
      <w:marRight w:val="0"/>
      <w:marTop w:val="0"/>
      <w:marBottom w:val="0"/>
      <w:divBdr>
        <w:top w:val="none" w:sz="0" w:space="0" w:color="auto"/>
        <w:left w:val="none" w:sz="0" w:space="0" w:color="auto"/>
        <w:bottom w:val="none" w:sz="0" w:space="0" w:color="auto"/>
        <w:right w:val="none" w:sz="0" w:space="0" w:color="auto"/>
      </w:divBdr>
    </w:div>
    <w:div w:id="312148494">
      <w:bodyDiv w:val="1"/>
      <w:marLeft w:val="0"/>
      <w:marRight w:val="0"/>
      <w:marTop w:val="0"/>
      <w:marBottom w:val="0"/>
      <w:divBdr>
        <w:top w:val="none" w:sz="0" w:space="0" w:color="auto"/>
        <w:left w:val="none" w:sz="0" w:space="0" w:color="auto"/>
        <w:bottom w:val="none" w:sz="0" w:space="0" w:color="auto"/>
        <w:right w:val="none" w:sz="0" w:space="0" w:color="auto"/>
      </w:divBdr>
    </w:div>
    <w:div w:id="329143136">
      <w:bodyDiv w:val="1"/>
      <w:marLeft w:val="0"/>
      <w:marRight w:val="0"/>
      <w:marTop w:val="0"/>
      <w:marBottom w:val="0"/>
      <w:divBdr>
        <w:top w:val="none" w:sz="0" w:space="0" w:color="auto"/>
        <w:left w:val="none" w:sz="0" w:space="0" w:color="auto"/>
        <w:bottom w:val="none" w:sz="0" w:space="0" w:color="auto"/>
        <w:right w:val="none" w:sz="0" w:space="0" w:color="auto"/>
      </w:divBdr>
    </w:div>
    <w:div w:id="478349265">
      <w:bodyDiv w:val="1"/>
      <w:marLeft w:val="0"/>
      <w:marRight w:val="0"/>
      <w:marTop w:val="0"/>
      <w:marBottom w:val="0"/>
      <w:divBdr>
        <w:top w:val="none" w:sz="0" w:space="0" w:color="auto"/>
        <w:left w:val="none" w:sz="0" w:space="0" w:color="auto"/>
        <w:bottom w:val="none" w:sz="0" w:space="0" w:color="auto"/>
        <w:right w:val="none" w:sz="0" w:space="0" w:color="auto"/>
      </w:divBdr>
    </w:div>
    <w:div w:id="888498320">
      <w:bodyDiv w:val="1"/>
      <w:marLeft w:val="0"/>
      <w:marRight w:val="0"/>
      <w:marTop w:val="0"/>
      <w:marBottom w:val="0"/>
      <w:divBdr>
        <w:top w:val="none" w:sz="0" w:space="0" w:color="auto"/>
        <w:left w:val="none" w:sz="0" w:space="0" w:color="auto"/>
        <w:bottom w:val="none" w:sz="0" w:space="0" w:color="auto"/>
        <w:right w:val="none" w:sz="0" w:space="0" w:color="auto"/>
      </w:divBdr>
    </w:div>
    <w:div w:id="985822014">
      <w:bodyDiv w:val="1"/>
      <w:marLeft w:val="0"/>
      <w:marRight w:val="0"/>
      <w:marTop w:val="0"/>
      <w:marBottom w:val="0"/>
      <w:divBdr>
        <w:top w:val="none" w:sz="0" w:space="0" w:color="auto"/>
        <w:left w:val="none" w:sz="0" w:space="0" w:color="auto"/>
        <w:bottom w:val="none" w:sz="0" w:space="0" w:color="auto"/>
        <w:right w:val="none" w:sz="0" w:space="0" w:color="auto"/>
      </w:divBdr>
    </w:div>
    <w:div w:id="205245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ordvice.com/journal-article-author-order/"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8964</TotalTime>
  <Pages>1</Pages>
  <Words>1867</Words>
  <Characters>10966</Characters>
  <Application>Microsoft Office Word</Application>
  <DocSecurity>0</DocSecurity>
  <Lines>203</Lines>
  <Paragraphs>86</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Hernansanz_Temp</dc:creator>
  <cp:keywords/>
  <dc:description/>
  <cp:lastModifiedBy>Jorge Hernansanz_Temp</cp:lastModifiedBy>
  <cp:revision>9</cp:revision>
  <dcterms:created xsi:type="dcterms:W3CDTF">2020-04-03T13:05:00Z</dcterms:created>
  <dcterms:modified xsi:type="dcterms:W3CDTF">2020-06-11T06:32:00Z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